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AB1F8" w14:textId="6759FA83" w:rsidR="00C95C69" w:rsidRPr="00F87AC1" w:rsidRDefault="00C95C69" w:rsidP="0071202B">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71202B">
      <w:pPr>
        <w:ind w:firstLine="0"/>
      </w:pPr>
    </w:p>
    <w:p w14:paraId="425FF2D0" w14:textId="0E19D9A7" w:rsidR="00C95C69" w:rsidRPr="000F7F24" w:rsidRDefault="00C95C69" w:rsidP="0071202B">
      <w:pPr>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77777777" w:rsidR="00C95C69" w:rsidRDefault="00C95C69" w:rsidP="0071202B">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71202B">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71202B">
      <w:pPr>
        <w:ind w:firstLine="0"/>
      </w:pPr>
    </w:p>
    <w:p w14:paraId="677B4E37" w14:textId="77777777" w:rsidR="00C95C69" w:rsidRDefault="00C95C69" w:rsidP="0071202B">
      <w:pPr>
        <w:ind w:firstLine="0"/>
      </w:pPr>
      <w:r>
        <w:t>ABSTRACT</w:t>
      </w:r>
    </w:p>
    <w:p w14:paraId="00748653" w14:textId="0F7ED5AD" w:rsidR="00C95C69" w:rsidRDefault="009512C1" w:rsidP="0071202B">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del w:id="0" w:author="Punt, Andre (O&amp;A, Hobart)" w:date="2016-08-01T04:42:00Z">
        <w:r w:rsidR="00754C3E" w:rsidDel="002A050C">
          <w:delText xml:space="preserve">inclusion </w:delText>
        </w:r>
      </w:del>
      <w:ins w:id="1" w:author="Punt, Andre (O&amp;A, Hobart)" w:date="2016-08-01T04:43:00Z">
        <w:r w:rsidR="002A050C">
          <w:t>presence</w:t>
        </w:r>
      </w:ins>
      <w:ins w:id="2" w:author="Punt, Andre (O&amp;A, Hobart)" w:date="2016-08-01T04:42:00Z">
        <w:r w:rsidR="002A050C">
          <w:t xml:space="preserve"> </w:t>
        </w:r>
      </w:ins>
      <w:r w:rsidR="00754C3E">
        <w:t>of t</w:t>
      </w:r>
      <w:r w:rsidR="00264368">
        <w:t xml:space="preserve">ime-varying parameters </w:t>
      </w:r>
      <w:ins w:id="3" w:author="Punt, Andre (O&amp;A, Hobart)" w:date="2016-08-01T04:43:00Z">
        <w:r w:rsidR="002A050C">
          <w:t xml:space="preserve">in the operating model </w:t>
        </w:r>
      </w:ins>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 xml:space="preserve">selectivity resulted in </w:t>
      </w:r>
      <w:r w:rsidR="0097415C">
        <w:t xml:space="preserve">consistent </w:t>
      </w:r>
      <w:r w:rsidR="00754C3E">
        <w:t xml:space="preserve">estimates of </w:t>
      </w:r>
      <w:r w:rsidR="00823F20">
        <w:t xml:space="preserve">size at maximum </w:t>
      </w:r>
      <w:r w:rsidR="00754C3E">
        <w:t>selectivity</w:t>
      </w:r>
      <w:r w:rsidR="0097415C">
        <w:t xml:space="preserve"> greater than the mean of the operating model values</w:t>
      </w:r>
      <w:r w:rsidR="00754C3E">
        <w:t xml:space="preserve">. </w:t>
      </w:r>
      <w:r w:rsidR="00264368">
        <w:t xml:space="preserve">  </w:t>
      </w:r>
    </w:p>
    <w:p w14:paraId="7989BA78" w14:textId="77777777" w:rsidR="009512C1" w:rsidRDefault="009512C1" w:rsidP="0071202B">
      <w:pPr>
        <w:ind w:firstLine="0"/>
      </w:pPr>
    </w:p>
    <w:p w14:paraId="1151D8AD" w14:textId="77777777" w:rsidR="00C95C69" w:rsidRDefault="00C95C69" w:rsidP="0071202B">
      <w:pPr>
        <w:ind w:firstLine="0"/>
      </w:pPr>
      <w:r>
        <w:rPr>
          <w:i/>
        </w:rPr>
        <w:t>Keywords</w:t>
      </w:r>
      <w:r>
        <w:t>:</w:t>
      </w:r>
    </w:p>
    <w:p w14:paraId="0BF21302" w14:textId="77777777" w:rsidR="00C95C69" w:rsidRDefault="00C95C69" w:rsidP="0071202B">
      <w:pPr>
        <w:ind w:firstLine="0"/>
      </w:pPr>
      <w:r>
        <w:t>Rebuilding, overfished, simulation, limited data</w:t>
      </w:r>
    </w:p>
    <w:p w14:paraId="60CFEE82" w14:textId="77777777" w:rsidR="00C95C69" w:rsidRPr="002A6929" w:rsidRDefault="00C95C69" w:rsidP="0071202B">
      <w:pPr>
        <w:ind w:firstLine="0"/>
      </w:pPr>
    </w:p>
    <w:p w14:paraId="23FDCAF5" w14:textId="77777777" w:rsidR="00C95C69" w:rsidRDefault="00C95C69" w:rsidP="0071202B">
      <w:pPr>
        <w:ind w:firstLine="0"/>
      </w:pPr>
      <w:r>
        <w:rPr>
          <w:i/>
        </w:rPr>
        <w:t>Corresponding author</w:t>
      </w:r>
      <w:r>
        <w:t>: C.R. Wetzel</w:t>
      </w:r>
    </w:p>
    <w:p w14:paraId="5A5FCD01" w14:textId="77777777" w:rsidR="00C95C69" w:rsidRDefault="00C95C69" w:rsidP="0071202B">
      <w:pPr>
        <w:ind w:firstLine="0"/>
      </w:pPr>
      <w:r>
        <w:rPr>
          <w:i/>
        </w:rPr>
        <w:lastRenderedPageBreak/>
        <w:t>Email:</w:t>
      </w:r>
      <w:r>
        <w:t xml:space="preserve"> </w:t>
      </w:r>
      <w:hyperlink r:id="rId6" w:history="1">
        <w:r w:rsidRPr="001709A9">
          <w:rPr>
            <w:rStyle w:val="Hyperlink"/>
          </w:rPr>
          <w:t>Chantel.Wetzel@noaa.gov</w:t>
        </w:r>
      </w:hyperlink>
    </w:p>
    <w:p w14:paraId="28487B74" w14:textId="77777777" w:rsidR="00C95C69" w:rsidRDefault="00C95C69" w:rsidP="0071202B">
      <w:pPr>
        <w:ind w:firstLine="0"/>
      </w:pPr>
      <w:r>
        <w:rPr>
          <w:i/>
        </w:rPr>
        <w:t>Phone</w:t>
      </w:r>
      <w:r>
        <w:t>: 1-206-302-1753</w:t>
      </w:r>
    </w:p>
    <w:p w14:paraId="7FB4CDAE" w14:textId="77777777" w:rsidR="00C95C69" w:rsidRDefault="00C95C69" w:rsidP="0071202B">
      <w:pPr>
        <w:ind w:firstLine="0"/>
      </w:pPr>
      <w:r>
        <w:rPr>
          <w:i/>
        </w:rPr>
        <w:t>Fax</w:t>
      </w:r>
      <w:r>
        <w:t>: 1-206-860-6792</w:t>
      </w:r>
    </w:p>
    <w:p w14:paraId="5643836C" w14:textId="77777777" w:rsidR="00C95C69" w:rsidRDefault="00C95C69" w:rsidP="0071202B">
      <w:pPr>
        <w:spacing w:after="200"/>
        <w:ind w:firstLine="0"/>
        <w:jc w:val="left"/>
        <w:rPr>
          <w:rFonts w:eastAsiaTheme="majorEastAsia" w:cstheme="majorBidi"/>
          <w:b/>
          <w:bCs/>
          <w:szCs w:val="28"/>
        </w:rPr>
      </w:pPr>
      <w:r>
        <w:br w:type="page"/>
      </w:r>
    </w:p>
    <w:p w14:paraId="77159FC5" w14:textId="77777777" w:rsidR="00C95C69" w:rsidRDefault="00C95C69" w:rsidP="0071202B">
      <w:pPr>
        <w:pStyle w:val="Heading1"/>
      </w:pPr>
      <w:r w:rsidRPr="00F42611">
        <w:lastRenderedPageBreak/>
        <w:t>Introduction</w:t>
      </w:r>
    </w:p>
    <w:p w14:paraId="139F4B18" w14:textId="4D7C19ED" w:rsidR="00C95C69" w:rsidRDefault="00F05A2C" w:rsidP="0071202B">
      <w:pPr>
        <w:ind w:firstLine="0"/>
      </w:pPr>
      <w:r>
        <w:t xml:space="preserve">Rebuilding overfished stocks requires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71202B">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71202B">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2002).  Simi</w:t>
      </w:r>
      <w:r w:rsidR="00C051C6">
        <w:t>lar to other rockfish species off</w:t>
      </w:r>
      <w:r w:rsidR="00C95C69">
        <w:t xml:space="preserve">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w:t>
      </w:r>
      <w:proofErr w:type="spellStart"/>
      <w:r w:rsidR="00733653">
        <w:t>yelloweye</w:t>
      </w:r>
      <w:proofErr w:type="spellEnd"/>
      <w:r w:rsidR="00733653">
        <w:t xml:space="preserv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16EF8670" w:rsidR="00C95C69" w:rsidRPr="00C95C69" w:rsidRDefault="00CE5E75" w:rsidP="0071202B">
      <w:r>
        <w:lastRenderedPageBreak/>
        <w:t>Many species of rockf</w:t>
      </w:r>
      <w:r w:rsidR="00C051C6">
        <w:t>ish are not sampled well by the main</w:t>
      </w:r>
      <w:r>
        <w:t xml:space="preserve"> fishery-independent survey o</w:t>
      </w:r>
      <w:r w:rsidR="00224C59">
        <w:t>f</w:t>
      </w:r>
      <w:r>
        <w:t>f the U.S. west coast</w:t>
      </w:r>
      <w:r w:rsidR="00C051C6">
        <w:t>,</w:t>
      </w:r>
      <w:r>
        <w:t xml:space="preserve"> either due to the </w:t>
      </w:r>
      <w:r w:rsidR="00090418">
        <w:t xml:space="preserve">inability of the </w:t>
      </w:r>
      <w:del w:id="4" w:author="Punt, Andre (O&amp;A, Hobart)" w:date="2016-08-01T04:46:00Z">
        <w:r w:rsidR="00090418" w:rsidDel="002A050C">
          <w:delText xml:space="preserve">fishery </w:delText>
        </w:r>
      </w:del>
      <w:ins w:id="5" w:author="Punt, Andre (O&amp;A, Hobart)" w:date="2016-08-01T04:46:00Z">
        <w:r w:rsidR="002A050C">
          <w:t>fishery-</w:t>
        </w:r>
      </w:ins>
      <w:r w:rsidR="00090418">
        <w:t xml:space="preserve">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 xml:space="preserve">fall into the category of rockfish </w:t>
      </w:r>
      <w:r w:rsidR="00E23B05">
        <w:t xml:space="preserve">that are poorly sampled </w:t>
      </w:r>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1E7AC7C7" w:rsidR="00C95C69" w:rsidRDefault="00C02BCC" w:rsidP="0071202B">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71202B">
      <w:pPr>
        <w:pStyle w:val="Heading1"/>
      </w:pPr>
      <w:r w:rsidRPr="00F42611">
        <w:lastRenderedPageBreak/>
        <w:t>Material and Methods</w:t>
      </w:r>
    </w:p>
    <w:p w14:paraId="0A9DF2FF" w14:textId="1E6889D9" w:rsidR="00BD483A" w:rsidRPr="00BD483A" w:rsidRDefault="00F42611" w:rsidP="0071202B">
      <w:pPr>
        <w:pStyle w:val="Heading2"/>
      </w:pPr>
      <w:r>
        <w:t>General approach</w:t>
      </w:r>
    </w:p>
    <w:p w14:paraId="69EFD132" w14:textId="3C153AC3" w:rsidR="003B1204" w:rsidRDefault="006F656A" w:rsidP="0071202B">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 xml:space="preserve">e life history for </w:t>
      </w:r>
      <w:proofErr w:type="spellStart"/>
      <w:r w:rsidR="00FB7522">
        <w:t>y</w:t>
      </w:r>
      <w:r w:rsidR="00BD483A">
        <w:t>elloweye</w:t>
      </w:r>
      <w:proofErr w:type="spellEnd"/>
      <w:r w:rsidR="00BD483A">
        <w:t xml:space="preserve"> rockfish</w:t>
      </w:r>
      <w:r w:rsidR="00F42611">
        <w:t xml:space="preserve">.  </w:t>
      </w:r>
      <w:proofErr w:type="spellStart"/>
      <w:r w:rsidR="00715266">
        <w:t>Yelloweye</w:t>
      </w:r>
      <w:proofErr w:type="spellEnd"/>
      <w:r w:rsidR="00715266">
        <w:t xml:space="preserve"> rockfish are assumed</w:t>
      </w:r>
      <w:r w:rsidR="00E20DFD">
        <w:t xml:space="preserve"> </w:t>
      </w:r>
      <w:r>
        <w:t xml:space="preserve">to have </w:t>
      </w:r>
      <w:r w:rsidR="00E20DFD">
        <w:t xml:space="preserve">slow population dynamics based on very </w:t>
      </w:r>
      <w:r w:rsidR="00715266">
        <w:t>low natural mortality and recruitment compensation (steepness).</w:t>
      </w:r>
      <w:r w:rsidR="00E20DFD">
        <w:t xml:space="preserve">  </w:t>
      </w:r>
      <w:r w:rsidR="00BD483A">
        <w:t>However, t</w:t>
      </w:r>
      <w:r w:rsidR="00E20DFD">
        <w:t>he operating model was parameterized using higher natural mortality and steepness values to allow for shorter recovery periods (&lt; 100 years) for computation</w:t>
      </w:r>
      <w:ins w:id="6" w:author="Punt, Andre (O&amp;A, Hobart)" w:date="2016-08-01T04:48:00Z">
        <w:r w:rsidR="002A050C">
          <w:t>al</w:t>
        </w:r>
      </w:ins>
      <w:r w:rsidR="00E20DFD">
        <w:t xml:space="preserve"> efficiency while still maintaining the characteristics of a rockfish life history.  </w:t>
      </w:r>
    </w:p>
    <w:p w14:paraId="4AFC047E" w14:textId="265DCF63" w:rsidR="005D7BD0" w:rsidRDefault="003B1204" w:rsidP="0071202B">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fixed natural mortality </w:t>
      </w:r>
      <w:r w:rsidR="006F656A">
        <w:t xml:space="preserve">rate over </w:t>
      </w:r>
      <w:r>
        <w:t>time and a fixed fishery selectivity curve during the historical</w:t>
      </w:r>
      <w:ins w:id="7" w:author="Punt, Andre (O&amp;A, Hobart)" w:date="2016-08-01T04:49:00Z">
        <w:r w:rsidR="002A050C">
          <w:t xml:space="preserve"> period</w:t>
        </w:r>
      </w:ins>
      <w:r>
        <w:t xml:space="preserve">, the overfished period, and after the stock rebuilt </w:t>
      </w:r>
      <w:r w:rsidR="006F656A">
        <w:t>to target biomass levels</w:t>
      </w:r>
      <w:r w:rsidR="005D7BD0">
        <w:t xml:space="preserve">.  The historical period </w:t>
      </w:r>
      <w:r w:rsidR="00733653">
        <w:t>involved</w:t>
      </w:r>
      <w:r w:rsidR="005D7BD0">
        <w:t xml:space="preserve"> asymptotic f</w:t>
      </w:r>
      <w:r>
        <w:t>ishery selectivity</w:t>
      </w:r>
      <w:r w:rsidR="006F656A">
        <w:t xml:space="preserve"> (Fig. 1a)</w:t>
      </w:r>
      <w:r w:rsidR="005D7BD0">
        <w:t>.  The simulated stocks were reduced to</w:t>
      </w:r>
      <w:r w:rsidR="00471F66">
        <w:t xml:space="preserve"> an overfished state (below </w:t>
      </w:r>
      <w:r w:rsidR="006F656A">
        <w:t>MSST</w:t>
      </w:r>
      <w:r w:rsidR="005D7BD0">
        <w:t xml:space="preserve">) at the time of the first assessment in year 50.  Subsequent to the stock being estimated overfished, fishery selectivity </w:t>
      </w:r>
      <w:r>
        <w:t xml:space="preserve">shifted </w:t>
      </w:r>
      <w:r w:rsidR="005D7BD0">
        <w:t xml:space="preserve">to </w:t>
      </w:r>
      <w:r w:rsidR="006F656A">
        <w:t xml:space="preserve">a </w:t>
      </w:r>
      <w:r w:rsidR="005D7BD0">
        <w:t>dome-</w:t>
      </w:r>
      <w:r w:rsidR="005B315D">
        <w:t xml:space="preserve">shaped selectivity </w:t>
      </w:r>
      <w:r w:rsidR="006F656A">
        <w:t>curve</w:t>
      </w:r>
      <w:ins w:id="8" w:author="Punt, Andre (O&amp;A, Hobart)" w:date="2016-08-01T04:49:00Z">
        <w:r w:rsidR="002A050C">
          <w:t xml:space="preserve"> (Fig. 1b)</w:t>
        </w:r>
      </w:ins>
      <w:r w:rsidR="006F656A">
        <w:t xml:space="preserve">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w:t>
      </w:r>
      <w:del w:id="9" w:author="Punt, Andre (O&amp;A, Hobart)" w:date="2016-08-01T04:49:00Z">
        <w:r w:rsidR="00396A0F" w:rsidDel="002A050C">
          <w:delText xml:space="preserve"> (Fig. 1b)</w:delText>
        </w:r>
      </w:del>
      <w:r>
        <w:t xml:space="preserve">. </w:t>
      </w:r>
      <w:del w:id="10" w:author="Punt, Andre (O&amp;A, Hobart)" w:date="2016-08-01T04:50:00Z">
        <w:r w:rsidDel="002A050C">
          <w:delText xml:space="preserve"> </w:delText>
        </w:r>
      </w:del>
      <w:r w:rsidR="005D7BD0">
        <w:t>The fishery selectivity returned to asymptotic after the stock was estimated to be rebuilt</w:t>
      </w:r>
      <w:del w:id="11" w:author="Punt, Andre (O&amp;A, Hobart)" w:date="2016-08-01T04:50:00Z">
        <w:r w:rsidR="006F656A" w:rsidDel="002A050C">
          <w:delText xml:space="preserve"> (Fig. 1a)</w:delText>
        </w:r>
      </w:del>
      <w:r w:rsidR="005D7BD0">
        <w:t>.</w:t>
      </w:r>
    </w:p>
    <w:p w14:paraId="6AA7D5DA" w14:textId="066BC72F" w:rsidR="003B1204" w:rsidRDefault="003B1204" w:rsidP="0071202B">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w:t>
      </w:r>
      <w:del w:id="12" w:author="Punt, Andre (O&amp;A, Hobart)" w:date="2016-08-01T04:50:00Z">
        <w:r w:rsidR="006F656A" w:rsidDel="002A050C">
          <w:delText xml:space="preserve">fishery selectivity </w:delText>
        </w:r>
      </w:del>
      <w:r w:rsidR="006F656A">
        <w:t xml:space="preserve">ascending limb </w:t>
      </w:r>
      <w:ins w:id="13" w:author="Punt, Andre (O&amp;A, Hobart)" w:date="2016-08-01T04:50:00Z">
        <w:r w:rsidR="002A050C">
          <w:t xml:space="preserve">of fishery selectivity </w:t>
        </w:r>
      </w:ins>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slope of the descending limb of the fishery selectivity curve resulting in dome-shaped selectivity (termed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w:t>
      </w:r>
      <w:commentRangeStart w:id="14"/>
      <w:r w:rsidR="005A27BD">
        <w:t>0.05</w:t>
      </w:r>
      <w:r w:rsidR="00E05B18">
        <w:t xml:space="preserve"> </w:t>
      </w:r>
      <w:commentRangeEnd w:id="14"/>
      <w:r w:rsidR="002A050C">
        <w:rPr>
          <w:rStyle w:val="CommentReference"/>
        </w:rPr>
        <w:commentReference w:id="14"/>
      </w:r>
      <w:r w:rsidR="00E05B18">
        <w:t>was applied annually about the size at maximum selectivity</w:t>
      </w:r>
      <w:r w:rsidR="00F66E4E">
        <w:t xml:space="preserve"> for all years</w:t>
      </w:r>
      <w:r w:rsidR="005B315D">
        <w:t xml:space="preserve"> </w:t>
      </w:r>
      <w:r w:rsidR="00E05B18">
        <w:t xml:space="preserve">and a standard error of 0.20 was applied for the width </w:t>
      </w:r>
      <w:r w:rsidR="00E05B18">
        <w:lastRenderedPageBreak/>
        <w:t>at maximum selectivity</w:t>
      </w:r>
      <w:r w:rsidR="007D4593">
        <w:t xml:space="preserve"> 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fishery </w:t>
      </w:r>
      <w:r w:rsidR="005A27BD">
        <w:t>selectivity was greater than the 50% length at maturity (37cm) within the operating model</w:t>
      </w:r>
      <w:r w:rsidR="00507A01">
        <w:t>, and the descending limb (creating dome-shaped selectivity) was steep enough to allow potential detection by the estimation method</w:t>
      </w:r>
      <w:r w:rsidR="005A27BD">
        <w:t xml:space="preserve">.  </w:t>
      </w:r>
    </w:p>
    <w:p w14:paraId="6464E725" w14:textId="2C589266" w:rsidR="00F42611" w:rsidRDefault="00F42611" w:rsidP="0071202B">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71202B">
      <w:pPr>
        <w:pStyle w:val="Heading2"/>
      </w:pPr>
      <w:r>
        <w:t>The operating model</w:t>
      </w:r>
    </w:p>
    <w:p w14:paraId="593A8CCA" w14:textId="1657F605" w:rsidR="00F42611" w:rsidRDefault="00F42611" w:rsidP="0071202B">
      <w:pPr>
        <w:ind w:firstLine="0"/>
      </w:pPr>
      <w:r>
        <w:t>The numbers-at-age at the start of the year are computed using the equation:</w:t>
      </w:r>
    </w:p>
    <w:p w14:paraId="3638032A" w14:textId="33907895" w:rsidR="00F42611" w:rsidRDefault="00FA2493" w:rsidP="0071202B">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5pt;height:66.15pt" o:ole="">
            <v:imagedata r:id="rId9" o:title=""/>
          </v:shape>
          <o:OLEObject Type="Embed" ProgID="Equation.DSMT4" ShapeID="_x0000_i1025" DrawAspect="Content" ObjectID="_1531540650" r:id="rId10"/>
        </w:object>
      </w:r>
      <w:r w:rsidR="00F42611">
        <w:tab/>
      </w:r>
      <w:r w:rsidR="00F42611">
        <w:tab/>
      </w:r>
      <w:r w:rsidR="00F42611">
        <w:tab/>
        <w:t>(1)</w:t>
      </w:r>
    </w:p>
    <w:p w14:paraId="57EAD066" w14:textId="4FCEB8DB" w:rsidR="003B1204" w:rsidRDefault="00F42611" w:rsidP="0071202B">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71202B">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71202B">
      <w:pPr>
        <w:pStyle w:val="Equations"/>
      </w:pPr>
      <w:r w:rsidRPr="0088414C">
        <w:object w:dxaOrig="2040" w:dyaOrig="420" w14:anchorId="00B9DC9C">
          <v:shape id="_x0000_i1026" type="#_x0000_t75" style="width:102.15pt;height:20.95pt" o:ole="">
            <v:imagedata r:id="rId11" o:title=""/>
          </v:shape>
          <o:OLEObject Type="Embed" ProgID="Equation.DSMT4" ShapeID="_x0000_i1026" DrawAspect="Content" ObjectID="_1531540651" r:id="rId12"/>
        </w:object>
      </w:r>
      <w:r w:rsidR="006B163B">
        <w:t xml:space="preserve"> </w:t>
      </w:r>
      <w:r w:rsidR="006B163B">
        <w:tab/>
      </w:r>
      <w:r w:rsidR="006B163B">
        <w:tab/>
      </w:r>
      <w:r>
        <w:tab/>
      </w:r>
      <w:r>
        <w:tab/>
      </w:r>
      <w:r>
        <w:tab/>
        <w:t>(4)</w:t>
      </w:r>
    </w:p>
    <w:p w14:paraId="4C135019" w14:textId="707D15FB" w:rsidR="0088414C" w:rsidRPr="003760D3" w:rsidRDefault="0088414C" w:rsidP="0071202B">
      <w:pPr>
        <w:ind w:firstLine="0"/>
      </w:pPr>
      <w:proofErr w:type="gramStart"/>
      <w:r>
        <w:rPr>
          <w:rFonts w:eastAsiaTheme="minorEastAsia"/>
        </w:rPr>
        <w:t>where</w:t>
      </w:r>
      <w:proofErr w:type="gramEnd"/>
      <w:r>
        <w:rPr>
          <w:rFonts w:eastAsiaTheme="minorEastAsia"/>
        </w:rPr>
        <w:t xml:space="preserv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4pt;height:18.4pt" o:ole="">
            <v:imagedata r:id="rId13" o:title=""/>
          </v:shape>
          <o:OLEObject Type="Embed" ProgID="Equation.DSMT4" ShapeID="_x0000_i1027" DrawAspect="Content" ObjectID="_1531540652"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4pt;height:18.4pt" o:ole="">
            <v:imagedata r:id="rId15" o:title=""/>
          </v:shape>
          <o:OLEObject Type="Embed" ProgID="Equation.DSMT4" ShapeID="_x0000_i1028" DrawAspect="Content" ObjectID="_1531540653" r:id="rId16"/>
        </w:object>
      </w:r>
      <w:r w:rsidR="00F66E4E">
        <w:t xml:space="preserve"> is the </w:t>
      </w:r>
      <w:proofErr w:type="spellStart"/>
      <w:r w:rsidR="00F66E4E">
        <w:t>auto</w:t>
      </w:r>
      <w:r>
        <w:t>correlated</w:t>
      </w:r>
      <w:proofErr w:type="spellEnd"/>
      <w:r>
        <w:t xml:space="preserve"> lognormal deviation </w:t>
      </w:r>
      <w:r w:rsidR="009A6DFD">
        <w:t xml:space="preserve">in natural mortality </w:t>
      </w:r>
      <w:r>
        <w:t>for year</w:t>
      </w:r>
      <w:r w:rsidR="003760D3">
        <w:t xml:space="preserve"> </w:t>
      </w:r>
      <w:r w:rsidR="003760D3">
        <w:rPr>
          <w:i/>
        </w:rPr>
        <w:t>t</w:t>
      </w:r>
      <w:ins w:id="15" w:author="Punt, Andre (O&amp;A, Hobart)" w:date="2016-08-01T04:54:00Z">
        <w:r w:rsidR="00FE5B0C">
          <w:t>:</w:t>
        </w:r>
      </w:ins>
      <w:del w:id="16" w:author="Punt, Andre (O&amp;A, Hobart)" w:date="2016-08-01T04:54:00Z">
        <w:r w:rsidR="003760D3" w:rsidDel="00FE5B0C">
          <w:delText>:</w:delText>
        </w:r>
      </w:del>
    </w:p>
    <w:p w14:paraId="1BF4B536" w14:textId="6F92B3FB" w:rsidR="0088414C" w:rsidRDefault="00394EB8" w:rsidP="0071202B">
      <w:pPr>
        <w:pStyle w:val="Equations"/>
      </w:pPr>
      <w:r w:rsidRPr="0088414C">
        <w:object w:dxaOrig="3720" w:dyaOrig="460" w14:anchorId="5EC41B97">
          <v:shape id="_x0000_i1029" type="#_x0000_t75" style="width:186.7pt;height:22.6pt" o:ole="">
            <v:imagedata r:id="rId17" o:title=""/>
          </v:shape>
          <o:OLEObject Type="Embed" ProgID="Equation.DSMT4" ShapeID="_x0000_i1029" DrawAspect="Content" ObjectID="_1531540654" r:id="rId18"/>
        </w:object>
      </w:r>
      <w:r w:rsidR="006B163B">
        <w:t xml:space="preserve"> </w:t>
      </w:r>
      <w:r w:rsidR="0088414C">
        <w:tab/>
      </w:r>
      <w:r w:rsidR="0088414C">
        <w:tab/>
      </w:r>
      <w:r w:rsidR="0088414C">
        <w:tab/>
      </w:r>
      <w:r w:rsidR="0088414C">
        <w:tab/>
        <w:t>(5)</w:t>
      </w:r>
    </w:p>
    <w:p w14:paraId="64BF4892" w14:textId="3273195D" w:rsidR="0088414C" w:rsidRDefault="0088414C" w:rsidP="0071202B">
      <w:pPr>
        <w:ind w:firstLine="0"/>
      </w:pPr>
      <w:proofErr w:type="gramStart"/>
      <w:r>
        <w:t>where</w:t>
      </w:r>
      <w:proofErr w:type="gramEnd"/>
      <w:r>
        <w:t xml:space="preserve"> </w:t>
      </w:r>
      <w:r w:rsidR="00394EB8" w:rsidRPr="00394EB8">
        <w:rPr>
          <w:rFonts w:cs="Times New Roman"/>
          <w:position w:val="-10"/>
        </w:rPr>
        <w:object w:dxaOrig="240" w:dyaOrig="260" w14:anchorId="24634D5E">
          <v:shape id="_x0000_i1030" type="#_x0000_t75" style="width:12.55pt;height:12.55pt" o:ole="">
            <v:imagedata r:id="rId19" o:title=""/>
          </v:shape>
          <o:OLEObject Type="Embed" ProgID="Equation.DSMT4" ShapeID="_x0000_i1030" DrawAspect="Content" ObjectID="_1531540655"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0.9pt;height:18.4pt" o:ole="">
            <v:imagedata r:id="rId21" o:title=""/>
          </v:shape>
          <o:OLEObject Type="Embed" ProgID="Equation.DSMT4" ShapeID="_x0000_i1031" DrawAspect="Content" ObjectID="_1531540656" r:id="rId22"/>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5pt;height:18.4pt" o:ole="">
            <v:imagedata r:id="rId23" o:title=""/>
          </v:shape>
          <o:OLEObject Type="Embed" ProgID="Equation.DSMT4" ShapeID="_x0000_i1032" DrawAspect="Content" ObjectID="_1531540657" r:id="rId24"/>
        </w:object>
      </w:r>
      <w:r w:rsidR="003B1204">
        <w:t xml:space="preserve"> and </w:t>
      </w:r>
      <w:proofErr w:type="gramStart"/>
      <w:r w:rsidR="002B169B">
        <w:t xml:space="preserve">hence </w:t>
      </w:r>
      <w:proofErr w:type="gramEnd"/>
      <w:r w:rsidR="003B1204" w:rsidRPr="003B1204">
        <w:rPr>
          <w:position w:val="-12"/>
        </w:rPr>
        <w:object w:dxaOrig="740" w:dyaOrig="380" w14:anchorId="2E001EEC">
          <v:shape id="_x0000_i1033" type="#_x0000_t75" style="width:36.85pt;height:18.4pt" o:ole="">
            <v:imagedata r:id="rId25" o:title=""/>
          </v:shape>
          <o:OLEObject Type="Embed" ProgID="Equation.DSMT4" ShapeID="_x0000_i1033" DrawAspect="Content" ObjectID="_1531540658" r:id="rId26"/>
        </w:object>
      </w:r>
      <w:r w:rsidR="003B1204">
        <w:t xml:space="preserve">. </w:t>
      </w:r>
    </w:p>
    <w:p w14:paraId="1DDE3DAC" w14:textId="1943BEBE" w:rsidR="00F42611" w:rsidRDefault="00F42611" w:rsidP="0071202B">
      <w:r>
        <w:t>The number of age-0 fish is related to spawning biomass according to the Beverton-Holt stock recruitment relationship:</w:t>
      </w:r>
    </w:p>
    <w:p w14:paraId="71F0BA09" w14:textId="03724286" w:rsidR="00F42611" w:rsidRDefault="004C4260" w:rsidP="0071202B">
      <w:pPr>
        <w:pStyle w:val="Equations"/>
      </w:pPr>
      <w:r w:rsidRPr="004B05A0">
        <w:rPr>
          <w:position w:val="-32"/>
        </w:rPr>
        <w:object w:dxaOrig="5280" w:dyaOrig="700" w14:anchorId="5502EE40">
          <v:shape id="_x0000_i1034" type="#_x0000_t75" style="width:264.55pt;height:36pt" o:ole="">
            <v:imagedata r:id="rId27" o:title=""/>
          </v:shape>
          <o:OLEObject Type="Embed" ProgID="Equation.DSMT4" ShapeID="_x0000_i1034" DrawAspect="Content" ObjectID="_1531540659" r:id="rId28"/>
        </w:object>
      </w:r>
      <w:r w:rsidR="00F42611">
        <w:t xml:space="preserve"> </w:t>
      </w:r>
      <w:r w:rsidR="00F42611">
        <w:tab/>
      </w:r>
      <w:r w:rsidR="00F42611">
        <w:tab/>
      </w:r>
      <w:r w:rsidR="00F42611">
        <w:tab/>
        <w:t>(2)</w:t>
      </w:r>
    </w:p>
    <w:p w14:paraId="3B1DE135" w14:textId="2DC2B479" w:rsidR="00F42611" w:rsidRDefault="00F42611" w:rsidP="0071202B">
      <w:pPr>
        <w:ind w:firstLine="0"/>
      </w:pPr>
      <w:proofErr w:type="gramStart"/>
      <w:r>
        <w:t>where</w:t>
      </w:r>
      <w:proofErr w:type="gramEnd"/>
      <w:r>
        <w:t xml:space="preserv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4pt;height:18.4pt" o:ole="">
            <v:imagedata r:id="rId29" o:title=""/>
          </v:shape>
          <o:OLEObject Type="Embed" ProgID="Equation.DSMT4" ShapeID="_x0000_i1035" DrawAspect="Content" ObjectID="_1531540660" r:id="rId30"/>
        </w:object>
      </w:r>
      <w:r>
        <w:t xml:space="preserve"> is the standard deviation of recruitment in log space, and </w:t>
      </w:r>
      <w:r>
        <w:rPr>
          <w:i/>
        </w:rPr>
        <w:t xml:space="preserve">h </w:t>
      </w:r>
      <w:r w:rsidR="00FF0E5A">
        <w:t>is steepness</w:t>
      </w:r>
      <w:r>
        <w:t>.</w:t>
      </w:r>
    </w:p>
    <w:p w14:paraId="0455845A" w14:textId="43A5EBF7" w:rsidR="00F42611" w:rsidRDefault="00F42611" w:rsidP="0071202B">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71202B">
      <w:pPr>
        <w:pStyle w:val="Equations"/>
      </w:pPr>
      <w:r w:rsidRPr="00DD0A28">
        <w:rPr>
          <w:position w:val="-32"/>
        </w:rPr>
        <w:object w:dxaOrig="3540" w:dyaOrig="720" w14:anchorId="3735E641">
          <v:shape id="_x0000_i1036" type="#_x0000_t75" style="width:177.5pt;height:36pt" o:ole="">
            <v:imagedata r:id="rId31" o:title=""/>
          </v:shape>
          <o:OLEObject Type="Embed" ProgID="Equation.DSMT4" ShapeID="_x0000_i1036" DrawAspect="Content" ObjectID="_1531540661"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71202B">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71202B">
      <w:pPr>
        <w:pStyle w:val="Equations"/>
      </w:pPr>
      <w:r w:rsidRPr="00E06B66">
        <w:rPr>
          <w:position w:val="-16"/>
        </w:rPr>
        <w:object w:dxaOrig="3280" w:dyaOrig="480" w14:anchorId="00586CD9">
          <v:shape id="_x0000_i1037" type="#_x0000_t75" style="width:164.95pt;height:25.95pt" o:ole="">
            <v:imagedata r:id="rId33" o:title=""/>
          </v:shape>
          <o:OLEObject Type="Embed" ProgID="Equation.DSMT4" ShapeID="_x0000_i1037" DrawAspect="Content" ObjectID="_1531540662" r:id="rId34"/>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71202B">
      <w:pPr>
        <w:ind w:firstLine="0"/>
        <w:rPr>
          <w:rFonts w:eastAsia="Calibri" w:cs="Times New Roman"/>
        </w:rPr>
      </w:pPr>
      <w:proofErr w:type="gramStart"/>
      <w:r w:rsidRPr="005C3E4F">
        <w:t>where</w:t>
      </w:r>
      <w:proofErr w:type="gramEnd"/>
      <w:r w:rsidRPr="005C3E4F">
        <w:t xml:space="preserv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9pt;height:18.4pt" o:ole="">
            <v:imagedata r:id="rId35" o:title=""/>
          </v:shape>
          <o:OLEObject Type="Embed" ProgID="Equation.DSMT4" ShapeID="_x0000_i1038" DrawAspect="Content" ObjectID="_1531540663"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4pt;height:18.4pt" o:ole="">
            <v:imagedata r:id="rId37" o:title=""/>
          </v:shape>
          <o:OLEObject Type="Embed" ProgID="Equation.DSMT4" ShapeID="_x0000_i1039" DrawAspect="Content" ObjectID="_1531540664" r:id="rId38"/>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71202B">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5pt;height:33.5pt" o:ole="">
            <v:imagedata r:id="rId39" o:title=""/>
          </v:shape>
          <o:OLEObject Type="Embed" ProgID="Equation.DSMT4" ShapeID="_x0000_i1040" DrawAspect="Content" ObjectID="_1531540665"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71202B">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726C5CC2" w:rsidR="00F42611" w:rsidRPr="009C359A" w:rsidRDefault="00FF0E5A" w:rsidP="0071202B">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ins w:id="17" w:author="Punt, Andre (O&amp;A, Hobart)" w:date="2016-08-01T04:56:00Z">
        <w:r w:rsidR="00FE5B0C">
          <w:t xml:space="preserve">(Fig. 1b and 1d) </w:t>
        </w:r>
      </w:ins>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del w:id="18" w:author="Punt, Andre (O&amp;A, Hobart)" w:date="2016-08-01T04:56:00Z">
        <w:r w:rsidR="00647B65" w:rsidDel="00FE5B0C">
          <w:delText xml:space="preserve"> (Fig. 1b and 1d)</w:delText>
        </w:r>
      </w:del>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The change in selectivity 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71202B">
      <w:pPr>
        <w:pStyle w:val="Heading2"/>
      </w:pPr>
      <w:r>
        <w:t>The estimation method</w:t>
      </w:r>
    </w:p>
    <w:p w14:paraId="6DCD1A65" w14:textId="4EC2437B" w:rsidR="00892332" w:rsidRDefault="00F42611" w:rsidP="0071202B">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r w:rsidR="00507A01">
        <w:rPr>
          <w:rFonts w:eastAsia="Calibri" w:cs="Times New Roman"/>
        </w:rPr>
        <w:t xml:space="preserve">for </w:t>
      </w:r>
      <w:r w:rsidR="00DA2842">
        <w:rPr>
          <w:rFonts w:eastAsia="Calibri" w:cs="Times New Roman"/>
        </w:rPr>
        <w:t xml:space="preserve">U.S. west coast groundfish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r w:rsidR="00DA2842">
        <w:rPr>
          <w:rFonts w:eastAsia="Calibri" w:cs="Times New Roman"/>
        </w:rPr>
        <w:t>which is used as an indicator of exploitation,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4A3F7FEA" w:rsidR="00CE5D9C" w:rsidRPr="0051629E" w:rsidRDefault="00845F60" w:rsidP="0071202B">
      <w:r>
        <w:rPr>
          <w:rFonts w:eastAsia="Calibri" w:cs="Times New Roman"/>
        </w:rPr>
        <w:t>Unfished recruitment (</w:t>
      </w:r>
      <w:r w:rsidR="00F42611">
        <w:rPr>
          <w:i/>
        </w:rPr>
        <w:t>R</w:t>
      </w:r>
      <w:r w:rsidR="00F42611">
        <w:rPr>
          <w:i/>
          <w:vertAlign w:val="subscript"/>
        </w:rPr>
        <w:t>0</w:t>
      </w:r>
      <w:r>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lastRenderedPageBreak/>
        <w:t>were estimated</w:t>
      </w:r>
      <w:r w:rsidR="00FC6DDB">
        <w:t>.</w:t>
      </w:r>
      <w:r w:rsidR="003760D3">
        <w:t xml:space="preserve">  Natural mortality, the variation of </w:t>
      </w:r>
      <w:r>
        <w:t>length-</w:t>
      </w:r>
      <w:r w:rsidR="003760D3">
        <w:t>at</w:t>
      </w:r>
      <w:r>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6.8pt;height:20.1pt" o:ole="">
            <v:imagedata r:id="rId41" o:title=""/>
          </v:shape>
          <o:OLEObject Type="Embed" ProgID="Equation.DSMT4" ShapeID="_x0000_i1041" DrawAspect="Content" ObjectID="_1531540666" r:id="rId42"/>
        </w:object>
      </w:r>
      <w:r w:rsidR="00E05204">
        <w:t xml:space="preserve"> </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w:t>
      </w:r>
      <w:del w:id="19" w:author="Punt, Andre (O&amp;A, Hobart)" w:date="2016-08-01T04:58:00Z">
        <w:r w:rsidR="00A32D4F" w:rsidDel="00FE5B0C">
          <w:rPr>
            <w:rFonts w:eastAsia="Calibri" w:cs="Times New Roman"/>
          </w:rPr>
          <w:delText>Pac</w:delText>
        </w:r>
        <w:r w:rsidR="00870505" w:rsidDel="00FE5B0C">
          <w:rPr>
            <w:rFonts w:eastAsia="Calibri" w:cs="Times New Roman"/>
          </w:rPr>
          <w:delText>ific Fishery Management Council</w:delText>
        </w:r>
        <w:r w:rsidR="00426E8C" w:rsidDel="00FE5B0C">
          <w:rPr>
            <w:rFonts w:eastAsia="Calibri" w:cs="Times New Roman"/>
          </w:rPr>
          <w:delText xml:space="preserve"> rockfish </w:delText>
        </w:r>
      </w:del>
      <w:r w:rsidR="00426E8C">
        <w:rPr>
          <w:rFonts w:eastAsia="Calibri" w:cs="Times New Roman"/>
        </w:rPr>
        <w:t>harvest control rule</w:t>
      </w:r>
      <w:ins w:id="20" w:author="Punt, Andre (O&amp;A, Hobart)" w:date="2016-08-01T04:58:00Z">
        <w:r w:rsidR="00FE5B0C">
          <w:rPr>
            <w:rFonts w:eastAsia="Calibri" w:cs="Times New Roman"/>
          </w:rPr>
          <w:t xml:space="preserve"> adopted by the Pacific Fishery Management Council (PFMC) for rockfish</w:t>
        </w:r>
      </w:ins>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ins w:id="21" w:author="Punt, Andre (O&amp;A, Hobart)" w:date="2016-08-01T04:58:00Z">
        <w:r w:rsidR="00FE5B0C">
          <w:t xml:space="preserve">then </w:t>
        </w:r>
      </w:ins>
      <w:r w:rsidR="0051629E">
        <w:t xml:space="preserve">generated for the subsequent six years. </w:t>
      </w:r>
    </w:p>
    <w:p w14:paraId="4EB07211" w14:textId="4424D85C" w:rsidR="00C70020" w:rsidRDefault="00C70020" w:rsidP="0071202B">
      <w:pPr>
        <w:rPr>
          <w:rFonts w:eastAsia="Calibri" w:cs="Times New Roman"/>
        </w:rPr>
      </w:pPr>
      <w:r>
        <w:t xml:space="preserve">The </w:t>
      </w:r>
      <w:del w:id="22" w:author="Punt, Andre (O&amp;A, Hobart)" w:date="2016-08-01T04:58:00Z">
        <w:r w:rsidR="00870505" w:rsidDel="00FE5B0C">
          <w:delText>Pacific Fishery Management Council</w:delText>
        </w:r>
        <w:r w:rsidR="00DB4F95" w:rsidDel="00FE5B0C">
          <w:delText xml:space="preserve"> </w:delText>
        </w:r>
      </w:del>
      <w:r w:rsidR="00407707" w:rsidRPr="0017646F">
        <w:t xml:space="preserve">harvest control rule </w:t>
      </w:r>
      <w:ins w:id="23" w:author="Punt, Andre (O&amp;A, Hobart)" w:date="2016-08-01T04:58:00Z">
        <w:r w:rsidR="00FE5B0C">
          <w:t>adopted by the PMFC for rockfish involves</w:t>
        </w:r>
      </w:ins>
      <w:del w:id="24" w:author="Punt, Andre (O&amp;A, Hobart)" w:date="2016-08-01T04:58:00Z">
        <w:r w:rsidR="00407707" w:rsidRPr="0017646F" w:rsidDel="00FE5B0C">
          <w:delText>applies</w:delText>
        </w:r>
      </w:del>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ins w:id="25" w:author="Punt, Andre (O&amp;A, Hobart)" w:date="2016-08-01T04:59:00Z">
        <w:r w:rsidR="00FE5B0C">
          <w:t xml:space="preserve">(the catch corresponding to the proxy for the fishing mortality at which maximum sustainable yield is achieved) </w:t>
        </w:r>
      </w:ins>
      <w:r w:rsidR="00407707" w:rsidRPr="0013671C">
        <w:t>was set equal to the</w:t>
      </w:r>
      <w:r w:rsidR="00DA2842">
        <w:t xml:space="preserve"> target spawner-per-recruit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6381A426" w:rsidR="00046AE3" w:rsidRPr="00C70020" w:rsidRDefault="00046AE3" w:rsidP="0071202B">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was the omission</w:t>
      </w:r>
      <w:r w:rsidR="00845F60">
        <w:rPr>
          <w:rFonts w:eastAsia="Calibri" w:cs="Times New Roman"/>
        </w:rPr>
        <w:t>, to reduce simulation complexity,</w:t>
      </w:r>
      <w:r w:rsidRPr="0013671C">
        <w:rPr>
          <w:rFonts w:eastAsia="Calibri" w:cs="Times New Roman"/>
        </w:rPr>
        <w:t xml:space="preserve"> </w:t>
      </w:r>
      <w:r w:rsidR="00870505">
        <w:rPr>
          <w:rFonts w:eastAsia="Calibri" w:cs="Times New Roman"/>
        </w:rPr>
        <w:t xml:space="preserve">of </w:t>
      </w:r>
      <w:r w:rsidR="00845F60">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r w:rsidR="00845F60">
        <w:rPr>
          <w:rFonts w:eastAsia="Calibri" w:cs="Times New Roman"/>
        </w:rPr>
        <w:t>In reality, h</w:t>
      </w:r>
      <w:r w:rsidRPr="0013671C">
        <w:rPr>
          <w:rFonts w:eastAsia="Calibri" w:cs="Times New Roman"/>
        </w:rPr>
        <w:t xml:space="preserve">arvest for stocks below </w:t>
      </w:r>
      <w:r w:rsidR="00845F60">
        <w:rPr>
          <w:rFonts w:eastAsia="Calibri" w:cs="Times New Roman"/>
        </w:rPr>
        <w:t xml:space="preserve">the </w:t>
      </w:r>
      <w:r w:rsidR="00870505">
        <w:rPr>
          <w:rFonts w:eastAsia="Calibri" w:cs="Times New Roman"/>
        </w:rPr>
        <w:t xml:space="preserve">MSST </w:t>
      </w:r>
      <w:r w:rsidR="00845F60">
        <w:rPr>
          <w:rFonts w:eastAsia="Calibri" w:cs="Times New Roman"/>
        </w:rPr>
        <w:t xml:space="preserve">is not </w:t>
      </w:r>
      <w:r w:rsidRPr="0013671C">
        <w:rPr>
          <w:rFonts w:eastAsia="Calibri" w:cs="Times New Roman"/>
        </w:rPr>
        <w:t xml:space="preserve">based on the standard harvest control rule, </w:t>
      </w:r>
      <w:commentRangeStart w:id="26"/>
      <w:r w:rsidRPr="0013671C">
        <w:rPr>
          <w:rFonts w:eastAsia="Calibri" w:cs="Times New Roman"/>
        </w:rPr>
        <w:t xml:space="preserve">but rather a rebuilding plan </w:t>
      </w:r>
      <w:r w:rsidR="00845F60">
        <w:rPr>
          <w:rFonts w:eastAsia="Calibri" w:cs="Times New Roman"/>
        </w:rPr>
        <w:t>that</w:t>
      </w:r>
      <w:r w:rsidR="009F0EBE">
        <w:rPr>
          <w:rFonts w:eastAsia="Calibri" w:cs="Times New Roman"/>
        </w:rPr>
        <w:t xml:space="preserve"> determine</w:t>
      </w:r>
      <w:r w:rsidR="00845F60">
        <w:rPr>
          <w:rFonts w:eastAsia="Calibri" w:cs="Times New Roman"/>
        </w:rPr>
        <w:t>s</w:t>
      </w:r>
      <w:r w:rsidR="009F0EBE">
        <w:rPr>
          <w:rFonts w:eastAsia="Calibri" w:cs="Times New Roman"/>
        </w:rPr>
        <w:t xml:space="preserve"> catches</w:t>
      </w:r>
      <w:commentRangeEnd w:id="26"/>
      <w:r w:rsidR="00FE5B0C">
        <w:rPr>
          <w:rStyle w:val="CommentReference"/>
        </w:rPr>
        <w:commentReference w:id="26"/>
      </w:r>
      <w:r w:rsidR="009F0EBE">
        <w:rPr>
          <w:rFonts w:eastAsia="Calibri" w:cs="Times New Roman"/>
        </w:rPr>
        <w:t xml:space="preserve"> until the stock</w:t>
      </w:r>
      <w:r w:rsidRPr="0013671C">
        <w:rPr>
          <w:rFonts w:eastAsia="Calibri" w:cs="Times New Roman"/>
        </w:rPr>
        <w:t xml:space="preserve"> </w:t>
      </w:r>
      <w:r w:rsidR="00845F60">
        <w:rPr>
          <w:rFonts w:eastAsia="Calibri" w:cs="Times New Roman"/>
        </w:rPr>
        <w:t xml:space="preserve">is </w:t>
      </w:r>
      <w:r w:rsidRPr="0013671C">
        <w:rPr>
          <w:rFonts w:eastAsia="Calibri" w:cs="Times New Roman"/>
        </w:rPr>
        <w:t xml:space="preserve">rebuilt to the target </w:t>
      </w:r>
      <w:r w:rsidR="00755CA5">
        <w:rPr>
          <w:rFonts w:eastAsia="Calibri" w:cs="Times New Roman"/>
        </w:rPr>
        <w:t xml:space="preserve">biomass. </w:t>
      </w:r>
    </w:p>
    <w:p w14:paraId="02F2D888" w14:textId="77777777" w:rsidR="004D3650" w:rsidRDefault="004D3650" w:rsidP="0071202B">
      <w:pPr>
        <w:pStyle w:val="Heading2"/>
      </w:pPr>
      <w:r>
        <w:t>Data scenarios</w:t>
      </w:r>
    </w:p>
    <w:p w14:paraId="748C2A74" w14:textId="74449B8E" w:rsidR="00261232" w:rsidRDefault="004D3650" w:rsidP="0071202B">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w:t>
      </w:r>
      <w:r w:rsidR="00261232">
        <w:lastRenderedPageBreak/>
        <w:t>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525AAD57" w:rsidR="00CF48EA" w:rsidRDefault="00CF48EA" w:rsidP="0071202B">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del w:id="27" w:author="Punt, Andre (O&amp;A, Hobart)" w:date="2016-08-01T05:01:00Z">
        <w:r w:rsidR="00507A01" w:rsidDel="00FE5B0C">
          <w:delText xml:space="preserve">estimated </w:delText>
        </w:r>
      </w:del>
      <w:ins w:id="28" w:author="Punt, Andre (O&amp;A, Hobart)" w:date="2016-08-01T05:01:00Z">
        <w:r w:rsidR="00FE5B0C">
          <w:t xml:space="preserve">projected to be </w:t>
        </w:r>
      </w:ins>
      <w:r w:rsidR="0051629E">
        <w:t>rebuilt.</w:t>
      </w:r>
    </w:p>
    <w:p w14:paraId="46E05D5A" w14:textId="5B3638D7" w:rsidR="008738EF" w:rsidRDefault="009E27EB" w:rsidP="0071202B">
      <w:r>
        <w:t>T</w:t>
      </w:r>
      <w:r w:rsidR="008738EF">
        <w:t xml:space="preserve">he operating model applied a shift from asymptotic to dome-shaped </w:t>
      </w:r>
      <w:r>
        <w:t xml:space="preserve">fishery </w:t>
      </w:r>
      <w:r w:rsidR="008738EF">
        <w:t xml:space="preserve">selectivity </w:t>
      </w:r>
      <w:r>
        <w:t>when the stock was</w:t>
      </w:r>
      <w:r w:rsidR="00096542">
        <w:t xml:space="preserve"> estimated overfished that continued until the stock rebuilt to the target biomass</w:t>
      </w:r>
      <w:r w:rsidR="008738EF">
        <w:t xml:space="preserve">.  The estimation method in the full and reduced data scenarios were allowed to estimate a potential change in selectivity 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rsidR="008738EF">
        <w:t>However, the eliminated data scenario was forced to assume const</w:t>
      </w:r>
      <w:r w:rsidR="008A71A3">
        <w:t>ant asymptotic selectivity over</w:t>
      </w:r>
      <w:r>
        <w:t xml:space="preserve"> </w:t>
      </w:r>
      <w:r w:rsidR="008738EF">
        <w:t xml:space="preserve">all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71202B">
      <w:pPr>
        <w:pStyle w:val="Heading2"/>
      </w:pPr>
      <w:r>
        <w:t>Performance measures</w:t>
      </w:r>
    </w:p>
    <w:p w14:paraId="163757A3" w14:textId="7D90594B" w:rsidR="00914317" w:rsidRDefault="00914317" w:rsidP="0071202B">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71202B">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71202B">
      <w:pPr>
        <w:pStyle w:val="Equations"/>
      </w:pPr>
      <w:r w:rsidRPr="00914317">
        <w:rPr>
          <w:position w:val="-24"/>
        </w:rPr>
        <w:object w:dxaOrig="1200" w:dyaOrig="620" w14:anchorId="2F7367E0">
          <v:shape id="_x0000_i1042" type="#_x0000_t75" style="width:59.45pt;height:31pt" o:ole="">
            <v:imagedata r:id="rId43" o:title=""/>
          </v:shape>
          <o:OLEObject Type="Embed" ProgID="Equation.DSMT4" ShapeID="_x0000_i1042" DrawAspect="Content" ObjectID="_1531540667"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71202B">
      <w:pPr>
        <w:pStyle w:val="ListParagraph"/>
        <w:ind w:firstLine="0"/>
      </w:pPr>
      <w:r w:rsidRPr="00F45950">
        <w:lastRenderedPageBreak/>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71202B">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71202B">
      <w:pPr>
        <w:pStyle w:val="Equations"/>
      </w:pPr>
      <w:r w:rsidRPr="00914317">
        <w:rPr>
          <w:position w:val="-32"/>
        </w:rPr>
        <w:object w:dxaOrig="2799" w:dyaOrig="840" w14:anchorId="7981D0DE">
          <v:shape id="_x0000_i1043" type="#_x0000_t75" style="width:139.8pt;height:41.85pt" o:ole="">
            <v:imagedata r:id="rId45" o:title=""/>
          </v:shape>
          <o:OLEObject Type="Embed" ProgID="Equation.DSMT4" ShapeID="_x0000_i1043" DrawAspect="Content" ObjectID="_1531540668" r:id="rId46"/>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096542">
      <w:r>
        <w:tab/>
        <w:t xml:space="preserve">where </w:t>
      </w:r>
      <w:r>
        <w:rPr>
          <w:i/>
        </w:rPr>
        <w:t>N</w:t>
      </w:r>
      <w:r>
        <w:t xml:space="preserve"> is the number of simulations (</w:t>
      </w:r>
      <w:r>
        <w:rPr>
          <w:i/>
        </w:rPr>
        <w:t>N</w:t>
      </w:r>
      <w:r>
        <w:t xml:space="preserve"> = 100).</w:t>
      </w:r>
    </w:p>
    <w:p w14:paraId="21DEC718" w14:textId="13AE2605" w:rsidR="00F45950" w:rsidRDefault="00E70B9A" w:rsidP="0071202B">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71202B">
      <w:pPr>
        <w:numPr>
          <w:ilvl w:val="0"/>
          <w:numId w:val="1"/>
        </w:numPr>
        <w:spacing w:after="200"/>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71202B">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71202B">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71202B">
      <w:pPr>
        <w:pStyle w:val="Heading1"/>
      </w:pPr>
      <w:r w:rsidRPr="00E43C22">
        <w:t>Results</w:t>
      </w:r>
    </w:p>
    <w:p w14:paraId="65A4CB04" w14:textId="3EBBC2DD" w:rsidR="00906899" w:rsidRDefault="00906899" w:rsidP="0071202B">
      <w:pPr>
        <w:pStyle w:val="Heading2"/>
      </w:pPr>
      <w:r>
        <w:t>Assessment performance with time-invariant parameters</w:t>
      </w:r>
    </w:p>
    <w:p w14:paraId="665314BF" w14:textId="47C762C5" w:rsidR="00692EA3" w:rsidRDefault="008715D5" w:rsidP="0071202B">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ins w:id="29" w:author="Punt, Andre (O&amp;A, Hobart)" w:date="2016-08-01T05:04:00Z">
        <w:r w:rsidR="00603025">
          <w:t>re was less among-simulation variability in the</w:t>
        </w:r>
      </w:ins>
      <w:r w:rsidR="00C321EE">
        <w:t xml:space="preserve"> </w:t>
      </w:r>
      <w:del w:id="30" w:author="Punt, Andre (O&amp;A, Hobart)" w:date="2016-08-01T05:04:00Z">
        <w:r w:rsidR="00C321EE" w:rsidDel="00603025">
          <w:delText xml:space="preserve">estimates </w:delText>
        </w:r>
        <w:r w:rsidR="005B664F" w:rsidDel="00603025">
          <w:delText>of</w:delText>
        </w:r>
      </w:del>
      <w:ins w:id="31" w:author="Punt, Andre (O&amp;A, Hobart)" w:date="2016-08-01T05:04:00Z">
        <w:r w:rsidR="00603025">
          <w:t>difference between operating model and estimated</w:t>
        </w:r>
      </w:ins>
      <w:r w:rsidR="005B664F">
        <w:t xml:space="preserve"> spawning biomass and </w:t>
      </w:r>
      <w:r w:rsidR="00C321EE">
        <w:t xml:space="preserve">relative </w:t>
      </w:r>
      <w:r w:rsidR="0009663C">
        <w:t xml:space="preserve">spawning </w:t>
      </w:r>
      <w:r w:rsidR="00775A51">
        <w:t>biomass</w:t>
      </w:r>
      <w:r w:rsidR="00C321EE">
        <w:t xml:space="preserve"> for the full data scenario</w:t>
      </w:r>
      <w:del w:id="32" w:author="Punt, Andre (O&amp;A, Hobart)" w:date="2016-08-01T05:05:00Z">
        <w:r w:rsidDel="00603025">
          <w:delText xml:space="preserve"> </w:delText>
        </w:r>
        <w:r w:rsidR="00096542" w:rsidDel="00603025">
          <w:delText>were more precise</w:delText>
        </w:r>
        <w:r w:rsidR="00395200" w:rsidDel="00603025">
          <w:delText xml:space="preserve"> (among-simulation)</w:delText>
        </w:r>
      </w:del>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 xml:space="preserve">among-simulation </w:t>
      </w:r>
      <w:commentRangeStart w:id="33"/>
      <w:r w:rsidR="00395200">
        <w:t>variability</w:t>
      </w:r>
      <w:r w:rsidR="00C321EE">
        <w:t xml:space="preserve"> of </w:t>
      </w:r>
      <w:ins w:id="34" w:author="Punt, Andre (O&amp;A, Hobart)" w:date="2016-08-01T05:05:00Z">
        <w:r w:rsidR="00603025">
          <w:t xml:space="preserve">errors in </w:t>
        </w:r>
      </w:ins>
      <w:r w:rsidR="00C321EE">
        <w:t xml:space="preserve">estimated </w:t>
      </w:r>
      <w:commentRangeEnd w:id="33"/>
      <w:r w:rsidR="00603025">
        <w:rPr>
          <w:rStyle w:val="CommentReference"/>
        </w:rPr>
        <w:commentReference w:id="33"/>
      </w:r>
      <w:r w:rsidR="00C321EE">
        <w:t xml:space="preserve">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395200">
        <w:t>that were similar to the true values</w:t>
      </w:r>
      <w:r w:rsidR="00C1029F">
        <w:t xml:space="preserve"> in median terms</w:t>
      </w:r>
      <w:r w:rsidR="00096542">
        <w:t>,</w:t>
      </w:r>
      <w:r w:rsidR="009907A5">
        <w:t xml:space="preserve"> but </w:t>
      </w:r>
      <w:r w:rsidR="00BD3DCA">
        <w:t xml:space="preserve">were </w:t>
      </w:r>
      <w:r w:rsidR="009907A5">
        <w:lastRenderedPageBreak/>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r w:rsidR="00096542">
        <w:t>T</w:t>
      </w:r>
      <w:r w:rsidR="009907A5">
        <w:t xml:space="preserve">he median estimates </w:t>
      </w:r>
      <w:r w:rsidR="00A6292D">
        <w:t xml:space="preserve">for the eliminated data scenario </w:t>
      </w:r>
      <w:r w:rsidR="00395200">
        <w:t>were less than the true values</w:t>
      </w:r>
      <w:ins w:id="35" w:author="Punt, Andre (O&amp;A, Hobart)" w:date="2016-08-01T05:06:00Z">
        <w:r w:rsidR="00603025">
          <w:t>,</w:t>
        </w:r>
      </w:ins>
      <w:r w:rsidR="009907A5">
        <w:t xml:space="preserve"> </w:t>
      </w:r>
      <w:r w:rsidR="00395200">
        <w:t xml:space="preserve">with high among-simulation variability </w:t>
      </w:r>
      <w:r w:rsidR="00A6292D">
        <w:t>as stocks beg</w:t>
      </w:r>
      <w:del w:id="36" w:author="Punt, Andre (O&amp;A, Hobart)" w:date="2016-08-01T05:03:00Z">
        <w:r w:rsidR="00A6292D" w:rsidDel="00603025">
          <w:delText>i</w:delText>
        </w:r>
      </w:del>
      <w:ins w:id="37" w:author="Punt, Andre (O&amp;A, Hobart)" w:date="2016-08-01T05:03:00Z">
        <w:r w:rsidR="00603025">
          <w:t>a</w:t>
        </w:r>
      </w:ins>
      <w:r w:rsidR="00A6292D">
        <w:t xml:space="preserve">n to be </w:t>
      </w:r>
      <w:r w:rsidR="00395200">
        <w:t xml:space="preserve">projected </w:t>
      </w:r>
      <w:r w:rsidR="00A6292D">
        <w:t>to be rebuilt and data collection resumed</w:t>
      </w:r>
      <w:r w:rsidR="005E31EE">
        <w:t xml:space="preserve"> (the eliminated data scenario, in the absence of new data during rebuilding, projected stocks based on the historical data </w:t>
      </w:r>
      <w:r w:rsidR="00942875">
        <w:t xml:space="preserve">and new catches </w:t>
      </w:r>
      <w:r w:rsidR="005E31EE">
        <w:t>until rebuilt, at which time data collected resumed allowing the estimation method estimating population status)</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by</w:t>
      </w:r>
      <w:r w:rsidR="006445AF">
        <w:t xml:space="preserve"> the end of the management period (Figs. 3c and 4c). </w:t>
      </w:r>
    </w:p>
    <w:p w14:paraId="51C35B77" w14:textId="2489C01B" w:rsidR="00296CB9" w:rsidRDefault="00692EA3" w:rsidP="0071202B">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942875">
        <w:t xml:space="preserve">showed minimal </w:t>
      </w:r>
      <w:r w:rsidR="00FB4A4C">
        <w:t>improve</w:t>
      </w:r>
      <w:del w:id="38" w:author="Punt, Andre (O&amp;A, Hobart)" w:date="2016-08-01T05:07:00Z">
        <w:r w:rsidR="00FB4A4C" w:rsidDel="00603025">
          <w:delText>d</w:delText>
        </w:r>
      </w:del>
      <w:ins w:id="39" w:author="Punt, Andre (O&amp;A, Hobart)" w:date="2016-08-01T05:07:00Z">
        <w:r w:rsidR="00603025">
          <w:t>ment</w:t>
        </w:r>
      </w:ins>
      <w:r w:rsidR="00FB4A4C">
        <w:t xml:space="preserve"> over the management period as stock</w:t>
      </w:r>
      <w:r w:rsidR="00096542">
        <w:t>s</w:t>
      </w:r>
      <w:r w:rsidR="00FB4A4C">
        <w:t xml:space="preserve"> began to be assessed </w:t>
      </w:r>
      <w:r w:rsidR="00A6292D">
        <w:t xml:space="preserve">to be </w:t>
      </w:r>
      <w:r w:rsidR="00FB4A4C">
        <w:t xml:space="preserve">rebuilt,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34A19E0D" w:rsidR="00692EA3" w:rsidRDefault="00692EA3" w:rsidP="0071202B">
      <w:r>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lastRenderedPageBreak/>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del w:id="40" w:author="Punt, Andre (O&amp;A, Hobart)" w:date="2016-08-01T05:08:00Z">
        <w:r w:rsidR="005E31EE" w:rsidRPr="005E31EE" w:rsidDel="00603025">
          <w:delText>T</w:delText>
        </w:r>
      </w:del>
      <w:ins w:id="41" w:author="Punt, Andre (O&amp;A, Hobart)" w:date="2016-08-01T05:08:00Z">
        <w:r w:rsidR="00603025">
          <w:t>t</w:t>
        </w:r>
      </w:ins>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project</w:t>
      </w:r>
      <w:ins w:id="42" w:author="Punt, Andre (O&amp;A, Hobart)" w:date="2016-08-01T05:08:00Z">
        <w:r w:rsidR="00603025">
          <w:t>ed</w:t>
        </w:r>
      </w:ins>
      <w:r w:rsidR="00EE7AA2">
        <w:t xml:space="preserve">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p>
    <w:p w14:paraId="7A8688DB" w14:textId="2E396DED" w:rsidR="00906899" w:rsidRDefault="00692EA3" w:rsidP="0071202B">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6417AC42" w:rsidR="00DA6237" w:rsidRDefault="002B4F81" w:rsidP="0071202B">
      <w:r>
        <w:t xml:space="preserve">The median number of years estimated for the stocks to recover to </w:t>
      </w:r>
      <w:r w:rsidR="00CE2A41">
        <w:t xml:space="preserve">the </w:t>
      </w:r>
      <w:r>
        <w:t xml:space="preserve">target biomass for the full data scenario was longer </w:t>
      </w:r>
      <w:ins w:id="43" w:author="Punt, Andre (O&amp;A, Hobart)" w:date="2016-08-01T05:09:00Z">
        <w:r w:rsidR="000D0DDE">
          <w:t xml:space="preserve">than </w:t>
        </w:r>
      </w:ins>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commentRangeStart w:id="44"/>
      <w:ins w:id="45" w:author="Punt, Andre (O&amp;A, Hobart)" w:date="2016-08-01T05:09:00Z">
        <w:r w:rsidR="000D0DDE">
          <w:t xml:space="preserve">error associated with </w:t>
        </w:r>
      </w:ins>
      <w:r w:rsidR="00902951">
        <w:t xml:space="preserve">relative spawning biomass for </w:t>
      </w:r>
      <w:ins w:id="46" w:author="Punt, Andre (O&amp;A, Hobart)" w:date="2016-08-01T05:09:00Z">
        <w:r w:rsidR="000D0DDE">
          <w:t xml:space="preserve">the </w:t>
        </w:r>
      </w:ins>
      <w:r>
        <w:t xml:space="preserve">full data scenario </w:t>
      </w:r>
      <w:r w:rsidR="00AF302B">
        <w:t xml:space="preserve">was less than </w:t>
      </w:r>
      <w:commentRangeEnd w:id="44"/>
      <w:r w:rsidR="000D0DDE">
        <w:rPr>
          <w:rStyle w:val="CommentReference"/>
        </w:rPr>
        <w:commentReference w:id="44"/>
      </w:r>
      <w:r w:rsidR="00AF302B">
        <w:t>zero</w:t>
      </w:r>
      <w:ins w:id="47" w:author="Punt, Andre (O&amp;A, Hobart)" w:date="2016-08-01T05:09:00Z">
        <w:r w:rsidR="000D0DDE">
          <w:t>,</w:t>
        </w:r>
      </w:ins>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over time</w:t>
      </w:r>
      <w:del w:id="48" w:author="Punt, Andre (O&amp;A, Hobart)" w:date="2016-08-01T05:10:00Z">
        <w:r w:rsidR="00EE7AA2" w:rsidDel="000D0DDE">
          <w:delText xml:space="preserve"> (within-simulation)</w:delText>
        </w:r>
      </w:del>
      <w:r w:rsidR="00EE7AA2">
        <w:t xml:space="preserve"> </w:t>
      </w:r>
      <w:ins w:id="49" w:author="Punt, Andre (O&amp;A, Hobart)" w:date="2016-08-01T05:10:00Z">
        <w:r w:rsidR="000D0DDE">
          <w:t xml:space="preserve">(i.e. within-simulation) </w:t>
        </w:r>
      </w:ins>
      <w:r w:rsidR="0068017E">
        <w:t xml:space="preserve">across the estimates </w:t>
      </w:r>
      <w:r w:rsidR="008C7087">
        <w:t xml:space="preserve">of the relative </w:t>
      </w:r>
      <w:r w:rsidR="0009663C">
        <w:t xml:space="preserve">spawning </w:t>
      </w:r>
      <w:r w:rsidR="008C7087">
        <w:t xml:space="preserve">biomass (Fig. 4b).  The variability of 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71202B">
      <w:r>
        <w:lastRenderedPageBreak/>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ins w:id="50" w:author="Punt, Andre (O&amp;A, Hobart)" w:date="2016-08-01T05:11:00Z">
        <w:r w:rsidR="000D0DDE">
          <w:t xml:space="preserve">the </w:t>
        </w:r>
      </w:ins>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503B980A" w:rsidR="00395FCD" w:rsidRDefault="00DA2842" w:rsidP="0071202B">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estimates </w:t>
      </w:r>
      <w:r w:rsidR="00A76FAF">
        <w:t>generally equal to the true value in median terms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953ED2">
        <w:t>a less sever</w:t>
      </w:r>
      <w:r w:rsidR="005E5540">
        <w:t>e</w:t>
      </w:r>
      <w:r w:rsidR="008F37BB">
        <w:t xml:space="preserve"> dome in selectivity, e.g. </w:t>
      </w:r>
      <w:r w:rsidR="00953ED2">
        <w:t xml:space="preserve">decreased slope for the selectivity descending limb).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71202B">
      <w:pPr>
        <w:pStyle w:val="Heading2"/>
      </w:pPr>
      <w:r>
        <w:t>The impact of time-varying parameters</w:t>
      </w:r>
    </w:p>
    <w:p w14:paraId="1BDF7531" w14:textId="3F26B42B" w:rsidR="001904E0" w:rsidRDefault="002F7CBD" w:rsidP="0071202B">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del w:id="51" w:author="Punt, Andre (O&amp;A, Hobart)" w:date="2016-08-01T06:50:00Z">
        <w:r w:rsidDel="00D35258">
          <w:delText xml:space="preserve">estimates </w:delText>
        </w:r>
      </w:del>
      <w:ins w:id="52" w:author="Punt, Andre (O&amp;A, Hobart)" w:date="2016-08-01T06:50:00Z">
        <w:r w:rsidR="00D35258">
          <w:t xml:space="preserve">estimation errors </w:t>
        </w:r>
      </w:ins>
      <w:r>
        <w:t xml:space="preserve">compared to the time-invariant </w:t>
      </w:r>
      <w:r w:rsidR="00045438">
        <w:t>case</w:t>
      </w:r>
      <w:r>
        <w:t xml:space="preserve">.  The </w:t>
      </w:r>
      <w:r w:rsidR="001904E0">
        <w:t xml:space="preserve">median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w:t>
      </w:r>
      <w:r w:rsidR="00BF6978">
        <w:lastRenderedPageBreak/>
        <w:t xml:space="preserve">simulations </w:t>
      </w:r>
      <w:r>
        <w:t xml:space="preserve">(Fig. 3d-f).  The </w:t>
      </w:r>
      <w:r w:rsidR="00BF6978">
        <w:t xml:space="preserve">among-simulation </w:t>
      </w:r>
      <w:r>
        <w:t xml:space="preserve">variance </w:t>
      </w:r>
      <w:r w:rsidR="00BF6978">
        <w:t xml:space="preserve">in </w:t>
      </w:r>
      <w:ins w:id="53" w:author="Punt, Andre (O&amp;A, Hobart)" w:date="2016-08-01T06:50:00Z">
        <w:r w:rsidR="00D61482">
          <w:t xml:space="preserve">errors of </w:t>
        </w:r>
      </w:ins>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ins w:id="54" w:author="Punt, Andre (O&amp;A, Hobart)" w:date="2016-08-01T06:51:00Z">
        <w:r w:rsidR="00D61482">
          <w:t>s</w:t>
        </w:r>
      </w:ins>
      <w:r w:rsidR="00275061">
        <w:t xml:space="preserve"> </w:t>
      </w:r>
      <w:ins w:id="55" w:author="Punt, Andre (O&amp;A, Hobart)" w:date="2016-08-01T06:51:00Z">
        <w:r w:rsidR="00D61482">
          <w:t xml:space="preserve">of the errors for </w:t>
        </w:r>
      </w:ins>
      <w:r w:rsidR="00275061">
        <w:t>relative spawning biomass</w:t>
      </w:r>
      <w:r w:rsidR="00466591">
        <w:t>es</w:t>
      </w:r>
      <w:r w:rsidR="00275061">
        <w:t xml:space="preserve"> were variable ove</w:t>
      </w:r>
      <w:r w:rsidR="002C0888">
        <w:t>r the management period (Fig. 4d</w:t>
      </w:r>
      <w:r w:rsidR="00275061">
        <w:t>-e).</w:t>
      </w:r>
      <w:r w:rsidR="001C10E0">
        <w:t xml:space="preserve">  </w:t>
      </w:r>
      <w:del w:id="56" w:author="Punt, Andre (O&amp;A, Hobart)" w:date="2016-08-01T06:51:00Z">
        <w:r w:rsidR="001C10E0" w:rsidDel="00D61482">
          <w:delText xml:space="preserve">The </w:delText>
        </w:r>
        <w:r w:rsidR="005A737D" w:rsidDel="00D61482">
          <w:delText xml:space="preserve">estimates of </w:delText>
        </w:r>
        <w:r w:rsidR="001904E0" w:rsidDel="00D61482">
          <w:delText>t</w:delText>
        </w:r>
      </w:del>
      <w:ins w:id="57" w:author="Punt, Andre (O&amp;A, Hobart)" w:date="2016-08-01T06:51:00Z">
        <w:r w:rsidR="00D61482">
          <w:t>T</w:t>
        </w:r>
      </w:ins>
      <w:r w:rsidR="001904E0">
        <w:t>he median</w:t>
      </w:r>
      <w:ins w:id="58" w:author="Punt, Andre (O&amp;A, Hobart)" w:date="2016-08-01T06:51:00Z">
        <w:r w:rsidR="00D61482">
          <w:t>s of the estimates of</w:t>
        </w:r>
      </w:ins>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71202B">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30F8C93C" w:rsidR="00642CEC" w:rsidRDefault="00B209A4" w:rsidP="0071202B">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(32 simulations).  As was observed in the time-invariant case</w:t>
      </w:r>
      <w:r w:rsidR="002C0888">
        <w:t xml:space="preserve"> (Fig. 6)</w:t>
      </w:r>
      <w:r>
        <w:t xml:space="preserv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ins w:id="59" w:author="Punt, Andre (O&amp;A, Hobart)" w:date="2016-08-01T06:52:00Z">
        <w:r w:rsidR="00D61482">
          <w:t>,</w:t>
        </w:r>
      </w:ins>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764ED774" w:rsidR="004C291F" w:rsidRDefault="00642CEC" w:rsidP="0071202B">
      <w:r>
        <w:lastRenderedPageBreak/>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ins w:id="60" w:author="Punt, Andre (O&amp;A, Hobart)" w:date="2016-08-01T06:54:00Z">
        <w:r w:rsidR="00D61482">
          <w:t xml:space="preserve"> years to</w:t>
        </w:r>
      </w:ins>
      <w:r w:rsidR="004C291F">
        <w:t xml:space="preserve"> rebuild</w:t>
      </w:r>
      <w:del w:id="61" w:author="Punt, Andre (O&amp;A, Hobart)" w:date="2016-08-01T06:54:00Z">
        <w:r w:rsidR="004C291F" w:rsidDel="00D61482">
          <w:delText>ing years</w:delText>
        </w:r>
      </w:del>
      <w:r w:rsidR="004C291F">
        <w:t xml:space="preserve">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ins w:id="62" w:author="Punt, Andre (O&amp;A, Hobart)" w:date="2016-08-01T06:54:00Z">
        <w:r w:rsidR="00D61482">
          <w:t xml:space="preserve">to be </w:t>
        </w:r>
      </w:ins>
      <w:r w:rsidR="0068285D">
        <w:t xml:space="preserve">above the target stock size </w:t>
      </w:r>
      <w:r w:rsidR="004C291F">
        <w:t xml:space="preserve">(Fig. 4).  </w:t>
      </w:r>
    </w:p>
    <w:p w14:paraId="2E3C450D" w14:textId="5AD21437" w:rsidR="002F7CBD" w:rsidRDefault="004C291F" w:rsidP="0071202B">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71202B">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ins w:id="63" w:author="Punt, Andre (O&amp;A, Hobart)" w:date="2016-08-01T06:55:00Z">
        <w:r w:rsidR="00D61482">
          <w:t>,</w:t>
        </w:r>
      </w:ins>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71202B">
      <w:pPr>
        <w:pStyle w:val="Heading1"/>
      </w:pPr>
      <w:r>
        <w:t>Discussion</w:t>
      </w:r>
    </w:p>
    <w:p w14:paraId="1E271449" w14:textId="4F55070E" w:rsidR="00657831" w:rsidRDefault="009E56CA" w:rsidP="0071202B">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ins w:id="64" w:author="Punt, Andre (O&amp;A, Hobart)" w:date="2016-08-01T07:04:00Z">
        <w:r w:rsidR="00A520FC">
          <w:t>s</w:t>
        </w:r>
      </w:ins>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w:t>
      </w:r>
      <w:r w:rsidR="005E560A">
        <w:lastRenderedPageBreak/>
        <w:t xml:space="preserve">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being observed in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2DF6FBA8" w:rsidR="0077258C" w:rsidRDefault="0097415C" w:rsidP="0071202B">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del w:id="65" w:author="Punt, Andre (O&amp;A, Hobart)" w:date="2016-08-01T07:05:00Z">
        <w:r w:rsidDel="00A520FC">
          <w:delText xml:space="preserve">within- and among-simulation </w:delText>
        </w:r>
      </w:del>
      <w:r w:rsidR="00DE5A45">
        <w:t xml:space="preserve">variability </w:t>
      </w:r>
      <w:ins w:id="66" w:author="Punt, Andre (O&amp;A, Hobart)" w:date="2016-08-01T07:05:00Z">
        <w:r w:rsidR="00A520FC">
          <w:t>(</w:t>
        </w:r>
        <w:r w:rsidR="00A520FC">
          <w:t>within- and among-simulation</w:t>
        </w:r>
        <w:r w:rsidR="00A520FC">
          <w:t xml:space="preserve">s) </w:t>
        </w:r>
      </w:ins>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ins w:id="67" w:author="Punt, Andre (O&amp;A, Hobart)" w:date="2016-08-01T07:06:00Z">
        <w:r w:rsidR="00A520FC">
          <w:t>,</w:t>
        </w:r>
      </w:ins>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51B69B0B" w:rsidR="009E56CA" w:rsidRDefault="00761F3B" w:rsidP="0071202B">
      <w:r>
        <w:t xml:space="preserve">The high number of simulations that failed to be </w:t>
      </w:r>
      <w:r w:rsidR="0097415C">
        <w:t>projected</w:t>
      </w:r>
      <w:r>
        <w:t xml:space="preserve">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w:t>
      </w:r>
      <w:r w:rsidR="007C5E14">
        <w:lastRenderedPageBreak/>
        <w:t xml:space="preserve">failed to be </w:t>
      </w:r>
      <w:r w:rsidR="0097415C">
        <w:t>projected</w:t>
      </w:r>
      <w:r w:rsidR="007C5E14">
        <w:t xml:space="preserve"> </w:t>
      </w:r>
      <w:r w:rsidR="0071587B">
        <w:t>rebuilt</w:t>
      </w:r>
      <w:r w:rsidR="007C5E14">
        <w:t xml:space="preserve"> were driven by </w:t>
      </w:r>
      <w:r w:rsidR="0097415C">
        <w:t>erroneously low</w:t>
      </w:r>
      <w:r w:rsidR="007C5E14">
        <w:t xml:space="preserve"> estimates of steepness at the time of the first assessment.  </w:t>
      </w:r>
      <w:r w:rsidR="0071587B">
        <w:t xml:space="preserve">Estimating a stock </w:t>
      </w:r>
      <w:ins w:id="68" w:author="Punt, Andre (O&amp;A, Hobart)" w:date="2016-08-01T07:06:00Z">
        <w:r w:rsidR="00A520FC">
          <w:t xml:space="preserve">to be </w:t>
        </w:r>
      </w:ins>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ins w:id="69" w:author="Punt, Andre (O&amp;A, Hobart)" w:date="2016-08-01T07:06:00Z">
        <w:r w:rsidR="00A520FC">
          <w:t>)</w:t>
        </w:r>
      </w:ins>
      <w:r w:rsidR="00F72A9A">
        <w:t xml:space="preserve"> </w:t>
      </w:r>
      <w:r w:rsidR="00591C70">
        <w:t>data</w:t>
      </w:r>
      <w:del w:id="70" w:author="Punt, Andre (O&amp;A, Hobart)" w:date="2016-08-01T07:06:00Z">
        <w:r w:rsidR="00591C70" w:rsidDel="00A520FC">
          <w:delText>)</w:delText>
        </w:r>
      </w:del>
      <w:ins w:id="71" w:author="Punt, Andre (O&amp;A, Hobart)" w:date="2016-08-01T07:06:00Z">
        <w:r w:rsidR="00A520FC">
          <w:t>,</w:t>
        </w:r>
      </w:ins>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3E2FB9AC" w:rsidR="00C868D1" w:rsidRDefault="00C868D1" w:rsidP="0071202B">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del w:id="72" w:author="Punt, Andre (O&amp;A, Hobart)" w:date="2016-08-01T07:07:00Z">
        <w:r w:rsidR="007A4BF3" w:rsidDel="00A520FC">
          <w:delText xml:space="preserve">which </w:delText>
        </w:r>
      </w:del>
      <w:ins w:id="73" w:author="Punt, Andre (O&amp;A, Hobart)" w:date="2016-08-01T07:07:00Z">
        <w:r w:rsidR="00A520FC">
          <w:t>that</w:t>
        </w:r>
        <w:r w:rsidR="00A520FC">
          <w:t xml:space="preserve"> </w:t>
        </w:r>
      </w:ins>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38EF03EF" w:rsidR="004A043E" w:rsidRDefault="00361A97" w:rsidP="0071202B">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w:t>
      </w:r>
      <w:r w:rsidR="007A0FDB">
        <w:lastRenderedPageBreak/>
        <w:t xml:space="preserve">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 under estimated the decline in the descending limb</w:t>
      </w:r>
      <w:r w:rsidR="007E47B3">
        <w:t>,</w:t>
      </w:r>
      <w:r w:rsidR="007A0FDB">
        <w:t xml:space="preserve"> defining the dome</w:t>
      </w:r>
      <w:r>
        <w:t xml:space="preserve"> in selectivity</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p>
    <w:p w14:paraId="3333362C" w14:textId="7AA3CB36" w:rsidR="00E019C1" w:rsidRDefault="00653CFF" w:rsidP="0071202B">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w:t>
      </w:r>
      <w:bookmarkStart w:id="74" w:name="_GoBack"/>
      <w:bookmarkEnd w:id="74"/>
      <w:r>
        <w:t xml:space="preserve">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t>
      </w:r>
      <w:r w:rsidR="00E2227C">
        <w:lastRenderedPageBreak/>
        <w:t>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71202B">
      <w:pPr>
        <w:pStyle w:val="Heading1"/>
      </w:pPr>
      <w:r>
        <w:t>Acknowledgements</w:t>
      </w:r>
    </w:p>
    <w:p w14:paraId="534FB088" w14:textId="7FDFEDDD" w:rsidR="002A15E3" w:rsidRPr="00314AE9" w:rsidRDefault="00E019C1" w:rsidP="0071202B">
      <w:pPr>
        <w:ind w:firstLine="0"/>
      </w:pPr>
      <w:r>
        <w:t xml:space="preserve">This work has benefitted from feedback provided by Ian Taylor </w:t>
      </w:r>
      <w:r w:rsidR="00D82FE7">
        <w:t>(NWFSC), and Allan Hicks (IPHC).</w:t>
      </w:r>
      <w:r>
        <w:t xml:space="preserve"> </w:t>
      </w:r>
      <w:r w:rsidR="002A15E3">
        <w:br w:type="page"/>
      </w:r>
    </w:p>
    <w:p w14:paraId="43FB02DF" w14:textId="675F6FC4" w:rsidR="002A15E3" w:rsidRDefault="002A15E3" w:rsidP="0071202B">
      <w:pPr>
        <w:pStyle w:val="Heading1"/>
      </w:pPr>
      <w:r>
        <w:lastRenderedPageBreak/>
        <w:t>References</w:t>
      </w:r>
    </w:p>
    <w:p w14:paraId="2DBEADD3" w14:textId="27C57ED2" w:rsidR="002A15E3" w:rsidRDefault="002A15E3" w:rsidP="0071202B">
      <w:pPr>
        <w:pStyle w:val="References"/>
      </w:pPr>
      <w:r w:rsidRPr="002A15E3">
        <w:t xml:space="preserve">Chen, Y., Chen, L., </w:t>
      </w:r>
      <w:r w:rsidR="00AB7725">
        <w:t>and K.I. Stergiou</w:t>
      </w:r>
      <w:r w:rsidRPr="002A15E3">
        <w:t>. 2003. Impacts of data quantity on fisheries s</w:t>
      </w:r>
      <w:r w:rsidR="00DE0025">
        <w:t>tock assessment. Aquat. Sci. 65:</w:t>
      </w:r>
      <w:r w:rsidRPr="002A15E3">
        <w:t xml:space="preserve"> 92-98.</w:t>
      </w:r>
    </w:p>
    <w:p w14:paraId="7837AB0F" w14:textId="20450A6C" w:rsidR="007A0568" w:rsidRDefault="007A0568" w:rsidP="0071202B">
      <w:pPr>
        <w:pStyle w:val="References"/>
      </w:pPr>
      <w:r>
        <w:t xml:space="preserve">Conn, P.B., Williams, E.H., </w:t>
      </w:r>
      <w:r w:rsidR="00AB7725">
        <w:t xml:space="preserve">and K.W. </w:t>
      </w:r>
      <w:r>
        <w:t>S</w:t>
      </w:r>
      <w:r w:rsidR="00AB7725">
        <w:t>hertzer</w:t>
      </w:r>
      <w:r>
        <w:t>. 2010. When can we reliably estimate the productivity of fish stocks? Can. J. Fish. Aquat. Sci. 67: 511-523.</w:t>
      </w:r>
    </w:p>
    <w:p w14:paraId="154EA0C1" w14:textId="73F884EE" w:rsidR="000C3DB9" w:rsidRDefault="000C3DB9" w:rsidP="0071202B">
      <w:pPr>
        <w:pStyle w:val="References"/>
      </w:pPr>
      <w:r>
        <w:t>Hilborn, R. 1979. Comparison of fisheries control systems that utilize catch and effort data. J. Fish. Res. Board. Can. 36: 1477-1489.</w:t>
      </w:r>
    </w:p>
    <w:p w14:paraId="3978E7B3" w14:textId="688E4EBA" w:rsidR="005834C1" w:rsidRDefault="005834C1" w:rsidP="0071202B">
      <w:pPr>
        <w:pStyle w:val="References"/>
      </w:pPr>
      <w:r>
        <w:t xml:space="preserve">Hixon, M.A., Johnson, D.W., </w:t>
      </w:r>
      <w:r w:rsidR="00AB7725">
        <w:t>and S.M. Sogard</w:t>
      </w:r>
      <w:r>
        <w:t>. 2014. BOFFFs: on the importance of conserving old-growth age structure in fishery populations. ICES J. Mar. Sci. 71: 2171-2185.</w:t>
      </w:r>
    </w:p>
    <w:p w14:paraId="4D76F077" w14:textId="200D54C6" w:rsidR="005834C1" w:rsidRPr="00332376" w:rsidRDefault="005834C1" w:rsidP="0071202B">
      <w:pPr>
        <w:pStyle w:val="References"/>
        <w:spacing w:before="0"/>
      </w:pPr>
      <w:r w:rsidRPr="00332376">
        <w:t xml:space="preserve">Hollowed, A. B., Barange, M., Ito, S., Kim, S., Loeng, H., and </w:t>
      </w:r>
      <w:r w:rsidR="00AB7725">
        <w:t>M.A. Peck</w:t>
      </w:r>
      <w:r w:rsidRPr="00332376">
        <w:t xml:space="preserve">. 2011. Effects of climate change on fish and fisheries: forecasting impacts, assessing ecosystem responses, and evaluating management strategies. </w:t>
      </w:r>
      <w:r w:rsidR="00AB7725">
        <w:t>ICES J. Mar. Sci.</w:t>
      </w:r>
      <w:r w:rsidRPr="00332376">
        <w:t xml:space="preserve"> 68: 984</w:t>
      </w:r>
      <w:r w:rsidRPr="00332376">
        <w:rPr>
          <w:rFonts w:cs="Times New Roman"/>
        </w:rPr>
        <w:t>–</w:t>
      </w:r>
      <w:r w:rsidRPr="00332376">
        <w:t>985.</w:t>
      </w:r>
    </w:p>
    <w:p w14:paraId="66F3E117" w14:textId="6B76D2E3" w:rsidR="005834C1" w:rsidRPr="00332376" w:rsidRDefault="005834C1" w:rsidP="0071202B">
      <w:pPr>
        <w:pStyle w:val="References"/>
        <w:spacing w:before="0"/>
      </w:pPr>
      <w:r w:rsidRPr="00332376">
        <w:t xml:space="preserve">Ianelli, J. N., Hollowed, A. B., Haynie, A. C., Muter, F. J., and </w:t>
      </w:r>
      <w:r w:rsidR="00AB7725">
        <w:t>N.A. Bond</w:t>
      </w:r>
      <w:r w:rsidRPr="00332376">
        <w:t>. 2011. Evaluating management strategies for eastern Bering Sea walleye pollock (</w:t>
      </w:r>
      <w:r w:rsidRPr="00332376">
        <w:rPr>
          <w:i/>
        </w:rPr>
        <w:t>Theragra chalcogramma</w:t>
      </w:r>
      <w:r w:rsidRPr="00332376">
        <w:t>) in a changing environment.</w:t>
      </w:r>
      <w:r w:rsidR="00AB7725" w:rsidRPr="00AB7725">
        <w:t xml:space="preserve"> </w:t>
      </w:r>
      <w:r w:rsidR="00AB7725">
        <w:t xml:space="preserve">ICES J. Mar. Sci. </w:t>
      </w:r>
      <w:r w:rsidRPr="00332376">
        <w:t>68: 1297</w:t>
      </w:r>
      <w:r w:rsidRPr="00332376">
        <w:rPr>
          <w:rFonts w:cs="Times New Roman"/>
        </w:rPr>
        <w:t>–</w:t>
      </w:r>
      <w:r w:rsidRPr="00332376">
        <w:t>1304.</w:t>
      </w:r>
    </w:p>
    <w:p w14:paraId="3CEBD421" w14:textId="5AA39FBB" w:rsidR="000873DC" w:rsidRDefault="000873DC" w:rsidP="0071202B">
      <w:pPr>
        <w:pStyle w:val="References"/>
      </w:pPr>
      <w:r>
        <w:t xml:space="preserve">Johnson, K.F., Monnahan, C.C., McGilliard, C.R., Vert-pre, K.A., Anderson, S.C., Cunningham, C.J., Hurtado-Ferro, F., Licandeo, R.R., Muradian, M.L., Ono, K., Szuwalski, C.S., Valero, J.L., Whitten, A.R., </w:t>
      </w:r>
      <w:r w:rsidR="00AB7725">
        <w:t>and A.E. Punt</w:t>
      </w:r>
      <w:r>
        <w:t>. 2014. Time-varying natural mortality in fisheries stock assessment models: identifying a default approach. ICES</w:t>
      </w:r>
      <w:r w:rsidR="007A4BF3">
        <w:t xml:space="preserve"> J. Mar. Sci. 72: 137-150.</w:t>
      </w:r>
    </w:p>
    <w:p w14:paraId="7E33B0CB" w14:textId="34B8DEC9" w:rsidR="005834C1" w:rsidRPr="002A15E3" w:rsidRDefault="005834C1" w:rsidP="0071202B">
      <w:pPr>
        <w:pStyle w:val="References"/>
        <w:spacing w:before="0"/>
      </w:pPr>
      <w:r w:rsidRPr="00332376">
        <w:t xml:space="preserve">Legault, C. M., and </w:t>
      </w:r>
      <w:r w:rsidR="00AB7725">
        <w:t>M.C. Palmer</w:t>
      </w:r>
      <w:r w:rsidRPr="00332376">
        <w:t xml:space="preserve">. 2015. In what direction should the fishing mortality target change when natural mortality increases within an assessment? </w:t>
      </w:r>
      <w:r w:rsidR="00AB7725">
        <w:t xml:space="preserve">Can. J. Fish. Aquat. Sci. </w:t>
      </w:r>
      <w:r w:rsidRPr="00332376">
        <w:t>73: 349</w:t>
      </w:r>
      <w:r w:rsidRPr="00332376">
        <w:rPr>
          <w:rFonts w:cs="Times New Roman"/>
        </w:rPr>
        <w:t>–</w:t>
      </w:r>
      <w:r w:rsidRPr="00332376">
        <w:t>357.</w:t>
      </w:r>
    </w:p>
    <w:p w14:paraId="575542A5" w14:textId="5C3927E6" w:rsidR="002A15E3" w:rsidRPr="002A15E3" w:rsidRDefault="002A15E3" w:rsidP="0071202B">
      <w:pPr>
        <w:pStyle w:val="References"/>
      </w:pPr>
      <w:r w:rsidRPr="002A15E3">
        <w:t xml:space="preserve">Lee, H.H., Maunder, </w:t>
      </w:r>
      <w:r w:rsidR="007A0568">
        <w:t xml:space="preserve">M.N., Piner, K.R., </w:t>
      </w:r>
      <w:r w:rsidR="00AB7725">
        <w:t>and R.D. Methot</w:t>
      </w:r>
      <w:r w:rsidR="007A0568">
        <w:t>.</w:t>
      </w:r>
      <w:r w:rsidRPr="002A15E3">
        <w:t xml:space="preserve"> 2012. Can steepness of the stock-recruitment relationship be estimated in fishery stock assessm</w:t>
      </w:r>
      <w:r w:rsidR="00DE0025">
        <w:t>ent models?  Fish. Res. 125-126:</w:t>
      </w:r>
      <w:r w:rsidRPr="002A15E3">
        <w:t xml:space="preserve"> 254-261.</w:t>
      </w:r>
    </w:p>
    <w:p w14:paraId="7CEA86A9" w14:textId="11407AE5" w:rsidR="002A15E3" w:rsidRDefault="002A15E3" w:rsidP="0071202B">
      <w:pPr>
        <w:pStyle w:val="References"/>
      </w:pPr>
      <w:r w:rsidRPr="002A15E3">
        <w:lastRenderedPageBreak/>
        <w:t xml:space="preserve">Magnusson, A., </w:t>
      </w:r>
      <w:r w:rsidR="00AB7725">
        <w:t>and R. Hilborn</w:t>
      </w:r>
      <w:r w:rsidRPr="002A15E3">
        <w:t>. 2007. What makes fisheries data informative? Fish Fish.</w:t>
      </w:r>
      <w:r w:rsidR="00DE0025">
        <w:t xml:space="preserve"> 8:</w:t>
      </w:r>
      <w:r w:rsidRPr="002A15E3">
        <w:t xml:space="preserve"> 337-358.</w:t>
      </w:r>
    </w:p>
    <w:p w14:paraId="12B957D5" w14:textId="59466F55" w:rsidR="00DB28C3" w:rsidRDefault="00DB28C3" w:rsidP="0071202B">
      <w:pPr>
        <w:pStyle w:val="References"/>
      </w:pPr>
      <w:r>
        <w:t xml:space="preserve">Martell, S., </w:t>
      </w:r>
      <w:r w:rsidR="00AB7725">
        <w:t>and I. Stewart</w:t>
      </w:r>
      <w:r>
        <w:t>. 2013. Towards defining good practices for modeling time-varying selectivity. Fish. Res. 158: 84-95.</w:t>
      </w:r>
    </w:p>
    <w:p w14:paraId="15D8ADF7" w14:textId="1472AFAD" w:rsidR="00892332" w:rsidRPr="002A15E3" w:rsidRDefault="00892332" w:rsidP="0071202B">
      <w:pPr>
        <w:pStyle w:val="References"/>
      </w:pPr>
      <w:r>
        <w:t>Methot. Jr., R.D. (editor) 2015. Prioritizing fish stock assessments. U.S. Dep. Commer., NOAA Tech. Memo. NMFS-F/SPO-152, 31 pp.</w:t>
      </w:r>
    </w:p>
    <w:p w14:paraId="4C3CEF9D" w14:textId="6D33C2C8" w:rsidR="002A15E3" w:rsidRPr="002A15E3" w:rsidRDefault="002A15E3" w:rsidP="0071202B">
      <w:pPr>
        <w:pStyle w:val="References"/>
      </w:pPr>
      <w:r w:rsidRPr="002A15E3">
        <w:t>Methot, R.D.,</w:t>
      </w:r>
      <w:r w:rsidR="00AB7725">
        <w:t xml:space="preserve"> and K. Piner.</w:t>
      </w:r>
      <w:r w:rsidRPr="002A15E3">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Default="002A15E3" w:rsidP="0071202B">
      <w:pPr>
        <w:pStyle w:val="References"/>
      </w:pPr>
      <w:r w:rsidRPr="002A15E3">
        <w:t xml:space="preserve">Methot, R.D., </w:t>
      </w:r>
      <w:r w:rsidR="00AB7725">
        <w:t>and C.R. Wetzel.</w:t>
      </w:r>
      <w:r w:rsidRPr="002A15E3">
        <w:t xml:space="preserve"> 2013. Stock Synthesis: A biological and statistical framework for fish stock assessment and fis</w:t>
      </w:r>
      <w:r w:rsidR="00DE0025">
        <w:t>hery management. Fish. Res. 142:</w:t>
      </w:r>
      <w:r w:rsidRPr="002A15E3">
        <w:t xml:space="preserve"> 86-99.</w:t>
      </w:r>
    </w:p>
    <w:p w14:paraId="5C0B5778" w14:textId="19AEEE39" w:rsidR="00DB28C3" w:rsidRPr="002A15E3" w:rsidRDefault="00DB28C3" w:rsidP="0071202B">
      <w:pPr>
        <w:pStyle w:val="References"/>
      </w:pPr>
      <w:r>
        <w:t xml:space="preserve">Nielsen, A., </w:t>
      </w:r>
      <w:r w:rsidR="00AB7725">
        <w:t>and C.W. Berg</w:t>
      </w:r>
      <w:r>
        <w:t>. 2014. Estimation of time-varying selectivity in stock assessments using state-space models. Fish. Res. 158: 96-101.</w:t>
      </w:r>
    </w:p>
    <w:p w14:paraId="0DE99341" w14:textId="52419E6A" w:rsidR="002A15E3" w:rsidRDefault="002A15E3" w:rsidP="0071202B">
      <w:pPr>
        <w:pStyle w:val="References"/>
      </w:pPr>
      <w:r w:rsidRPr="002A15E3">
        <w:t xml:space="preserve">Ralston, S., Punt, A.E., Hamel, O.S., DeVore, J.D., </w:t>
      </w:r>
      <w:r w:rsidR="00AB7725">
        <w:t>and R.J. Conser</w:t>
      </w:r>
      <w:r w:rsidRPr="002A15E3">
        <w:t>. 2011. A meta-analytic approach to quantifying scientific uncertainty in sto</w:t>
      </w:r>
      <w:r w:rsidR="00DE0025">
        <w:t>ck assessments. Fish. Bull. 109:</w:t>
      </w:r>
      <w:r w:rsidRPr="002A15E3">
        <w:t xml:space="preserve"> 217-231.</w:t>
      </w:r>
    </w:p>
    <w:p w14:paraId="0EA3D89B" w14:textId="13F64B75" w:rsidR="000C3DB9" w:rsidRDefault="000C3DB9" w:rsidP="0071202B">
      <w:pPr>
        <w:pStyle w:val="References"/>
      </w:pPr>
      <w:r>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2A15E3" w:rsidRDefault="005834C1" w:rsidP="0071202B">
      <w:pPr>
        <w:pStyle w:val="References"/>
        <w:spacing w:before="0"/>
      </w:pPr>
      <w:r w:rsidRPr="00332376">
        <w:t>Stachura, M. M., Essington, T. E., Mantua, N. J., Hollowed, A. B., Haltuch, M. A.,</w:t>
      </w:r>
      <w:r w:rsidR="00AB7725">
        <w:t xml:space="preserve"> Spencer, P. D., Branch, T. A., and M.J. Doyle</w:t>
      </w:r>
      <w:r w:rsidRPr="00332376">
        <w:t>. 2014. Linking Northeast Pacific recruitment synchrony to envi</w:t>
      </w:r>
      <w:r w:rsidR="00A47F5E">
        <w:t>ronmental variability. Fish. Oceanogr.</w:t>
      </w:r>
      <w:r w:rsidR="00DE0025">
        <w:t xml:space="preserve"> 23: </w:t>
      </w:r>
      <w:r w:rsidRPr="00332376">
        <w:t>389</w:t>
      </w:r>
      <w:r w:rsidRPr="00332376">
        <w:rPr>
          <w:rFonts w:cs="Times New Roman"/>
        </w:rPr>
        <w:t>–</w:t>
      </w:r>
      <w:r w:rsidRPr="00332376">
        <w:t>408.</w:t>
      </w:r>
    </w:p>
    <w:p w14:paraId="54C2E979" w14:textId="369B478C" w:rsidR="002A15E3" w:rsidRDefault="002A15E3" w:rsidP="0071202B">
      <w:pPr>
        <w:pStyle w:val="References"/>
      </w:pPr>
      <w:r w:rsidRPr="002A15E3">
        <w:t xml:space="preserve">Stewart, I.J., Wallace, J.R., </w:t>
      </w:r>
      <w:r w:rsidR="00A47F5E">
        <w:t>and C. McGilliard.</w:t>
      </w:r>
      <w:r w:rsidRPr="002A15E3">
        <w:t xml:space="preserve"> 2009. Status of the U.S. yelloweye rockfish resource in 2009. Pacific Fishery Management Council, 7700 Ambassador Place NE, Suite 200, Portland, OR 97220. 435 pp.</w:t>
      </w:r>
    </w:p>
    <w:p w14:paraId="24193A20" w14:textId="2003E9F7" w:rsidR="005834C1" w:rsidRDefault="005834C1" w:rsidP="0071202B">
      <w:pPr>
        <w:pStyle w:val="References"/>
        <w:spacing w:before="0"/>
      </w:pPr>
      <w:r w:rsidRPr="00332376">
        <w:lastRenderedPageBreak/>
        <w:t xml:space="preserve">Swain, D. P., and </w:t>
      </w:r>
      <w:r w:rsidR="00A47F5E">
        <w:t>H.P. Benoit</w:t>
      </w:r>
      <w:r w:rsidRPr="00332376">
        <w:t>. 2015. Extreme increases in natural mortality prevent recovery of collapsed fish populations in a Nort</w:t>
      </w:r>
      <w:r w:rsidR="00A47F5E">
        <w:t>hwest Atlantic ecosystem. Mar. Ecol. Prog. Ser.</w:t>
      </w:r>
      <w:r w:rsidRPr="00332376">
        <w:t xml:space="preserve"> 519: 165</w:t>
      </w:r>
      <w:r w:rsidRPr="00332376">
        <w:rPr>
          <w:rFonts w:cs="Times New Roman"/>
        </w:rPr>
        <w:t>–</w:t>
      </w:r>
      <w:r w:rsidRPr="00332376">
        <w:t>182.</w:t>
      </w:r>
    </w:p>
    <w:p w14:paraId="17FE46B8" w14:textId="5ADB7693" w:rsidR="00DB28C3" w:rsidRPr="002A15E3" w:rsidRDefault="00DB28C3" w:rsidP="0071202B">
      <w:pPr>
        <w:pStyle w:val="References"/>
      </w:pPr>
      <w:r>
        <w:t>Wilberg, M.J.</w:t>
      </w:r>
      <w:r w:rsidR="00A47F5E">
        <w:t>, and J.R. Bence</w:t>
      </w:r>
      <w:r>
        <w:t>. 2006. Performance of time-varying catchability estimators in statistical catch-at-age analysis. Can. J. Fish. Aquat. Sci. 63: 2275-2285.</w:t>
      </w:r>
    </w:p>
    <w:p w14:paraId="58522891" w14:textId="401A99D7" w:rsidR="002A15E3" w:rsidRPr="002A15E3" w:rsidRDefault="002A15E3" w:rsidP="0071202B">
      <w:pPr>
        <w:pStyle w:val="References"/>
      </w:pPr>
      <w:r w:rsidRPr="002A15E3">
        <w:t xml:space="preserve">Wetzel, C.R., </w:t>
      </w:r>
      <w:r w:rsidR="00A47F5E">
        <w:t>and A.E. Punt</w:t>
      </w:r>
      <w:r w:rsidRPr="002A15E3">
        <w:t xml:space="preserve">. 2011. Performance of a fisheries catch-at-age model (Stock Synthesis) in data-limited </w:t>
      </w:r>
      <w:r w:rsidR="00DE0025">
        <w:t>situations. Mar. Fresh. Res. 62:</w:t>
      </w:r>
      <w:r w:rsidRPr="002A15E3">
        <w:t xml:space="preserve"> 927-936.</w:t>
      </w:r>
    </w:p>
    <w:p w14:paraId="2954DBE4" w14:textId="68B3FE77" w:rsidR="002A15E3" w:rsidRDefault="002A15E3" w:rsidP="0071202B">
      <w:pPr>
        <w:pStyle w:val="References"/>
      </w:pPr>
      <w:r w:rsidRPr="002A15E3">
        <w:t xml:space="preserve">Yin, Y., </w:t>
      </w:r>
      <w:r w:rsidR="00DE0025">
        <w:t>and D.B. Samson</w:t>
      </w:r>
      <w:r w:rsidRPr="002A15E3">
        <w:t>. 2004. Bias and precision of estimates from an age-structured stock assessment program in relation to stock and data characteristics. N</w:t>
      </w:r>
      <w:r w:rsidR="00DE0025">
        <w:t>orth</w:t>
      </w:r>
      <w:r w:rsidRPr="002A15E3">
        <w:t>.</w:t>
      </w:r>
      <w:r w:rsidR="00DE0025">
        <w:t xml:space="preserve"> </w:t>
      </w:r>
      <w:r w:rsidRPr="002A15E3">
        <w:t>A</w:t>
      </w:r>
      <w:r w:rsidR="00DE0025">
        <w:t>m</w:t>
      </w:r>
      <w:r w:rsidRPr="002A15E3">
        <w:t>. Jour. Fish. Manag</w:t>
      </w:r>
      <w:r w:rsidR="00DE0025">
        <w:t>e. 24:</w:t>
      </w:r>
      <w:r w:rsidRPr="002A15E3">
        <w:t xml:space="preserve"> 865-879. </w:t>
      </w:r>
      <w:r>
        <w:br w:type="page"/>
      </w:r>
    </w:p>
    <w:p w14:paraId="5CFBBCE5" w14:textId="79A77C34" w:rsidR="000A6B6D" w:rsidRDefault="000A6B6D" w:rsidP="0071202B">
      <w:pPr>
        <w:pStyle w:val="Heading1"/>
      </w:pPr>
      <w:r>
        <w:lastRenderedPageBreak/>
        <w:t>Tables</w:t>
      </w:r>
    </w:p>
    <w:p w14:paraId="55F4165B" w14:textId="3AF80A2A" w:rsidR="009F0784" w:rsidRPr="009F0784" w:rsidRDefault="006F656A" w:rsidP="0071202B">
      <w:pPr>
        <w:pStyle w:val="Subtitle"/>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5" w:author="Punt, Andre (O&amp;A, Hobart)" w:date="2016-08-01T06:56:00Z">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050"/>
        <w:gridCol w:w="1890"/>
        <w:gridCol w:w="1350"/>
        <w:gridCol w:w="2160"/>
        <w:tblGridChange w:id="76">
          <w:tblGrid>
            <w:gridCol w:w="4230"/>
            <w:gridCol w:w="1620"/>
            <w:gridCol w:w="1440"/>
            <w:gridCol w:w="2160"/>
          </w:tblGrid>
        </w:tblGridChange>
      </w:tblGrid>
      <w:tr w:rsidR="00906C93" w:rsidRPr="009F0784" w14:paraId="640462B9" w14:textId="1194008E" w:rsidTr="00D61482">
        <w:trPr>
          <w:trHeight w:val="216"/>
          <w:jc w:val="center"/>
          <w:trPrChange w:id="77" w:author="Punt, Andre (O&amp;A, Hobart)" w:date="2016-08-01T06:56:00Z">
            <w:trPr>
              <w:trHeight w:val="216"/>
              <w:jc w:val="center"/>
            </w:trPr>
          </w:trPrChange>
        </w:trPr>
        <w:tc>
          <w:tcPr>
            <w:tcW w:w="4050" w:type="dxa"/>
            <w:tcBorders>
              <w:top w:val="single" w:sz="12" w:space="0" w:color="auto"/>
            </w:tcBorders>
            <w:vAlign w:val="bottom"/>
            <w:tcPrChange w:id="78" w:author="Punt, Andre (O&amp;A, Hobart)" w:date="2016-08-01T06:56:00Z">
              <w:tcPr>
                <w:tcW w:w="4230" w:type="dxa"/>
                <w:tcBorders>
                  <w:top w:val="single" w:sz="12" w:space="0" w:color="auto"/>
                </w:tcBorders>
                <w:vAlign w:val="bottom"/>
              </w:tcPr>
            </w:tcPrChange>
          </w:tcPr>
          <w:p w14:paraId="1F498E70" w14:textId="77777777" w:rsidR="00906C93" w:rsidRPr="009F0784" w:rsidRDefault="00906C93" w:rsidP="0071202B">
            <w:pPr>
              <w:keepNext/>
              <w:keepLines/>
              <w:ind w:firstLine="0"/>
              <w:jc w:val="left"/>
              <w:outlineLvl w:val="0"/>
              <w:rPr>
                <w:rFonts w:cs="Calibri"/>
                <w:sz w:val="20"/>
                <w:szCs w:val="20"/>
              </w:rPr>
            </w:pPr>
            <w:bookmarkStart w:id="79" w:name="_Toc275175147"/>
            <w:r w:rsidRPr="009F0784">
              <w:rPr>
                <w:rFonts w:cs="Calibri"/>
                <w:sz w:val="20"/>
                <w:szCs w:val="20"/>
              </w:rPr>
              <w:t>Parameter</w:t>
            </w:r>
            <w:bookmarkEnd w:id="79"/>
          </w:p>
        </w:tc>
        <w:tc>
          <w:tcPr>
            <w:tcW w:w="1890" w:type="dxa"/>
            <w:tcBorders>
              <w:top w:val="single" w:sz="12" w:space="0" w:color="auto"/>
            </w:tcBorders>
            <w:vAlign w:val="bottom"/>
            <w:tcPrChange w:id="80" w:author="Punt, Andre (O&amp;A, Hobart)" w:date="2016-08-01T06:56:00Z">
              <w:tcPr>
                <w:tcW w:w="1620" w:type="dxa"/>
                <w:tcBorders>
                  <w:top w:val="single" w:sz="12" w:space="0" w:color="auto"/>
                </w:tcBorders>
                <w:vAlign w:val="bottom"/>
              </w:tcPr>
            </w:tcPrChange>
          </w:tcPr>
          <w:p w14:paraId="26BEDBCF" w14:textId="0D923240" w:rsidR="00906C93" w:rsidRPr="009F0784" w:rsidRDefault="00906C93" w:rsidP="0071202B">
            <w:pPr>
              <w:keepNext/>
              <w:keepLines/>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Change w:id="81" w:author="Punt, Andre (O&amp;A, Hobart)" w:date="2016-08-01T06:56:00Z">
              <w:tcPr>
                <w:tcW w:w="1440" w:type="dxa"/>
                <w:tcBorders>
                  <w:top w:val="single" w:sz="12" w:space="0" w:color="auto"/>
                </w:tcBorders>
                <w:vAlign w:val="bottom"/>
              </w:tcPr>
            </w:tcPrChange>
          </w:tcPr>
          <w:p w14:paraId="3D9D60E7" w14:textId="111CFB39" w:rsidR="00906C93" w:rsidRPr="009F0784" w:rsidRDefault="00906C93" w:rsidP="0071202B">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Change w:id="82" w:author="Punt, Andre (O&amp;A, Hobart)" w:date="2016-08-01T06:56:00Z">
              <w:tcPr>
                <w:tcW w:w="2160" w:type="dxa"/>
                <w:tcBorders>
                  <w:top w:val="single" w:sz="12" w:space="0" w:color="auto"/>
                </w:tcBorders>
                <w:vAlign w:val="bottom"/>
              </w:tcPr>
            </w:tcPrChange>
          </w:tcPr>
          <w:p w14:paraId="75E5F524" w14:textId="5D04B010" w:rsidR="00906C93" w:rsidRDefault="00906C93" w:rsidP="0071202B">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D61482">
        <w:trPr>
          <w:cantSplit/>
          <w:trHeight w:val="288"/>
          <w:jc w:val="center"/>
          <w:trPrChange w:id="83" w:author="Punt, Andre (O&amp;A, Hobart)" w:date="2016-08-01T06:56:00Z">
            <w:trPr>
              <w:cantSplit/>
              <w:trHeight w:val="288"/>
              <w:jc w:val="center"/>
            </w:trPr>
          </w:trPrChange>
        </w:trPr>
        <w:tc>
          <w:tcPr>
            <w:tcW w:w="4050" w:type="dxa"/>
            <w:tcBorders>
              <w:top w:val="double" w:sz="4" w:space="0" w:color="auto"/>
            </w:tcBorders>
            <w:tcPrChange w:id="84" w:author="Punt, Andre (O&amp;A, Hobart)" w:date="2016-08-01T06:56:00Z">
              <w:tcPr>
                <w:tcW w:w="4230" w:type="dxa"/>
                <w:tcBorders>
                  <w:top w:val="double" w:sz="4" w:space="0" w:color="auto"/>
                </w:tcBorders>
              </w:tcPr>
            </w:tcPrChange>
          </w:tcPr>
          <w:p w14:paraId="174C2ED9" w14:textId="76510A74" w:rsidR="00906C93" w:rsidRPr="009F0784" w:rsidRDefault="00906C93" w:rsidP="0071202B">
            <w:pPr>
              <w:keepNext/>
              <w:keepLines/>
              <w:ind w:firstLine="0"/>
              <w:outlineLvl w:val="0"/>
              <w:rPr>
                <w:rFonts w:cs="Calibri"/>
                <w:sz w:val="20"/>
                <w:szCs w:val="20"/>
              </w:rPr>
            </w:pPr>
            <w:bookmarkStart w:id="85"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85"/>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Change w:id="86" w:author="Punt, Andre (O&amp;A, Hobart)" w:date="2016-08-01T06:56:00Z">
              <w:tcPr>
                <w:tcW w:w="1620" w:type="dxa"/>
                <w:tcBorders>
                  <w:top w:val="double" w:sz="4" w:space="0" w:color="auto"/>
                </w:tcBorders>
                <w:vAlign w:val="bottom"/>
              </w:tcPr>
            </w:tcPrChange>
          </w:tcPr>
          <w:p w14:paraId="60ADF3ED" w14:textId="269BB968" w:rsidR="00906C93" w:rsidRPr="009F0784" w:rsidRDefault="00906C93" w:rsidP="0071202B">
            <w:pPr>
              <w:keepNext/>
              <w:keepLines/>
              <w:ind w:firstLine="0"/>
              <w:jc w:val="center"/>
              <w:outlineLvl w:val="0"/>
              <w:rPr>
                <w:rFonts w:cs="Calibri"/>
                <w:sz w:val="20"/>
                <w:szCs w:val="20"/>
              </w:rPr>
            </w:pPr>
            <w:bookmarkStart w:id="87" w:name="_Toc275175157"/>
            <w:r w:rsidRPr="009F0784">
              <w:rPr>
                <w:rFonts w:cs="Calibri"/>
                <w:sz w:val="20"/>
                <w:szCs w:val="20"/>
              </w:rPr>
              <w:t>0.08</w:t>
            </w:r>
            <w:bookmarkEnd w:id="87"/>
          </w:p>
        </w:tc>
        <w:tc>
          <w:tcPr>
            <w:tcW w:w="1350" w:type="dxa"/>
            <w:tcBorders>
              <w:top w:val="double" w:sz="4" w:space="0" w:color="auto"/>
            </w:tcBorders>
            <w:vAlign w:val="bottom"/>
            <w:tcPrChange w:id="88" w:author="Punt, Andre (O&amp;A, Hobart)" w:date="2016-08-01T06:56:00Z">
              <w:tcPr>
                <w:tcW w:w="1440" w:type="dxa"/>
                <w:tcBorders>
                  <w:top w:val="double" w:sz="4" w:space="0" w:color="auto"/>
                </w:tcBorders>
                <w:vAlign w:val="bottom"/>
              </w:tcPr>
            </w:tcPrChange>
          </w:tcPr>
          <w:p w14:paraId="38E9CEFC" w14:textId="19165078" w:rsidR="00906C93" w:rsidRPr="009F0784" w:rsidRDefault="00906C93" w:rsidP="0071202B">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Change w:id="89" w:author="Punt, Andre (O&amp;A, Hobart)" w:date="2016-08-01T06:56:00Z">
              <w:tcPr>
                <w:tcW w:w="2160" w:type="dxa"/>
                <w:tcBorders>
                  <w:top w:val="double" w:sz="4" w:space="0" w:color="auto"/>
                </w:tcBorders>
                <w:vAlign w:val="center"/>
              </w:tcPr>
            </w:tcPrChange>
          </w:tcPr>
          <w:p w14:paraId="4AF6CF26" w14:textId="6EE5BC87" w:rsidR="00906C93"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D61482">
        <w:trPr>
          <w:cantSplit/>
          <w:trHeight w:val="288"/>
          <w:jc w:val="center"/>
          <w:trPrChange w:id="90" w:author="Punt, Andre (O&amp;A, Hobart)" w:date="2016-08-01T06:56:00Z">
            <w:trPr>
              <w:cantSplit/>
              <w:trHeight w:val="288"/>
              <w:jc w:val="center"/>
            </w:trPr>
          </w:trPrChange>
        </w:trPr>
        <w:tc>
          <w:tcPr>
            <w:tcW w:w="4050" w:type="dxa"/>
            <w:tcPrChange w:id="91" w:author="Punt, Andre (O&amp;A, Hobart)" w:date="2016-08-01T06:56:00Z">
              <w:tcPr>
                <w:tcW w:w="4230" w:type="dxa"/>
              </w:tcPr>
            </w:tcPrChange>
          </w:tcPr>
          <w:p w14:paraId="6DA977B8" w14:textId="34D398CD" w:rsidR="00906C93" w:rsidRPr="009F0784" w:rsidRDefault="00906C93" w:rsidP="0071202B">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Change w:id="92" w:author="Punt, Andre (O&amp;A, Hobart)" w:date="2016-08-01T06:56:00Z">
              <w:tcPr>
                <w:tcW w:w="1620" w:type="dxa"/>
                <w:vAlign w:val="bottom"/>
              </w:tcPr>
            </w:tcPrChange>
          </w:tcPr>
          <w:p w14:paraId="1962BB77" w14:textId="366CC1FA" w:rsidR="00906C93" w:rsidRPr="009F0784" w:rsidRDefault="00906C93" w:rsidP="0071202B">
            <w:pPr>
              <w:keepNext/>
              <w:keepLines/>
              <w:ind w:firstLine="0"/>
              <w:jc w:val="center"/>
              <w:outlineLvl w:val="0"/>
              <w:rPr>
                <w:rFonts w:cs="Calibri"/>
                <w:sz w:val="20"/>
                <w:szCs w:val="20"/>
              </w:rPr>
            </w:pPr>
            <w:r w:rsidRPr="009F0784">
              <w:rPr>
                <w:rFonts w:eastAsiaTheme="minorHAnsi" w:cs="Calibri"/>
                <w:sz w:val="20"/>
                <w:szCs w:val="20"/>
              </w:rPr>
              <w:t>0</w:t>
            </w:r>
          </w:p>
        </w:tc>
        <w:tc>
          <w:tcPr>
            <w:tcW w:w="1350" w:type="dxa"/>
            <w:vAlign w:val="bottom"/>
            <w:tcPrChange w:id="93" w:author="Punt, Andre (O&amp;A, Hobart)" w:date="2016-08-01T06:56:00Z">
              <w:tcPr>
                <w:tcW w:w="1440" w:type="dxa"/>
                <w:vAlign w:val="bottom"/>
              </w:tcPr>
            </w:tcPrChange>
          </w:tcPr>
          <w:p w14:paraId="7BEEABBB" w14:textId="69A665CA" w:rsidR="00906C93" w:rsidRPr="009F0784" w:rsidRDefault="00906C93" w:rsidP="0071202B">
            <w:pPr>
              <w:keepNext/>
              <w:keepLines/>
              <w:ind w:firstLine="0"/>
              <w:jc w:val="center"/>
              <w:outlineLvl w:val="0"/>
              <w:rPr>
                <w:rFonts w:cs="Calibri"/>
                <w:sz w:val="20"/>
                <w:szCs w:val="20"/>
              </w:rPr>
            </w:pPr>
            <w:r>
              <w:rPr>
                <w:rFonts w:cs="Calibri"/>
                <w:sz w:val="20"/>
                <w:szCs w:val="20"/>
              </w:rPr>
              <w:t>0.10</w:t>
            </w:r>
          </w:p>
        </w:tc>
        <w:tc>
          <w:tcPr>
            <w:tcW w:w="2160" w:type="dxa"/>
            <w:vAlign w:val="center"/>
            <w:tcPrChange w:id="94" w:author="Punt, Andre (O&amp;A, Hobart)" w:date="2016-08-01T06:56:00Z">
              <w:tcPr>
                <w:tcW w:w="2160" w:type="dxa"/>
                <w:vAlign w:val="center"/>
              </w:tcPr>
            </w:tcPrChange>
          </w:tcPr>
          <w:p w14:paraId="35BDAA80" w14:textId="77777777" w:rsidR="00906C93" w:rsidRDefault="00906C93" w:rsidP="00D82FE7">
            <w:pPr>
              <w:keepNext/>
              <w:keepLines/>
              <w:ind w:firstLine="0"/>
              <w:jc w:val="center"/>
              <w:outlineLvl w:val="0"/>
              <w:rPr>
                <w:rFonts w:cs="Calibri"/>
                <w:sz w:val="20"/>
                <w:szCs w:val="20"/>
              </w:rPr>
            </w:pPr>
          </w:p>
        </w:tc>
      </w:tr>
      <w:tr w:rsidR="00906C93" w:rsidRPr="009F0784" w14:paraId="0B088FB7" w14:textId="4842CD7C" w:rsidTr="00D61482">
        <w:trPr>
          <w:cantSplit/>
          <w:trHeight w:val="288"/>
          <w:jc w:val="center"/>
          <w:trPrChange w:id="95" w:author="Punt, Andre (O&amp;A, Hobart)" w:date="2016-08-01T06:56:00Z">
            <w:trPr>
              <w:cantSplit/>
              <w:trHeight w:val="288"/>
              <w:jc w:val="center"/>
            </w:trPr>
          </w:trPrChange>
        </w:trPr>
        <w:tc>
          <w:tcPr>
            <w:tcW w:w="4050" w:type="dxa"/>
            <w:tcPrChange w:id="96" w:author="Punt, Andre (O&amp;A, Hobart)" w:date="2016-08-01T06:56:00Z">
              <w:tcPr>
                <w:tcW w:w="4230" w:type="dxa"/>
              </w:tcPr>
            </w:tcPrChange>
          </w:tcPr>
          <w:p w14:paraId="44D121B9" w14:textId="1C29E11D" w:rsidR="00906C93" w:rsidRPr="009F0784" w:rsidRDefault="00906C93" w:rsidP="0071202B">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Change w:id="97" w:author="Punt, Andre (O&amp;A, Hobart)" w:date="2016-08-01T06:56:00Z">
              <w:tcPr>
                <w:tcW w:w="1620" w:type="dxa"/>
                <w:vAlign w:val="bottom"/>
              </w:tcPr>
            </w:tcPrChange>
          </w:tcPr>
          <w:p w14:paraId="26078F13" w14:textId="7CD43B33" w:rsidR="00906C93" w:rsidRPr="009F0784" w:rsidRDefault="00906C93" w:rsidP="0071202B">
            <w:pPr>
              <w:keepNext/>
              <w:keepLines/>
              <w:ind w:firstLine="0"/>
              <w:jc w:val="center"/>
              <w:outlineLvl w:val="0"/>
              <w:rPr>
                <w:rFonts w:cs="Calibri"/>
                <w:sz w:val="20"/>
                <w:szCs w:val="20"/>
              </w:rPr>
            </w:pPr>
            <w:r>
              <w:rPr>
                <w:rFonts w:cs="Calibri"/>
                <w:sz w:val="20"/>
                <w:szCs w:val="20"/>
              </w:rPr>
              <w:t>0</w:t>
            </w:r>
          </w:p>
        </w:tc>
        <w:tc>
          <w:tcPr>
            <w:tcW w:w="1350" w:type="dxa"/>
            <w:vAlign w:val="bottom"/>
            <w:tcPrChange w:id="98" w:author="Punt, Andre (O&amp;A, Hobart)" w:date="2016-08-01T06:56:00Z">
              <w:tcPr>
                <w:tcW w:w="1440" w:type="dxa"/>
                <w:vAlign w:val="bottom"/>
              </w:tcPr>
            </w:tcPrChange>
          </w:tcPr>
          <w:p w14:paraId="286C36DC" w14:textId="56887A0B" w:rsidR="00906C93" w:rsidRDefault="00906C93" w:rsidP="0071202B">
            <w:pPr>
              <w:keepNext/>
              <w:keepLines/>
              <w:ind w:firstLine="0"/>
              <w:jc w:val="center"/>
              <w:outlineLvl w:val="0"/>
              <w:rPr>
                <w:rFonts w:cs="Calibri"/>
                <w:sz w:val="20"/>
                <w:szCs w:val="20"/>
              </w:rPr>
            </w:pPr>
            <w:r>
              <w:rPr>
                <w:rFonts w:cs="Calibri"/>
                <w:sz w:val="20"/>
                <w:szCs w:val="20"/>
              </w:rPr>
              <w:t>0.707</w:t>
            </w:r>
          </w:p>
        </w:tc>
        <w:tc>
          <w:tcPr>
            <w:tcW w:w="2160" w:type="dxa"/>
            <w:vAlign w:val="center"/>
            <w:tcPrChange w:id="99" w:author="Punt, Andre (O&amp;A, Hobart)" w:date="2016-08-01T06:56:00Z">
              <w:tcPr>
                <w:tcW w:w="2160" w:type="dxa"/>
                <w:vAlign w:val="center"/>
              </w:tcPr>
            </w:tcPrChange>
          </w:tcPr>
          <w:p w14:paraId="45D1F7D8" w14:textId="77777777" w:rsidR="00906C93" w:rsidRDefault="00906C93" w:rsidP="00D82FE7">
            <w:pPr>
              <w:keepNext/>
              <w:keepLines/>
              <w:ind w:firstLine="0"/>
              <w:jc w:val="center"/>
              <w:outlineLvl w:val="0"/>
              <w:rPr>
                <w:rFonts w:cs="Calibri"/>
                <w:sz w:val="20"/>
                <w:szCs w:val="20"/>
              </w:rPr>
            </w:pPr>
          </w:p>
        </w:tc>
      </w:tr>
      <w:tr w:rsidR="00906C93" w:rsidRPr="009F0784" w14:paraId="408EC98C" w14:textId="231E0598" w:rsidTr="00D61482">
        <w:trPr>
          <w:cantSplit/>
          <w:trHeight w:val="288"/>
          <w:jc w:val="center"/>
          <w:trPrChange w:id="100" w:author="Punt, Andre (O&amp;A, Hobart)" w:date="2016-08-01T06:56:00Z">
            <w:trPr>
              <w:cantSplit/>
              <w:trHeight w:val="288"/>
              <w:jc w:val="center"/>
            </w:trPr>
          </w:trPrChange>
        </w:trPr>
        <w:tc>
          <w:tcPr>
            <w:tcW w:w="4050" w:type="dxa"/>
            <w:tcPrChange w:id="101" w:author="Punt, Andre (O&amp;A, Hobart)" w:date="2016-08-01T06:56:00Z">
              <w:tcPr>
                <w:tcW w:w="4230" w:type="dxa"/>
              </w:tcPr>
            </w:tcPrChange>
          </w:tcPr>
          <w:p w14:paraId="32391A5A" w14:textId="1AE9C57D" w:rsidR="00906C93" w:rsidRPr="009F0784" w:rsidRDefault="00906C93" w:rsidP="0071202B">
            <w:pPr>
              <w:keepNext/>
              <w:keepLines/>
              <w:ind w:firstLine="0"/>
              <w:outlineLvl w:val="0"/>
              <w:rPr>
                <w:rFonts w:cs="Calibri"/>
                <w:sz w:val="20"/>
                <w:szCs w:val="20"/>
              </w:rPr>
            </w:pPr>
            <w:bookmarkStart w:id="102"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102"/>
          </w:p>
        </w:tc>
        <w:tc>
          <w:tcPr>
            <w:tcW w:w="1890" w:type="dxa"/>
            <w:vAlign w:val="bottom"/>
            <w:tcPrChange w:id="103" w:author="Punt, Andre (O&amp;A, Hobart)" w:date="2016-08-01T06:56:00Z">
              <w:tcPr>
                <w:tcW w:w="1620" w:type="dxa"/>
                <w:vAlign w:val="bottom"/>
              </w:tcPr>
            </w:tcPrChange>
          </w:tcPr>
          <w:p w14:paraId="53B4BEDE" w14:textId="30FFC151" w:rsidR="00906C93" w:rsidRPr="009F0784" w:rsidRDefault="00906C93" w:rsidP="0071202B">
            <w:pPr>
              <w:keepNext/>
              <w:keepLines/>
              <w:ind w:firstLine="0"/>
              <w:jc w:val="center"/>
              <w:outlineLvl w:val="0"/>
              <w:rPr>
                <w:rFonts w:cs="Calibri"/>
                <w:i/>
                <w:sz w:val="20"/>
                <w:szCs w:val="20"/>
              </w:rPr>
            </w:pPr>
            <w:bookmarkStart w:id="104" w:name="_Toc275175162"/>
            <w:r w:rsidRPr="009F0784">
              <w:rPr>
                <w:rFonts w:cs="Calibri"/>
                <w:sz w:val="20"/>
                <w:szCs w:val="20"/>
              </w:rPr>
              <w:t>0.</w:t>
            </w:r>
            <w:bookmarkEnd w:id="104"/>
            <w:r>
              <w:rPr>
                <w:rFonts w:cs="Calibri"/>
                <w:sz w:val="20"/>
                <w:szCs w:val="20"/>
              </w:rPr>
              <w:t>65</w:t>
            </w:r>
          </w:p>
        </w:tc>
        <w:tc>
          <w:tcPr>
            <w:tcW w:w="1350" w:type="dxa"/>
            <w:vAlign w:val="bottom"/>
            <w:tcPrChange w:id="105" w:author="Punt, Andre (O&amp;A, Hobart)" w:date="2016-08-01T06:56:00Z">
              <w:tcPr>
                <w:tcW w:w="1440" w:type="dxa"/>
                <w:vAlign w:val="bottom"/>
              </w:tcPr>
            </w:tcPrChange>
          </w:tcPr>
          <w:p w14:paraId="2EFD67CD"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Change w:id="106" w:author="Punt, Andre (O&amp;A, Hobart)" w:date="2016-08-01T06:56:00Z">
              <w:tcPr>
                <w:tcW w:w="2160" w:type="dxa"/>
                <w:vAlign w:val="center"/>
              </w:tcPr>
            </w:tcPrChange>
          </w:tcPr>
          <w:p w14:paraId="51C94FD1" w14:textId="5C9BA3DB"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D61482">
        <w:trPr>
          <w:cantSplit/>
          <w:trHeight w:val="288"/>
          <w:jc w:val="center"/>
          <w:trPrChange w:id="107" w:author="Punt, Andre (O&amp;A, Hobart)" w:date="2016-08-01T06:56:00Z">
            <w:trPr>
              <w:cantSplit/>
              <w:trHeight w:val="288"/>
              <w:jc w:val="center"/>
            </w:trPr>
          </w:trPrChange>
        </w:trPr>
        <w:tc>
          <w:tcPr>
            <w:tcW w:w="4050" w:type="dxa"/>
            <w:tcPrChange w:id="108" w:author="Punt, Andre (O&amp;A, Hobart)" w:date="2016-08-01T06:56:00Z">
              <w:tcPr>
                <w:tcW w:w="4230" w:type="dxa"/>
              </w:tcPr>
            </w:tcPrChange>
          </w:tcPr>
          <w:p w14:paraId="6440C490" w14:textId="5342CAB2" w:rsidR="00906C93" w:rsidRPr="009F0784" w:rsidRDefault="00906C93" w:rsidP="0071202B">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Change w:id="109" w:author="Punt, Andre (O&amp;A, Hobart)" w:date="2016-08-01T06:56:00Z">
              <w:tcPr>
                <w:tcW w:w="1620" w:type="dxa"/>
                <w:vAlign w:val="bottom"/>
              </w:tcPr>
            </w:tcPrChange>
          </w:tcPr>
          <w:p w14:paraId="23C1AEAB" w14:textId="21B97328" w:rsidR="00906C93" w:rsidRPr="009F0784" w:rsidRDefault="00906C93" w:rsidP="0071202B">
            <w:pPr>
              <w:keepNext/>
              <w:keepLines/>
              <w:ind w:firstLine="0"/>
              <w:jc w:val="center"/>
              <w:outlineLvl w:val="0"/>
              <w:rPr>
                <w:rFonts w:cs="Calibri"/>
                <w:sz w:val="20"/>
                <w:szCs w:val="20"/>
              </w:rPr>
            </w:pPr>
            <w:r w:rsidRPr="009F0784">
              <w:rPr>
                <w:rFonts w:cs="Calibri"/>
                <w:sz w:val="20"/>
                <w:szCs w:val="20"/>
              </w:rPr>
              <w:t>64</w:t>
            </w:r>
          </w:p>
        </w:tc>
        <w:tc>
          <w:tcPr>
            <w:tcW w:w="1350" w:type="dxa"/>
            <w:vAlign w:val="bottom"/>
            <w:tcPrChange w:id="110" w:author="Punt, Andre (O&amp;A, Hobart)" w:date="2016-08-01T06:56:00Z">
              <w:tcPr>
                <w:tcW w:w="1440" w:type="dxa"/>
                <w:vAlign w:val="bottom"/>
              </w:tcPr>
            </w:tcPrChange>
          </w:tcPr>
          <w:p w14:paraId="4543501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Change w:id="111" w:author="Punt, Andre (O&amp;A, Hobart)" w:date="2016-08-01T06:56:00Z">
              <w:tcPr>
                <w:tcW w:w="2160" w:type="dxa"/>
                <w:vAlign w:val="center"/>
              </w:tcPr>
            </w:tcPrChange>
          </w:tcPr>
          <w:p w14:paraId="4EB2259E" w14:textId="6278C6A4"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D61482">
        <w:trPr>
          <w:cantSplit/>
          <w:trHeight w:val="288"/>
          <w:jc w:val="center"/>
          <w:trPrChange w:id="112" w:author="Punt, Andre (O&amp;A, Hobart)" w:date="2016-08-01T06:56:00Z">
            <w:trPr>
              <w:cantSplit/>
              <w:trHeight w:val="288"/>
              <w:jc w:val="center"/>
            </w:trPr>
          </w:trPrChange>
        </w:trPr>
        <w:tc>
          <w:tcPr>
            <w:tcW w:w="4050" w:type="dxa"/>
            <w:tcPrChange w:id="113" w:author="Punt, Andre (O&amp;A, Hobart)" w:date="2016-08-01T06:56:00Z">
              <w:tcPr>
                <w:tcW w:w="4230" w:type="dxa"/>
              </w:tcPr>
            </w:tcPrChange>
          </w:tcPr>
          <w:p w14:paraId="539651C4" w14:textId="5DA12DDA" w:rsidR="00906C93" w:rsidRPr="009F0784" w:rsidRDefault="00906C93" w:rsidP="0071202B">
            <w:pPr>
              <w:keepNext/>
              <w:keepLines/>
              <w:ind w:firstLine="0"/>
              <w:outlineLvl w:val="0"/>
              <w:rPr>
                <w:rFonts w:cs="Calibri"/>
                <w:sz w:val="20"/>
                <w:szCs w:val="20"/>
              </w:rPr>
            </w:pPr>
            <w:bookmarkStart w:id="114"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114"/>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Change w:id="115" w:author="Punt, Andre (O&amp;A, Hobart)" w:date="2016-08-01T06:56:00Z">
              <w:tcPr>
                <w:tcW w:w="1620" w:type="dxa"/>
                <w:vAlign w:val="bottom"/>
              </w:tcPr>
            </w:tcPrChange>
          </w:tcPr>
          <w:p w14:paraId="48CBA631" w14:textId="4A09A982" w:rsidR="00906C93" w:rsidRPr="009F0784" w:rsidRDefault="00906C93" w:rsidP="0071202B">
            <w:pPr>
              <w:keepNext/>
              <w:keepLines/>
              <w:ind w:firstLine="0"/>
              <w:jc w:val="center"/>
              <w:outlineLvl w:val="0"/>
              <w:rPr>
                <w:rFonts w:cs="Calibri"/>
                <w:sz w:val="20"/>
                <w:szCs w:val="20"/>
              </w:rPr>
            </w:pPr>
            <w:bookmarkStart w:id="116" w:name="_Toc275175179"/>
            <w:r w:rsidRPr="009F0784">
              <w:rPr>
                <w:rFonts w:cs="Calibri"/>
                <w:sz w:val="20"/>
                <w:szCs w:val="20"/>
              </w:rPr>
              <w:t>0.05</w:t>
            </w:r>
            <w:bookmarkEnd w:id="116"/>
          </w:p>
        </w:tc>
        <w:tc>
          <w:tcPr>
            <w:tcW w:w="1350" w:type="dxa"/>
            <w:vAlign w:val="bottom"/>
            <w:tcPrChange w:id="117" w:author="Punt, Andre (O&amp;A, Hobart)" w:date="2016-08-01T06:56:00Z">
              <w:tcPr>
                <w:tcW w:w="1440" w:type="dxa"/>
                <w:vAlign w:val="bottom"/>
              </w:tcPr>
            </w:tcPrChange>
          </w:tcPr>
          <w:p w14:paraId="342E2A20"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Change w:id="118" w:author="Punt, Andre (O&amp;A, Hobart)" w:date="2016-08-01T06:56:00Z">
              <w:tcPr>
                <w:tcW w:w="2160" w:type="dxa"/>
                <w:vAlign w:val="center"/>
              </w:tcPr>
            </w:tcPrChange>
          </w:tcPr>
          <w:p w14:paraId="4EEDFE50" w14:textId="14C896C1"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D61482">
        <w:trPr>
          <w:cantSplit/>
          <w:trHeight w:val="288"/>
          <w:jc w:val="center"/>
          <w:trPrChange w:id="119" w:author="Punt, Andre (O&amp;A, Hobart)" w:date="2016-08-01T06:56:00Z">
            <w:trPr>
              <w:cantSplit/>
              <w:trHeight w:val="288"/>
              <w:jc w:val="center"/>
            </w:trPr>
          </w:trPrChange>
        </w:trPr>
        <w:tc>
          <w:tcPr>
            <w:tcW w:w="4050" w:type="dxa"/>
            <w:tcPrChange w:id="120" w:author="Punt, Andre (O&amp;A, Hobart)" w:date="2016-08-01T06:56:00Z">
              <w:tcPr>
                <w:tcW w:w="4230" w:type="dxa"/>
              </w:tcPr>
            </w:tcPrChange>
          </w:tcPr>
          <w:p w14:paraId="09818B28" w14:textId="1CE02D53" w:rsidR="00906C93" w:rsidRPr="009F0784" w:rsidRDefault="00906C93" w:rsidP="0071202B">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Change w:id="121" w:author="Punt, Andre (O&amp;A, Hobart)" w:date="2016-08-01T06:56:00Z">
              <w:tcPr>
                <w:tcW w:w="1620" w:type="dxa"/>
                <w:vAlign w:val="bottom"/>
              </w:tcPr>
            </w:tcPrChange>
          </w:tcPr>
          <w:p w14:paraId="49C444F0" w14:textId="122BF13B" w:rsidR="00906C93" w:rsidRPr="009F0784" w:rsidRDefault="00906C93" w:rsidP="0071202B">
            <w:pPr>
              <w:keepNext/>
              <w:keepLines/>
              <w:ind w:firstLine="0"/>
              <w:jc w:val="center"/>
              <w:outlineLvl w:val="0"/>
              <w:rPr>
                <w:rFonts w:cs="Calibri"/>
                <w:sz w:val="20"/>
                <w:szCs w:val="20"/>
                <w:vertAlign w:val="subscript"/>
              </w:rPr>
            </w:pPr>
            <w:bookmarkStart w:id="122"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122"/>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Change w:id="123" w:author="Punt, Andre (O&amp;A, Hobart)" w:date="2016-08-01T06:56:00Z">
              <w:tcPr>
                <w:tcW w:w="1440" w:type="dxa"/>
                <w:vAlign w:val="bottom"/>
              </w:tcPr>
            </w:tcPrChange>
          </w:tcPr>
          <w:p w14:paraId="768C7F6E" w14:textId="77777777" w:rsidR="00906C93" w:rsidRPr="009F0784" w:rsidRDefault="00906C93" w:rsidP="0071202B">
            <w:pPr>
              <w:keepNext/>
              <w:keepLines/>
              <w:ind w:firstLine="0"/>
              <w:jc w:val="center"/>
              <w:outlineLvl w:val="0"/>
              <w:rPr>
                <w:rFonts w:cs="Times New Roman"/>
                <w:color w:val="000000"/>
                <w:sz w:val="20"/>
                <w:szCs w:val="20"/>
              </w:rPr>
            </w:pPr>
          </w:p>
        </w:tc>
        <w:tc>
          <w:tcPr>
            <w:tcW w:w="2160" w:type="dxa"/>
            <w:vAlign w:val="center"/>
            <w:tcPrChange w:id="124" w:author="Punt, Andre (O&amp;A, Hobart)" w:date="2016-08-01T06:56:00Z">
              <w:tcPr>
                <w:tcW w:w="2160" w:type="dxa"/>
                <w:vAlign w:val="center"/>
              </w:tcPr>
            </w:tcPrChange>
          </w:tcPr>
          <w:p w14:paraId="52EB551F" w14:textId="1854C351" w:rsidR="00906C93" w:rsidRPr="009F0784" w:rsidRDefault="00906C93" w:rsidP="00D82FE7">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D61482">
        <w:trPr>
          <w:cantSplit/>
          <w:trHeight w:val="288"/>
          <w:jc w:val="center"/>
          <w:trPrChange w:id="125" w:author="Punt, Andre (O&amp;A, Hobart)" w:date="2016-08-01T06:56:00Z">
            <w:trPr>
              <w:cantSplit/>
              <w:trHeight w:val="288"/>
              <w:jc w:val="center"/>
            </w:trPr>
          </w:trPrChange>
        </w:trPr>
        <w:tc>
          <w:tcPr>
            <w:tcW w:w="4050" w:type="dxa"/>
            <w:tcPrChange w:id="126" w:author="Punt, Andre (O&amp;A, Hobart)" w:date="2016-08-01T06:56:00Z">
              <w:tcPr>
                <w:tcW w:w="4230" w:type="dxa"/>
              </w:tcPr>
            </w:tcPrChange>
          </w:tcPr>
          <w:p w14:paraId="1680F019" w14:textId="705DC8DA" w:rsidR="00906C93" w:rsidRPr="009F0784" w:rsidRDefault="00906C93" w:rsidP="0071202B">
            <w:pPr>
              <w:keepNext/>
              <w:keepLines/>
              <w:ind w:firstLine="0"/>
              <w:outlineLvl w:val="0"/>
              <w:rPr>
                <w:rFonts w:cs="Calibri"/>
                <w:sz w:val="20"/>
                <w:szCs w:val="20"/>
              </w:rPr>
            </w:pPr>
            <w:bookmarkStart w:id="127" w:name="_Toc275175208"/>
            <w:r w:rsidRPr="009F0784">
              <w:rPr>
                <w:rFonts w:cs="Calibri"/>
                <w:sz w:val="20"/>
                <w:szCs w:val="20"/>
              </w:rPr>
              <w:t xml:space="preserve">Length at 50% maturity </w:t>
            </w:r>
            <w:bookmarkEnd w:id="127"/>
            <w:r w:rsidRPr="009F0784">
              <w:rPr>
                <w:rFonts w:cs="Calibri"/>
                <w:sz w:val="20"/>
                <w:szCs w:val="20"/>
              </w:rPr>
              <w:t>(cm)</w:t>
            </w:r>
          </w:p>
        </w:tc>
        <w:tc>
          <w:tcPr>
            <w:tcW w:w="1890" w:type="dxa"/>
            <w:vAlign w:val="bottom"/>
            <w:tcPrChange w:id="128" w:author="Punt, Andre (O&amp;A, Hobart)" w:date="2016-08-01T06:56:00Z">
              <w:tcPr>
                <w:tcW w:w="1620" w:type="dxa"/>
                <w:vAlign w:val="bottom"/>
              </w:tcPr>
            </w:tcPrChange>
          </w:tcPr>
          <w:p w14:paraId="6B87A541" w14:textId="4489786E" w:rsidR="00906C93" w:rsidRPr="009F0784" w:rsidRDefault="00906C93" w:rsidP="0071202B">
            <w:pPr>
              <w:keepNext/>
              <w:keepLines/>
              <w:ind w:firstLine="0"/>
              <w:jc w:val="center"/>
              <w:outlineLvl w:val="0"/>
              <w:rPr>
                <w:rFonts w:cs="Calibri"/>
                <w:i/>
                <w:sz w:val="20"/>
                <w:szCs w:val="20"/>
              </w:rPr>
            </w:pPr>
            <w:bookmarkStart w:id="129" w:name="_Toc275175213"/>
            <w:r w:rsidRPr="009F0784">
              <w:rPr>
                <w:rFonts w:cs="Calibri"/>
                <w:sz w:val="20"/>
                <w:szCs w:val="20"/>
              </w:rPr>
              <w:t xml:space="preserve">37 </w:t>
            </w:r>
            <w:bookmarkEnd w:id="129"/>
          </w:p>
        </w:tc>
        <w:tc>
          <w:tcPr>
            <w:tcW w:w="1350" w:type="dxa"/>
            <w:vAlign w:val="bottom"/>
            <w:tcPrChange w:id="130" w:author="Punt, Andre (O&amp;A, Hobart)" w:date="2016-08-01T06:56:00Z">
              <w:tcPr>
                <w:tcW w:w="1440" w:type="dxa"/>
                <w:vAlign w:val="bottom"/>
              </w:tcPr>
            </w:tcPrChange>
          </w:tcPr>
          <w:p w14:paraId="15C3B16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Change w:id="131" w:author="Punt, Andre (O&amp;A, Hobart)" w:date="2016-08-01T06:56:00Z">
              <w:tcPr>
                <w:tcW w:w="2160" w:type="dxa"/>
                <w:vAlign w:val="center"/>
              </w:tcPr>
            </w:tcPrChange>
          </w:tcPr>
          <w:p w14:paraId="16C56C2F" w14:textId="2FD584E5"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D61482">
        <w:trPr>
          <w:cantSplit/>
          <w:trHeight w:val="288"/>
          <w:jc w:val="center"/>
          <w:trPrChange w:id="132" w:author="Punt, Andre (O&amp;A, Hobart)" w:date="2016-08-01T06:56:00Z">
            <w:trPr>
              <w:cantSplit/>
              <w:trHeight w:val="288"/>
              <w:jc w:val="center"/>
            </w:trPr>
          </w:trPrChange>
        </w:trPr>
        <w:tc>
          <w:tcPr>
            <w:tcW w:w="4050" w:type="dxa"/>
            <w:tcPrChange w:id="133" w:author="Punt, Andre (O&amp;A, Hobart)" w:date="2016-08-01T06:56:00Z">
              <w:tcPr>
                <w:tcW w:w="4230" w:type="dxa"/>
              </w:tcPr>
            </w:tcPrChange>
          </w:tcPr>
          <w:p w14:paraId="31FB2EDB" w14:textId="29345266" w:rsidR="00906C93" w:rsidRPr="009F0784" w:rsidRDefault="00906C93" w:rsidP="0071202B">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Change w:id="134" w:author="Punt, Andre (O&amp;A, Hobart)" w:date="2016-08-01T06:56:00Z">
              <w:tcPr>
                <w:tcW w:w="1620" w:type="dxa"/>
                <w:vAlign w:val="bottom"/>
              </w:tcPr>
            </w:tcPrChange>
          </w:tcPr>
          <w:p w14:paraId="6E87C209" w14:textId="740A7F4F" w:rsidR="00906C93" w:rsidRPr="009F0784" w:rsidRDefault="00906C93" w:rsidP="0071202B">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Change w:id="135" w:author="Punt, Andre (O&amp;A, Hobart)" w:date="2016-08-01T06:56:00Z">
              <w:tcPr>
                <w:tcW w:w="1440" w:type="dxa"/>
                <w:vAlign w:val="bottom"/>
              </w:tcPr>
            </w:tcPrChange>
          </w:tcPr>
          <w:p w14:paraId="56B4594A"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Change w:id="136" w:author="Punt, Andre (O&amp;A, Hobart)" w:date="2016-08-01T06:56:00Z">
              <w:tcPr>
                <w:tcW w:w="2160" w:type="dxa"/>
                <w:vAlign w:val="center"/>
              </w:tcPr>
            </w:tcPrChange>
          </w:tcPr>
          <w:p w14:paraId="18D79B83" w14:textId="74396294"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D61482">
        <w:trPr>
          <w:cantSplit/>
          <w:trHeight w:val="288"/>
          <w:jc w:val="center"/>
          <w:trPrChange w:id="137" w:author="Punt, Andre (O&amp;A, Hobart)" w:date="2016-08-01T06:56:00Z">
            <w:trPr>
              <w:cantSplit/>
              <w:trHeight w:val="288"/>
              <w:jc w:val="center"/>
            </w:trPr>
          </w:trPrChange>
        </w:trPr>
        <w:tc>
          <w:tcPr>
            <w:tcW w:w="4050" w:type="dxa"/>
            <w:tcPrChange w:id="138" w:author="Punt, Andre (O&amp;A, Hobart)" w:date="2016-08-01T06:56:00Z">
              <w:tcPr>
                <w:tcW w:w="4230" w:type="dxa"/>
              </w:tcPr>
            </w:tcPrChange>
          </w:tcPr>
          <w:p w14:paraId="7588C3CE" w14:textId="5BA039FC" w:rsidR="00906C93" w:rsidRPr="009F0784" w:rsidRDefault="00906C93" w:rsidP="0071202B">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Change w:id="139" w:author="Punt, Andre (O&amp;A, Hobart)" w:date="2016-08-01T06:56:00Z">
              <w:tcPr>
                <w:tcW w:w="1620" w:type="dxa"/>
                <w:vAlign w:val="bottom"/>
              </w:tcPr>
            </w:tcPrChange>
          </w:tcPr>
          <w:p w14:paraId="1ACC9A18" w14:textId="4D9A4AC9" w:rsidR="00906C93" w:rsidRDefault="00906C93" w:rsidP="0071202B">
            <w:pPr>
              <w:keepNext/>
              <w:keepLines/>
              <w:ind w:firstLine="0"/>
              <w:jc w:val="center"/>
              <w:outlineLvl w:val="0"/>
              <w:rPr>
                <w:rFonts w:cs="Calibri"/>
                <w:sz w:val="20"/>
                <w:szCs w:val="20"/>
              </w:rPr>
            </w:pPr>
            <w:r>
              <w:rPr>
                <w:rFonts w:cs="Calibri"/>
                <w:sz w:val="20"/>
                <w:szCs w:val="20"/>
              </w:rPr>
              <w:t>0.30</w:t>
            </w:r>
          </w:p>
        </w:tc>
        <w:tc>
          <w:tcPr>
            <w:tcW w:w="1350" w:type="dxa"/>
            <w:vAlign w:val="bottom"/>
            <w:tcPrChange w:id="140" w:author="Punt, Andre (O&amp;A, Hobart)" w:date="2016-08-01T06:56:00Z">
              <w:tcPr>
                <w:tcW w:w="1440" w:type="dxa"/>
                <w:vAlign w:val="bottom"/>
              </w:tcPr>
            </w:tcPrChange>
          </w:tcPr>
          <w:p w14:paraId="36403FB2"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Change w:id="141" w:author="Punt, Andre (O&amp;A, Hobart)" w:date="2016-08-01T06:56:00Z">
              <w:tcPr>
                <w:tcW w:w="2160" w:type="dxa"/>
                <w:vAlign w:val="center"/>
              </w:tcPr>
            </w:tcPrChange>
          </w:tcPr>
          <w:p w14:paraId="3C38658C" w14:textId="53A5079E"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D61482">
        <w:trPr>
          <w:cantSplit/>
          <w:trHeight w:val="288"/>
          <w:jc w:val="center"/>
          <w:trPrChange w:id="142" w:author="Punt, Andre (O&amp;A, Hobart)" w:date="2016-08-01T06:56:00Z">
            <w:trPr>
              <w:cantSplit/>
              <w:trHeight w:val="288"/>
              <w:jc w:val="center"/>
            </w:trPr>
          </w:trPrChange>
        </w:trPr>
        <w:tc>
          <w:tcPr>
            <w:tcW w:w="4050" w:type="dxa"/>
            <w:tcBorders>
              <w:bottom w:val="single" w:sz="4" w:space="0" w:color="auto"/>
            </w:tcBorders>
            <w:tcPrChange w:id="143" w:author="Punt, Andre (O&amp;A, Hobart)" w:date="2016-08-01T06:56:00Z">
              <w:tcPr>
                <w:tcW w:w="4230" w:type="dxa"/>
                <w:tcBorders>
                  <w:bottom w:val="single" w:sz="4" w:space="0" w:color="auto"/>
                </w:tcBorders>
              </w:tcPr>
            </w:tcPrChange>
          </w:tcPr>
          <w:p w14:paraId="686E3113" w14:textId="1CBCE843" w:rsidR="00906C93" w:rsidRDefault="00906C93" w:rsidP="0071202B">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Change w:id="144" w:author="Punt, Andre (O&amp;A, Hobart)" w:date="2016-08-01T06:56:00Z">
              <w:tcPr>
                <w:tcW w:w="1620" w:type="dxa"/>
                <w:tcBorders>
                  <w:bottom w:val="single" w:sz="4" w:space="0" w:color="auto"/>
                </w:tcBorders>
                <w:vAlign w:val="bottom"/>
              </w:tcPr>
            </w:tcPrChange>
          </w:tcPr>
          <w:p w14:paraId="665D8955" w14:textId="4C9B562D" w:rsidR="00906C93" w:rsidRDefault="00906C93" w:rsidP="0071202B">
            <w:pPr>
              <w:keepNext/>
              <w:keepLines/>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Change w:id="145" w:author="Punt, Andre (O&amp;A, Hobart)" w:date="2016-08-01T06:56:00Z">
              <w:tcPr>
                <w:tcW w:w="1440" w:type="dxa"/>
                <w:tcBorders>
                  <w:bottom w:val="single" w:sz="4" w:space="0" w:color="auto"/>
                </w:tcBorders>
                <w:vAlign w:val="bottom"/>
              </w:tcPr>
            </w:tcPrChange>
          </w:tcPr>
          <w:p w14:paraId="2D6A5D25" w14:textId="77777777" w:rsidR="00906C93" w:rsidRPr="009F0784" w:rsidRDefault="00906C93" w:rsidP="0071202B">
            <w:pPr>
              <w:keepNext/>
              <w:keepLines/>
              <w:ind w:firstLine="0"/>
              <w:jc w:val="center"/>
              <w:outlineLvl w:val="0"/>
              <w:rPr>
                <w:rFonts w:cs="Calibri"/>
                <w:sz w:val="20"/>
                <w:szCs w:val="20"/>
              </w:rPr>
            </w:pPr>
          </w:p>
        </w:tc>
        <w:tc>
          <w:tcPr>
            <w:tcW w:w="2160" w:type="dxa"/>
            <w:tcBorders>
              <w:bottom w:val="single" w:sz="4" w:space="0" w:color="auto"/>
            </w:tcBorders>
            <w:vAlign w:val="center"/>
            <w:tcPrChange w:id="146" w:author="Punt, Andre (O&amp;A, Hobart)" w:date="2016-08-01T06:56:00Z">
              <w:tcPr>
                <w:tcW w:w="2160" w:type="dxa"/>
                <w:tcBorders>
                  <w:bottom w:val="single" w:sz="4" w:space="0" w:color="auto"/>
                </w:tcBorders>
                <w:vAlign w:val="center"/>
              </w:tcPr>
            </w:tcPrChange>
          </w:tcPr>
          <w:p w14:paraId="6484110E" w14:textId="53029981" w:rsidR="00906C93" w:rsidRDefault="00906C93" w:rsidP="00D82FE7">
            <w:pPr>
              <w:keepNext/>
              <w:keepLines/>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71202B">
      <w:pPr>
        <w:spacing w:after="200"/>
        <w:ind w:firstLine="0"/>
        <w:jc w:val="left"/>
        <w:rPr>
          <w:rFonts w:eastAsiaTheme="majorEastAsia" w:cstheme="majorBidi"/>
          <w:iCs/>
          <w:spacing w:val="15"/>
          <w:sz w:val="20"/>
          <w:szCs w:val="24"/>
        </w:rPr>
      </w:pPr>
      <w:r>
        <w:br w:type="page"/>
      </w:r>
    </w:p>
    <w:p w14:paraId="4B9FBD36" w14:textId="7DA71771" w:rsidR="00045438" w:rsidRDefault="00045438" w:rsidP="0071202B">
      <w:pPr>
        <w:pStyle w:val="Subtitle"/>
        <w:ind w:firstLine="0"/>
      </w:pPr>
      <w:r>
        <w:lastRenderedPageBreak/>
        <w:t xml:space="preserve">Table 2. The median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71202B">
      <w:pPr>
        <w:pStyle w:val="Subtitle"/>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71202B">
            <w:pPr>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71202B">
            <w:pPr>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71202B">
      <w:pPr>
        <w:pStyle w:val="Subtitle"/>
      </w:pPr>
      <w:r>
        <w:br w:type="page"/>
      </w:r>
    </w:p>
    <w:p w14:paraId="3BB0D851" w14:textId="07DB67BE" w:rsidR="0032790F" w:rsidRDefault="00045438" w:rsidP="0071202B">
      <w:pPr>
        <w:pStyle w:val="Subtitle"/>
        <w:ind w:firstLine="0"/>
      </w:pPr>
      <w:r>
        <w:lastRenderedPageBreak/>
        <w:t>Table 3</w:t>
      </w:r>
      <w:r w:rsidR="0032790F">
        <w:t>. The median and 90% simulation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72"/>
        <w:gridCol w:w="1243"/>
        <w:gridCol w:w="872"/>
        <w:gridCol w:w="1152"/>
        <w:gridCol w:w="872"/>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71202B">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71202B">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71202B">
      <w:pPr>
        <w:pStyle w:val="Subtitle"/>
      </w:pPr>
    </w:p>
    <w:p w14:paraId="093002B8" w14:textId="77777777" w:rsidR="00850E57" w:rsidRDefault="00850E57" w:rsidP="0071202B">
      <w:pPr>
        <w:pStyle w:val="Subtitle"/>
      </w:pPr>
    </w:p>
    <w:p w14:paraId="40221A09" w14:textId="77777777" w:rsidR="00D53FDD" w:rsidRDefault="00D53FDD" w:rsidP="0071202B">
      <w:pPr>
        <w:spacing w:after="200"/>
        <w:ind w:firstLine="0"/>
        <w:jc w:val="left"/>
        <w:rPr>
          <w:rFonts w:eastAsiaTheme="majorEastAsia" w:cstheme="majorBidi"/>
          <w:b/>
          <w:bCs/>
          <w:sz w:val="28"/>
          <w:szCs w:val="28"/>
        </w:rPr>
      </w:pPr>
      <w:r>
        <w:br w:type="page"/>
      </w:r>
    </w:p>
    <w:p w14:paraId="189A2DCE" w14:textId="35595BC3" w:rsidR="00F42611" w:rsidRDefault="002A15E3" w:rsidP="0071202B">
      <w:pPr>
        <w:pStyle w:val="Heading1"/>
      </w:pPr>
      <w:r>
        <w:lastRenderedPageBreak/>
        <w:t>Figures</w:t>
      </w:r>
    </w:p>
    <w:p w14:paraId="1C21B7D6" w14:textId="08252763" w:rsidR="00A32F5D" w:rsidRDefault="00070047" w:rsidP="0071202B">
      <w:pPr>
        <w:ind w:firstLine="0"/>
      </w:pPr>
      <w:r w:rsidRPr="00070047">
        <w:rPr>
          <w:noProof/>
          <w:lang w:val="en-AU" w:eastAsia="en-AU"/>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B1D8DE4" w:rsidR="0071496B" w:rsidRDefault="00A93208" w:rsidP="0071202B">
      <w:pPr>
        <w:pStyle w:val="Subtitle"/>
        <w:ind w:firstLine="0"/>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slope of the descending limb creating dome-shaped selectivity</w:t>
      </w:r>
      <w:r w:rsidR="008A7788">
        <w:t xml:space="preserve"> 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71202B">
      <w:r w:rsidRPr="00203F0E">
        <w:rPr>
          <w:noProof/>
          <w:lang w:val="en-AU" w:eastAsia="en-AU"/>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71202B">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71202B">
      <w:pPr>
        <w:pStyle w:val="Subtitle"/>
        <w:jc w:val="left"/>
      </w:pPr>
      <w:r w:rsidRPr="00C76537">
        <w:rPr>
          <w:noProof/>
          <w:lang w:val="en-AU" w:eastAsia="en-AU"/>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6245D47" w14:textId="330EFF5C" w:rsidR="00BC61CD" w:rsidRDefault="00C76537" w:rsidP="0071202B">
      <w:pPr>
        <w:pStyle w:val="Subtitle"/>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30589F65" w14:textId="77777777" w:rsidR="00BC61CD" w:rsidRPr="00BC61CD" w:rsidRDefault="00BC61CD" w:rsidP="0071202B"/>
    <w:p w14:paraId="53B988E7" w14:textId="10320C6E" w:rsidR="00421E07" w:rsidRDefault="00AF302B" w:rsidP="0071202B">
      <w:pPr>
        <w:pStyle w:val="Subtitle"/>
      </w:pPr>
      <w:r w:rsidRPr="00AF302B">
        <w:rPr>
          <w:noProof/>
          <w:lang w:val="en-AU" w:eastAsia="en-AU"/>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970031">
      <w:pPr>
        <w:pStyle w:val="Subtitle"/>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71202B">
      <w:pPr>
        <w:pStyle w:val="Subtitle"/>
        <w:ind w:firstLine="0"/>
      </w:pPr>
      <w:r w:rsidRPr="00B209A4">
        <w:rPr>
          <w:noProof/>
          <w:lang w:val="en-AU" w:eastAsia="en-AU"/>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71202B">
      <w:pPr>
        <w:pStyle w:val="Subtitle"/>
        <w:ind w:firstLine="0"/>
      </w:pPr>
      <w:r>
        <w:t xml:space="preserve">Figure 5. The root mean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71202B">
      <w:pPr>
        <w:spacing w:after="200"/>
        <w:ind w:firstLine="0"/>
        <w:jc w:val="left"/>
        <w:rPr>
          <w:rFonts w:eastAsiaTheme="majorEastAsia" w:cstheme="majorBidi"/>
          <w:iCs/>
          <w:spacing w:val="15"/>
          <w:sz w:val="20"/>
          <w:szCs w:val="24"/>
        </w:rPr>
      </w:pPr>
      <w:r>
        <w:br w:type="page"/>
      </w:r>
    </w:p>
    <w:p w14:paraId="3CFBEAC0" w14:textId="77777777" w:rsidR="00B2210D" w:rsidRPr="00B2210D" w:rsidRDefault="00B2210D" w:rsidP="0071202B"/>
    <w:p w14:paraId="7CFBD9EB" w14:textId="77777777" w:rsidR="00B2210D" w:rsidRDefault="00B2210D" w:rsidP="0071202B">
      <w:pPr>
        <w:pStyle w:val="Subtitle"/>
        <w:ind w:firstLine="0"/>
      </w:pPr>
      <w:r w:rsidRPr="00B2210D">
        <w:rPr>
          <w:noProof/>
          <w:lang w:val="en-AU" w:eastAsia="en-AU"/>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970031">
      <w:pPr>
        <w:pStyle w:val="Subtitle"/>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71202B">
      <w:pPr>
        <w:pStyle w:val="Subtitle"/>
        <w:ind w:firstLine="0"/>
      </w:pPr>
      <w:r w:rsidRPr="00B2210D">
        <w:rPr>
          <w:noProof/>
          <w:lang w:val="en-AU" w:eastAsia="en-AU"/>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1302F643" w14:textId="2A0ACE87" w:rsidR="00970031" w:rsidRDefault="00337C42" w:rsidP="00970031">
      <w:pPr>
        <w:pStyle w:val="Subtitle"/>
        <w:ind w:firstLine="0"/>
      </w:pPr>
      <w:r>
        <w:t xml:space="preserve">Figure 7. The estimates of steepness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0FB87375" w14:textId="1CAC248D" w:rsidR="00337C42" w:rsidRDefault="00337C42" w:rsidP="0071202B">
      <w:pPr>
        <w:pStyle w:val="Subtitle"/>
        <w:ind w:firstLine="0"/>
      </w:pPr>
    </w:p>
    <w:p w14:paraId="580DF5F5" w14:textId="68C7A2B1" w:rsidR="00421E07" w:rsidRPr="00287193" w:rsidRDefault="00BC61CD" w:rsidP="0071202B">
      <w:pPr>
        <w:pStyle w:val="Subtitle"/>
        <w:ind w:firstLine="0"/>
        <w:rPr>
          <w:iCs w:val="0"/>
        </w:rPr>
      </w:pPr>
      <w:r>
        <w:br w:type="page"/>
      </w:r>
    </w:p>
    <w:p w14:paraId="3E64DAC4" w14:textId="1919EBB1" w:rsidR="00970031" w:rsidRDefault="000A1F15" w:rsidP="00D61482">
      <w:pPr>
        <w:pStyle w:val="Subtitle"/>
        <w:keepLines/>
        <w:pPrChange w:id="147" w:author="Punt, Andre (O&amp;A, Hobart)" w:date="2016-08-01T06:58:00Z">
          <w:pPr>
            <w:pStyle w:val="Subtitle"/>
            <w:keepLines/>
            <w:jc w:val="left"/>
          </w:pPr>
        </w:pPrChange>
      </w:pPr>
      <w:r w:rsidRPr="000A1F15">
        <w:rPr>
          <w:noProof/>
          <w:lang w:val="en-AU" w:eastAsia="en-AU"/>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5364548B" w14:textId="77777777" w:rsidR="00970031" w:rsidRDefault="00970031">
      <w:pPr>
        <w:spacing w:after="200" w:line="276" w:lineRule="auto"/>
        <w:ind w:firstLine="0"/>
        <w:jc w:val="left"/>
        <w:rPr>
          <w:rFonts w:eastAsiaTheme="majorEastAsia" w:cstheme="majorBidi"/>
          <w:iCs/>
          <w:spacing w:val="15"/>
          <w:sz w:val="20"/>
          <w:szCs w:val="24"/>
        </w:rPr>
      </w:pPr>
      <w:r>
        <w:br w:type="page"/>
      </w:r>
    </w:p>
    <w:p w14:paraId="42EEC4DA" w14:textId="3E2959BC" w:rsidR="00EF1D50" w:rsidRDefault="000A1F15" w:rsidP="00970031">
      <w:pPr>
        <w:pStyle w:val="Subtitle"/>
        <w:keepLines/>
        <w:jc w:val="left"/>
      </w:pPr>
      <w:r w:rsidRPr="000A1F15">
        <w:rPr>
          <w:noProof/>
          <w:lang w:val="en-AU" w:eastAsia="en-AU"/>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71202B">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71202B">
      <w:pPr>
        <w:spacing w:after="200"/>
        <w:ind w:firstLine="0"/>
        <w:jc w:val="left"/>
        <w:rPr>
          <w:rFonts w:eastAsiaTheme="majorEastAsia" w:cstheme="majorBidi"/>
          <w:iCs/>
          <w:spacing w:val="15"/>
          <w:sz w:val="20"/>
          <w:szCs w:val="24"/>
        </w:rPr>
      </w:pPr>
      <w:r>
        <w:br w:type="page"/>
      </w:r>
    </w:p>
    <w:p w14:paraId="407EF2AD" w14:textId="673B6F87" w:rsidR="00170CE2" w:rsidRDefault="000A4652" w:rsidP="0071202B">
      <w:pPr>
        <w:pStyle w:val="Heading1"/>
      </w:pPr>
      <w:r>
        <w:lastRenderedPageBreak/>
        <w:t>Appendix A</w:t>
      </w:r>
    </w:p>
    <w:p w14:paraId="3DC50DB1" w14:textId="7E39C1B2" w:rsidR="006D46D2" w:rsidRDefault="000A4652" w:rsidP="0071202B">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del w:id="148" w:author="Punt, Andre (O&amp;A, Hobart)" w:date="2016-08-01T06:59:00Z">
        <w:r w:rsidR="006D46D2" w:rsidDel="00D61482">
          <w:delText>retained according to</w:delText>
        </w:r>
      </w:del>
      <w:ins w:id="149" w:author="Punt, Andre (O&amp;A, Hobart)" w:date="2016-08-01T06:59:00Z">
        <w:r w:rsidR="00D61482">
          <w:t>the same as</w:t>
        </w:r>
      </w:ins>
      <w:r w:rsidR="006D46D2">
        <w:t xml:space="preserve"> those detailed in the Material and Methods section.</w:t>
      </w:r>
    </w:p>
    <w:p w14:paraId="4B9B1C23" w14:textId="6776EA60" w:rsidR="003B4396" w:rsidRDefault="006D46D2" w:rsidP="0071202B">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71202B">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for both cases (time-invariant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w:t>
      </w:r>
      <w:r>
        <w:lastRenderedPageBreak/>
        <w:t xml:space="preserve">number of years to recover to the target biomass, which were similar to the median rebuilding time with the operating model (Table A.1).  </w:t>
      </w:r>
    </w:p>
    <w:p w14:paraId="22A2AD6A" w14:textId="77777777" w:rsidR="003B4396" w:rsidRDefault="003B4396" w:rsidP="0071202B"/>
    <w:p w14:paraId="4A6D34FE" w14:textId="77777777" w:rsidR="00024471" w:rsidRDefault="00024471" w:rsidP="0071202B">
      <w:pPr>
        <w:spacing w:after="200"/>
        <w:ind w:firstLine="0"/>
        <w:jc w:val="left"/>
        <w:rPr>
          <w:rFonts w:eastAsiaTheme="majorEastAsia" w:cstheme="majorBidi"/>
          <w:iCs/>
          <w:spacing w:val="15"/>
          <w:sz w:val="20"/>
          <w:szCs w:val="24"/>
        </w:rPr>
      </w:pPr>
      <w:r>
        <w:br w:type="page"/>
      </w:r>
    </w:p>
    <w:p w14:paraId="08B2EE14" w14:textId="055DD0BB" w:rsidR="003B4396" w:rsidRDefault="003B4396" w:rsidP="0071202B">
      <w:pPr>
        <w:pStyle w:val="Subtitle"/>
        <w:ind w:firstLine="0"/>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71202B">
      <w:pPr>
        <w:pStyle w:val="Subtitle"/>
      </w:pPr>
    </w:p>
    <w:tbl>
      <w:tblPr>
        <w:tblW w:w="8205" w:type="dxa"/>
        <w:tblLook w:val="04A0" w:firstRow="1" w:lastRow="0" w:firstColumn="1" w:lastColumn="0" w:noHBand="0" w:noVBand="1"/>
      </w:tblPr>
      <w:tblGrid>
        <w:gridCol w:w="2807"/>
        <w:gridCol w:w="872"/>
        <w:gridCol w:w="1152"/>
        <w:gridCol w:w="872"/>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71202B">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71202B">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71202B">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71202B">
      <w:r>
        <w:br w:type="page"/>
      </w:r>
    </w:p>
    <w:p w14:paraId="6BA78445" w14:textId="528A3112" w:rsidR="0016763C" w:rsidRDefault="0016763C" w:rsidP="0071202B">
      <w:pPr>
        <w:ind w:firstLine="0"/>
      </w:pPr>
      <w:r w:rsidRPr="0016763C">
        <w:rPr>
          <w:noProof/>
          <w:lang w:val="en-AU" w:eastAsia="en-AU"/>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71202B">
      <w:pPr>
        <w:pStyle w:val="Subtitle"/>
        <w:ind w:firstLine="0"/>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71202B">
      <w:pPr>
        <w:ind w:firstLine="0"/>
      </w:pPr>
    </w:p>
    <w:p w14:paraId="7812FEC6" w14:textId="5813BA18" w:rsidR="0016763C" w:rsidRDefault="00A37B20" w:rsidP="0071202B">
      <w:pPr>
        <w:ind w:firstLine="0"/>
      </w:pPr>
      <w:r w:rsidRPr="00A37B20">
        <w:rPr>
          <w:noProof/>
          <w:lang w:val="en-AU" w:eastAsia="en-AU"/>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71202B">
      <w:pPr>
        <w:pStyle w:val="Subtitle"/>
        <w:ind w:firstLine="0"/>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71202B">
      <w:pPr>
        <w:ind w:firstLine="0"/>
      </w:pPr>
    </w:p>
    <w:p w14:paraId="7D5E0E94" w14:textId="70EB4E8A" w:rsidR="0016763C" w:rsidRDefault="00A37B20" w:rsidP="0071202B">
      <w:pPr>
        <w:ind w:firstLine="0"/>
      </w:pPr>
      <w:r w:rsidRPr="00A37B20">
        <w:rPr>
          <w:noProof/>
          <w:lang w:val="en-AU" w:eastAsia="en-AU"/>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71202B">
      <w:pPr>
        <w:pStyle w:val="Subtitle"/>
        <w:ind w:firstLine="0"/>
      </w:pPr>
      <w:r>
        <w:t>Figure A.3</w:t>
      </w:r>
      <w:r w:rsidR="00AF302B">
        <w:t xml:space="preserve">. </w:t>
      </w:r>
      <w:r w:rsidR="00970031">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71202B"/>
    <w:p w14:paraId="24ACA711" w14:textId="73CFE014" w:rsidR="007A4FC5" w:rsidRDefault="007A4FC5" w:rsidP="0071202B">
      <w:r w:rsidRPr="007A4FC5">
        <w:rPr>
          <w:noProof/>
          <w:lang w:val="en-AU" w:eastAsia="en-AU"/>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71202B">
      <w:pPr>
        <w:pStyle w:val="Subtitle"/>
        <w:ind w:firstLine="0"/>
      </w:pPr>
      <w:r>
        <w:t>Figure A.4 The root mean square error about relative spawning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Punt, Andre (O&amp;A, Hobart)" w:date="2016-08-01T04:51:00Z" w:initials="PA(H">
    <w:p w14:paraId="1E15E51E" w14:textId="66D9AA8C" w:rsidR="00D35258" w:rsidRDefault="00D35258">
      <w:pPr>
        <w:pStyle w:val="CommentText"/>
      </w:pPr>
      <w:r>
        <w:rPr>
          <w:rStyle w:val="CommentReference"/>
        </w:rPr>
        <w:annotationRef/>
      </w:r>
      <w:r>
        <w:t>This was 0.5 before? Also, what are the units here and for the width parameter</w:t>
      </w:r>
    </w:p>
  </w:comment>
  <w:comment w:id="26" w:author="Punt, Andre (O&amp;A, Hobart)" w:date="2016-08-01T05:00:00Z" w:initials="PA(H">
    <w:p w14:paraId="213E79B9" w14:textId="67B5B275" w:rsidR="00D35258" w:rsidRDefault="00D35258">
      <w:pPr>
        <w:pStyle w:val="CommentText"/>
      </w:pPr>
      <w:r>
        <w:rPr>
          <w:rStyle w:val="CommentReference"/>
        </w:rPr>
        <w:annotationRef/>
      </w:r>
      <w:r>
        <w:t>Perhaps add refers to papers that have examined the performance of rebuilding plans?</w:t>
      </w:r>
    </w:p>
  </w:comment>
  <w:comment w:id="33" w:author="Punt, Andre (O&amp;A, Hobart)" w:date="2016-08-01T05:06:00Z" w:initials="PA(H">
    <w:p w14:paraId="55027035" w14:textId="1DF6EBED" w:rsidR="00D35258" w:rsidRDefault="00D35258">
      <w:pPr>
        <w:pStyle w:val="CommentText"/>
      </w:pPr>
      <w:r>
        <w:rPr>
          <w:rStyle w:val="CommentReference"/>
        </w:rPr>
        <w:annotationRef/>
      </w:r>
      <w:r>
        <w:t>You show errors not SSB itself, Please check throughout</w:t>
      </w:r>
    </w:p>
  </w:comment>
  <w:comment w:id="44" w:author="Punt, Andre (O&amp;A, Hobart)" w:date="2016-08-01T05:10:00Z" w:initials="PA(H">
    <w:p w14:paraId="051D8EC9" w14:textId="62964895" w:rsidR="00D35258" w:rsidRDefault="00D35258">
      <w:pPr>
        <w:pStyle w:val="CommentText"/>
      </w:pPr>
      <w:r>
        <w:rPr>
          <w:rStyle w:val="CommentReference"/>
        </w:rPr>
        <w:annotationRef/>
      </w:r>
      <w:r>
        <w:t xml:space="preserve">Lowed this typo – an aim of NOAA </w:t>
      </w:r>
      <w:proofErr w:type="spellStart"/>
      <w:r>
        <w:t>fiheries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5E51E" w15:done="0"/>
  <w15:commentEx w15:paraId="213E79B9" w15:done="0"/>
  <w15:commentEx w15:paraId="55027035" w15:done="0"/>
  <w15:commentEx w15:paraId="051D8E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insDel="0"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553A"/>
    <w:rsid w:val="00024471"/>
    <w:rsid w:val="00025426"/>
    <w:rsid w:val="0002633E"/>
    <w:rsid w:val="000361A0"/>
    <w:rsid w:val="000447F8"/>
    <w:rsid w:val="00045438"/>
    <w:rsid w:val="00046AE3"/>
    <w:rsid w:val="000651BD"/>
    <w:rsid w:val="00070047"/>
    <w:rsid w:val="00070D08"/>
    <w:rsid w:val="00071514"/>
    <w:rsid w:val="0008015D"/>
    <w:rsid w:val="00085C13"/>
    <w:rsid w:val="000873DC"/>
    <w:rsid w:val="00090418"/>
    <w:rsid w:val="00096542"/>
    <w:rsid w:val="0009663C"/>
    <w:rsid w:val="000A1F15"/>
    <w:rsid w:val="000A4652"/>
    <w:rsid w:val="000A6B6D"/>
    <w:rsid w:val="000B6DFC"/>
    <w:rsid w:val="000C3DB9"/>
    <w:rsid w:val="000D0891"/>
    <w:rsid w:val="000D0C58"/>
    <w:rsid w:val="000D0DDE"/>
    <w:rsid w:val="000E4B79"/>
    <w:rsid w:val="000F7F24"/>
    <w:rsid w:val="00104763"/>
    <w:rsid w:val="0010525D"/>
    <w:rsid w:val="00120292"/>
    <w:rsid w:val="00122B4B"/>
    <w:rsid w:val="00127DBD"/>
    <w:rsid w:val="00137B50"/>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C6EDD"/>
    <w:rsid w:val="003E6B88"/>
    <w:rsid w:val="003F51BA"/>
    <w:rsid w:val="00407707"/>
    <w:rsid w:val="00421E07"/>
    <w:rsid w:val="004247C9"/>
    <w:rsid w:val="00426E8C"/>
    <w:rsid w:val="00433C11"/>
    <w:rsid w:val="004371B1"/>
    <w:rsid w:val="0044211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4260"/>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32451"/>
    <w:rsid w:val="00642CEC"/>
    <w:rsid w:val="006445AF"/>
    <w:rsid w:val="00647B65"/>
    <w:rsid w:val="00653CFF"/>
    <w:rsid w:val="00657831"/>
    <w:rsid w:val="00663A70"/>
    <w:rsid w:val="00670AD4"/>
    <w:rsid w:val="00677B6C"/>
    <w:rsid w:val="0068017E"/>
    <w:rsid w:val="0068285D"/>
    <w:rsid w:val="00684595"/>
    <w:rsid w:val="00692EA3"/>
    <w:rsid w:val="0069712D"/>
    <w:rsid w:val="006A2AE1"/>
    <w:rsid w:val="006B163B"/>
    <w:rsid w:val="006B5F9C"/>
    <w:rsid w:val="006B7F6A"/>
    <w:rsid w:val="006D46D2"/>
    <w:rsid w:val="006D6C16"/>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26E06"/>
    <w:rsid w:val="00A32D4F"/>
    <w:rsid w:val="00A32F5D"/>
    <w:rsid w:val="00A37B20"/>
    <w:rsid w:val="00A47F5E"/>
    <w:rsid w:val="00A520FC"/>
    <w:rsid w:val="00A6292D"/>
    <w:rsid w:val="00A70841"/>
    <w:rsid w:val="00A70C64"/>
    <w:rsid w:val="00A76FAF"/>
    <w:rsid w:val="00A874ED"/>
    <w:rsid w:val="00A93208"/>
    <w:rsid w:val="00AA1235"/>
    <w:rsid w:val="00AA1B36"/>
    <w:rsid w:val="00AB5638"/>
    <w:rsid w:val="00AB7725"/>
    <w:rsid w:val="00AC24B5"/>
    <w:rsid w:val="00AC7C6C"/>
    <w:rsid w:val="00AE595E"/>
    <w:rsid w:val="00AF302B"/>
    <w:rsid w:val="00AF3AF1"/>
    <w:rsid w:val="00B13347"/>
    <w:rsid w:val="00B16A3C"/>
    <w:rsid w:val="00B209A4"/>
    <w:rsid w:val="00B21733"/>
    <w:rsid w:val="00B2210D"/>
    <w:rsid w:val="00B42E5E"/>
    <w:rsid w:val="00B51811"/>
    <w:rsid w:val="00B571AF"/>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50EB"/>
    <w:rsid w:val="00C3126A"/>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B1F37"/>
    <w:rsid w:val="00CB209C"/>
    <w:rsid w:val="00CB3FD1"/>
    <w:rsid w:val="00CD16A1"/>
    <w:rsid w:val="00CD1900"/>
    <w:rsid w:val="00CD68D0"/>
    <w:rsid w:val="00CD6F15"/>
    <w:rsid w:val="00CE2A41"/>
    <w:rsid w:val="00CE5D9C"/>
    <w:rsid w:val="00CE5E75"/>
    <w:rsid w:val="00CF48EA"/>
    <w:rsid w:val="00CF5D3B"/>
    <w:rsid w:val="00D03C4F"/>
    <w:rsid w:val="00D066D7"/>
    <w:rsid w:val="00D20FF7"/>
    <w:rsid w:val="00D21D21"/>
    <w:rsid w:val="00D25749"/>
    <w:rsid w:val="00D35258"/>
    <w:rsid w:val="00D3588F"/>
    <w:rsid w:val="00D53254"/>
    <w:rsid w:val="00D53FDD"/>
    <w:rsid w:val="00D61482"/>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881"/>
    <w:pPr>
      <w:spacing w:after="0" w:line="240" w:lineRule="auto"/>
      <w:ind w:firstLine="360"/>
      <w:jc w:val="both"/>
    </w:pPr>
    <w:rPr>
      <w:rFonts w:ascii="Batang" w:hAnsi="Batang"/>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30.png"/><Relationship Id="rId61"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microsoft.com/office/2011/relationships/commentsExtended" Target="commentsExtended.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DD537-7A0A-4DCD-A051-D92B4098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42</Pages>
  <Words>8537</Words>
  <Characters>48663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Punt, Andre (O&amp;A, Hobart)</cp:lastModifiedBy>
  <cp:revision>3</cp:revision>
  <dcterms:created xsi:type="dcterms:W3CDTF">2016-07-31T19:13:00Z</dcterms:created>
  <dcterms:modified xsi:type="dcterms:W3CDTF">2016-07-31T21:09:00Z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