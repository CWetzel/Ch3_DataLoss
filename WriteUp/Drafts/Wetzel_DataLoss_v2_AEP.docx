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36C358B7"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w:t>
      </w:r>
      <w:del w:id="0" w:author="Punt, Andre (O&amp;A, Hobart)" w:date="2016-07-22T17:47:00Z">
        <w:r w:rsidDel="00733653">
          <w:delText xml:space="preserve">the </w:delText>
        </w:r>
      </w:del>
      <w:r>
        <w:t xml:space="preserve">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56AD6391"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this.  </w:t>
      </w:r>
      <w:r w:rsidR="00B74597">
        <w:t>Additionally</w:t>
      </w:r>
      <w:r>
        <w:t>, biological data are critical to improve estimates of key parameters within stock assessments (e.g. natural mortality, growth, steepness) and can indicate incoming poor or strong year-classes (recruitment)</w:t>
      </w:r>
      <w:r w:rsidR="00470E68">
        <w:t>,</w:t>
      </w:r>
      <w:r>
        <w:t xml:space="preserve"> which can impact estimates of </w:t>
      </w:r>
      <w:r w:rsidR="00B74597">
        <w:t>relative stock biomass</w:t>
      </w:r>
      <w:r w:rsidR="001920C2">
        <w:t xml:space="preserve"> 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2ED74038"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xml:space="preserve">, 2002).  Similar to other rockfish species on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del w:id="1" w:author="Punt, Andre (O&amp;A, Hobart)" w:date="2016-07-22T17:48:00Z">
        <w:r w:rsidR="00CE5E75" w:rsidDel="00733653">
          <w:delText>The c</w:delText>
        </w:r>
      </w:del>
      <w:ins w:id="2" w:author="Punt, Andre (O&amp;A, Hobart)" w:date="2016-07-22T17:48:00Z">
        <w:r w:rsidR="00733653">
          <w:t>C</w:t>
        </w:r>
      </w:ins>
      <w:r w:rsidR="00CE5E75">
        <w:t xml:space="preserve">atches </w:t>
      </w:r>
      <w:ins w:id="3" w:author="Punt, Andre (O&amp;A, Hobart)" w:date="2016-07-22T17:48:00Z">
        <w:r w:rsidR="00733653">
          <w:t xml:space="preserve">of </w:t>
        </w:r>
        <w:proofErr w:type="spellStart"/>
        <w:r w:rsidR="00733653">
          <w:t>yelloweye</w:t>
        </w:r>
        <w:proofErr w:type="spellEnd"/>
        <w:r w:rsidR="00733653">
          <w:t xml:space="preserve"> rockfish </w:t>
        </w:r>
      </w:ins>
      <w:r w:rsidR="00CE5E75">
        <w:t xml:space="preserve">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w:t>
      </w:r>
      <w:r w:rsidR="008A5D1A" w:rsidRPr="000C3DB9">
        <w:rPr>
          <w:i/>
        </w:rPr>
        <w:t>et al</w:t>
      </w:r>
      <w:r w:rsidR="008A5D1A">
        <w:t xml:space="preserve">., 2009).  </w:t>
      </w:r>
    </w:p>
    <w:p w14:paraId="5525B2E7" w14:textId="2C804568" w:rsidR="00C95C69" w:rsidRPr="00C95C69" w:rsidRDefault="00CE5E75" w:rsidP="00C95C69">
      <w:r>
        <w:t>Many species of rockfish are not sampled well by main fishery-independent survey o</w:t>
      </w:r>
      <w:r w:rsidR="00224C59">
        <w:t>f</w:t>
      </w:r>
      <w:r>
        <w:t xml:space="preserve">f the U.S. west coast either due to the survey’s inability 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fall into the category of poorly sampled rockfish by the fishery-independent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20329A">
        <w:t>fishery-</w:t>
      </w:r>
      <w:r w:rsidR="00025426">
        <w:t>independent data</w:t>
      </w:r>
      <w:r w:rsidR="00224C59">
        <w:t xml:space="preserve">, </w:t>
      </w:r>
      <w:r w:rsidR="00025426">
        <w:t xml:space="preserve">along with the </w:t>
      </w:r>
      <w:r w:rsidR="000361A0">
        <w:t>reduction</w:t>
      </w:r>
      <w:r w:rsidR="00025426">
        <w:t xml:space="preserve"> of fishery data </w:t>
      </w:r>
      <w:r w:rsidR="000361A0">
        <w:t>during rebuilding</w:t>
      </w:r>
      <w:ins w:id="4" w:author="Punt, Andre (O&amp;A, Hobart)" w:date="2016-07-22T17:50:00Z">
        <w:r w:rsidR="00733653">
          <w:t>,</w:t>
        </w:r>
      </w:ins>
      <w:r w:rsidR="000361A0">
        <w:t xml:space="preserve"> </w:t>
      </w:r>
      <w:r w:rsidR="00025426">
        <w:t xml:space="preserve">presents a challenge for assessment and management. </w:t>
      </w:r>
    </w:p>
    <w:p w14:paraId="224D1984" w14:textId="695ED028" w:rsidR="00C95C69" w:rsidRDefault="00C02BCC" w:rsidP="00C95C69">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w:t>
      </w:r>
      <w:r w:rsidR="00C95C69">
        <w:lastRenderedPageBreak/>
        <w:t xml:space="preserve">main questions; 1) does </w:t>
      </w:r>
      <w:r w:rsidR="004C4260">
        <w:t xml:space="preserve">limited data result in increased uncertainty impacting the ability </w:t>
      </w:r>
      <w:r w:rsidR="00C95C69">
        <w:t>to detect when an overfished stock has recovered to management target stock size (</w:t>
      </w:r>
      <w:r w:rsidR="00BC5743">
        <w:t>i.e. it is</w:t>
      </w:r>
      <w:r w:rsidR="00C95C69">
        <w:t xml:space="preserve"> rebuilt), </w:t>
      </w:r>
      <w:r w:rsidR="00F1544A">
        <w:t>2) are the limited data from the fishery able to detect a change</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F42611">
      <w:pPr>
        <w:pStyle w:val="Heading1"/>
      </w:pPr>
      <w:r w:rsidRPr="00F42611">
        <w:t>Material and Methods</w:t>
      </w:r>
    </w:p>
    <w:p w14:paraId="0A9DF2FF" w14:textId="1E6889D9" w:rsidR="00BD483A" w:rsidRPr="00BD483A" w:rsidRDefault="00F42611" w:rsidP="00906C93">
      <w:pPr>
        <w:pStyle w:val="Heading2"/>
      </w:pPr>
      <w:r>
        <w:t>General approach</w:t>
      </w:r>
    </w:p>
    <w:p w14:paraId="69EFD132" w14:textId="588E8A0B" w:rsidR="003B1204" w:rsidRDefault="00F42611" w:rsidP="00F42611">
      <w:pPr>
        <w:ind w:firstLine="0"/>
      </w:pPr>
      <w:r>
        <w:t>A rockfish life-history type common to U.S. west coast was simulated (Table 1)</w:t>
      </w:r>
      <w:r w:rsidR="00BD483A">
        <w:t>, based on th</w:t>
      </w:r>
      <w:r w:rsidR="00FB7522">
        <w:t xml:space="preserve">e life history and fishery for </w:t>
      </w:r>
      <w:proofErr w:type="spellStart"/>
      <w:r w:rsidR="00FB7522">
        <w:t>y</w:t>
      </w:r>
      <w:r w:rsidR="00BD483A">
        <w:t>elloweye</w:t>
      </w:r>
      <w:proofErr w:type="spellEnd"/>
      <w:r w:rsidR="00BD483A">
        <w:t xml:space="preserve"> rockfish</w:t>
      </w:r>
      <w:r>
        <w:t xml:space="preserve">.  </w:t>
      </w:r>
      <w:proofErr w:type="spellStart"/>
      <w:r w:rsidR="00715266">
        <w:t>Yelloweye</w:t>
      </w:r>
      <w:proofErr w:type="spellEnd"/>
      <w:r w:rsidR="00715266">
        <w:t xml:space="preserve"> rockfish are assumed</w:t>
      </w:r>
      <w:r w:rsidR="00E20DFD">
        <w:t xml:space="preserve"> </w:t>
      </w:r>
      <w:r w:rsidR="00BD483A">
        <w:t xml:space="preserve">to have </w:t>
      </w:r>
      <w:r w:rsidR="00E20DFD">
        <w:t xml:space="preserve">very 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4AFC047E" w14:textId="0A3794A4" w:rsidR="005D7BD0" w:rsidRDefault="003B1204" w:rsidP="003B1204">
      <w:r>
        <w:t>Two alternative</w:t>
      </w:r>
      <w:r w:rsidR="002A1662">
        <w:t xml:space="preserve"> cases</w:t>
      </w:r>
      <w:r>
        <w:t xml:space="preserve"> were simulated </w:t>
      </w:r>
      <w:del w:id="5" w:author="Punt, Andre (O&amp;A, Hobart)" w:date="2016-07-22T17:52:00Z">
        <w:r w:rsidDel="00733653">
          <w:delText xml:space="preserve">for </w:delText>
        </w:r>
      </w:del>
      <w:ins w:id="6" w:author="Punt, Andre (O&amp;A, Hobart)" w:date="2016-07-22T17:52:00Z">
        <w:r w:rsidR="00733653">
          <w:t xml:space="preserve">using </w:t>
        </w:r>
      </w:ins>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a fixed natural mortality over-</w:t>
      </w:r>
      <w:r>
        <w:t>time and a fixed fishery selectivity curve during the historical period, the overfished period, and after the stock rebuilt to target biomass levels (Fig. 1</w:t>
      </w:r>
      <w:r w:rsidR="00396A0F">
        <w:t>a</w:t>
      </w:r>
      <w:r w:rsidR="005D7BD0">
        <w:t xml:space="preserve">).  The historical period </w:t>
      </w:r>
      <w:del w:id="7" w:author="Punt, Andre (O&amp;A, Hobart)" w:date="2016-07-22T17:52:00Z">
        <w:r w:rsidR="005D7BD0" w:rsidDel="00733653">
          <w:delText>applied an</w:delText>
        </w:r>
      </w:del>
      <w:ins w:id="8" w:author="Punt, Andre (O&amp;A, Hobart)" w:date="2016-07-22T17:52:00Z">
        <w:r w:rsidR="00733653">
          <w:t>involved</w:t>
        </w:r>
      </w:ins>
      <w:r w:rsidR="005D7BD0">
        <w:t xml:space="preserve"> asymptotic f</w:t>
      </w:r>
      <w:r>
        <w:t>ishery selectivity</w:t>
      </w:r>
      <w:r w:rsidR="005D7BD0">
        <w:t>.  The simulated stocks were reduced to</w:t>
      </w:r>
      <w:r w:rsidR="00471F66">
        <w:t xml:space="preserve"> an overfished state (below minimum stock size threshold</w:t>
      </w:r>
      <w:r w:rsidR="005D7BD0">
        <w:t xml:space="preserve">) at the time of the first assessment in year 50.  Subsequent to the stock being estimated </w:t>
      </w:r>
      <w:ins w:id="9" w:author="Punt, Andre (O&amp;A, Hobart)" w:date="2016-07-22T17:52:00Z">
        <w:r w:rsidR="00733653">
          <w:t xml:space="preserve">to be </w:t>
        </w:r>
      </w:ins>
      <w:r w:rsidR="005D7BD0">
        <w:t xml:space="preserve">overfished, the fishery selectivity </w:t>
      </w:r>
      <w:r>
        <w:t xml:space="preserve">shifted </w:t>
      </w:r>
      <w:r w:rsidR="005D7BD0">
        <w:t>to dome-</w:t>
      </w:r>
      <w:r w:rsidR="005B315D">
        <w:t xml:space="preserve">shaped selectivity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r w:rsidR="00396A0F">
        <w:t xml:space="preserve"> (Fig. 1b)</w:t>
      </w:r>
      <w:r>
        <w:t xml:space="preserve">.  </w:t>
      </w:r>
      <w:r w:rsidR="005D7BD0">
        <w:t>The fishery selectivity returned to asymptotic after the stock was estimated to be rebuilt.</w:t>
      </w:r>
    </w:p>
    <w:p w14:paraId="6AA7D5DA" w14:textId="2CD965F6" w:rsidR="003B1204" w:rsidRDefault="003B1204" w:rsidP="003B1204">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w:t>
      </w:r>
      <w:r w:rsidR="005B315D">
        <w:t>s</w:t>
      </w:r>
      <w:r>
        <w:t>.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 xml:space="preserve">length at which </w:t>
      </w:r>
      <w:r w:rsidR="005B315D">
        <w:t>maximum selectivity</w:t>
      </w:r>
      <w:r w:rsidR="009E7446">
        <w:t xml:space="preserve"> occurred, and 2) the width at maximum selectivity </w:t>
      </w:r>
      <w:ins w:id="10" w:author="Punt, Andre (O&amp;A, Hobart)" w:date="2016-07-22T17:53:00Z">
        <w:r w:rsidR="00733653">
          <w:t>prior to the reduction in selectivity with increasing length</w:t>
        </w:r>
      </w:ins>
      <w:del w:id="11" w:author="Punt, Andre (O&amp;A, Hobart)" w:date="2016-07-22T17:54:00Z">
        <w:r w:rsidR="00F66E4E" w:rsidDel="00733653">
          <w:delText>creating the descending limb (e.g. dome-shaped)</w:delText>
        </w:r>
      </w:del>
      <w:r w:rsidR="009E7446">
        <w:t xml:space="preserve"> </w:t>
      </w:r>
      <w:r w:rsidR="00F66E4E">
        <w:t xml:space="preserve">during the years the </w:t>
      </w:r>
      <w:r w:rsidR="009E7446">
        <w:t xml:space="preserve">stock was overfished.  </w:t>
      </w:r>
      <w:r w:rsidR="00F66E4E">
        <w:t>A</w:t>
      </w:r>
      <w:r w:rsidR="00E05B18">
        <w:t xml:space="preserve"> standard error of 0.50 was applied annually about the size at maximum selectivity</w:t>
      </w:r>
      <w:r w:rsidR="00F66E4E">
        <w:t xml:space="preserve"> for all years</w:t>
      </w:r>
      <w:r w:rsidR="00E05B18">
        <w:t xml:space="preserve"> (Fig. 1c)</w:t>
      </w:r>
      <w:r w:rsidR="005B315D">
        <w:t xml:space="preserve"> </w:t>
      </w:r>
      <w:r w:rsidR="00E05B18">
        <w:t>and a standard error of 0.20 was applied for the width at maximum selectivity (Fig. 1d).</w:t>
      </w:r>
    </w:p>
    <w:p w14:paraId="6464E725" w14:textId="4830CF91" w:rsidR="00F42611" w:rsidRDefault="00F42611" w:rsidP="003B1204">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 xml:space="preserve">fishery catch-per-unit effort (CPUE) </w:t>
      </w:r>
      <w:r>
        <w:t>was observe</w:t>
      </w:r>
      <w:r w:rsidR="00F66E4E">
        <w:t>d with error and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corresponding catch level.  The catches were then </w:t>
      </w:r>
      <w:r w:rsidR="00C437A1">
        <w:t xml:space="preserve">removed without error from </w:t>
      </w:r>
      <w:r>
        <w:t xml:space="preserve">the simulated stock.  The data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of the target biomass)</w:t>
      </w:r>
      <w:r w:rsidR="00E46678">
        <w:t xml:space="preserve"> to occur</w:t>
      </w:r>
      <w:r>
        <w:t>.</w:t>
      </w:r>
    </w:p>
    <w:p w14:paraId="0E046244" w14:textId="77777777" w:rsidR="00F42611" w:rsidRDefault="00F42611" w:rsidP="00F42611">
      <w:pPr>
        <w:pStyle w:val="Heading2"/>
      </w:pPr>
      <w:r>
        <w:t>The operating model</w:t>
      </w:r>
    </w:p>
    <w:p w14:paraId="593A8CCA" w14:textId="1657F605" w:rsidR="00F42611" w:rsidRDefault="00F42611" w:rsidP="0008015D">
      <w:pPr>
        <w:ind w:firstLine="0"/>
      </w:pPr>
      <w:r>
        <w:t>The numbers-at-age at the start of the year are computed using the equation:</w:t>
      </w:r>
    </w:p>
    <w:p w14:paraId="3638032A" w14:textId="247392A0" w:rsidR="00F42611" w:rsidRDefault="00906C93"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15pt;height:65.9pt" o:ole="">
            <v:imagedata r:id="rId7" o:title=""/>
          </v:shape>
          <o:OLEObject Type="Embed" ProgID="Equation.DSMT4" ShapeID="_x0000_i1025" DrawAspect="Content" ObjectID="_1530761331" r:id="rId8"/>
        </w:object>
      </w:r>
      <w:r w:rsidR="00F42611">
        <w:tab/>
      </w:r>
      <w:r w:rsidR="00F42611">
        <w:tab/>
      </w:r>
      <w:r w:rsidR="00F42611">
        <w:tab/>
        <w:t>(1)</w:t>
      </w:r>
    </w:p>
    <w:p w14:paraId="57EAD066" w14:textId="750EA91E" w:rsidR="003B1204" w:rsidRDefault="00F42611" w:rsidP="003B1204">
      <w:pPr>
        <w:ind w:firstLine="0"/>
      </w:pPr>
      <w:r>
        <w:t xml:space="preserve">where </w:t>
      </w:r>
      <w:r w:rsidR="004C4260" w:rsidRPr="002A01BD">
        <w:rPr>
          <w:position w:val="-14"/>
        </w:rPr>
        <w:object w:dxaOrig="420" w:dyaOrig="380" w14:anchorId="14E86E85">
          <v:shape id="_x0000_i1026" type="#_x0000_t75" style="width:21.05pt;height:17pt" o:ole="">
            <v:imagedata r:id="rId9" o:title=""/>
          </v:shape>
          <o:OLEObject Type="Embed" ProgID="Equation.DSMT4" ShapeID="_x0000_i1026" DrawAspect="Content" ObjectID="_1530761332" r:id="rId10"/>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33E4A4FB">
          <v:shape id="_x0000_i1027" type="#_x0000_t75" style="width:11.55pt;height:19pt" o:ole="">
            <v:imagedata r:id="rId11" o:title=""/>
          </v:shape>
          <o:OLEObject Type="Embed" ProgID="Equation.DSMT4" ShapeID="_x0000_i1027" DrawAspect="Content" ObjectID="_1530761333" r:id="rId12"/>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pt;height:17pt" o:ole="">
            <v:imagedata r:id="rId13" o:title=""/>
          </v:shape>
          <o:OLEObject Type="Embed" ProgID="Equation.DSMT4" ShapeID="_x0000_i1028" DrawAspect="Content" ObjectID="_1530761334" r:id="rId14"/>
        </w:object>
      </w:r>
      <w:r>
        <w:t xml:space="preserve"> is the selectivity </w:t>
      </w:r>
      <w:r w:rsidR="009A6DFD">
        <w:t xml:space="preserve">during </w:t>
      </w:r>
      <w:r w:rsidR="00DD0A28">
        <w:t xml:space="preserve">year </w:t>
      </w:r>
      <w:r w:rsidR="00DD0A28">
        <w:rPr>
          <w:i/>
        </w:rPr>
        <w:t xml:space="preserve">t </w:t>
      </w:r>
      <w:r w:rsidR="009A6DFD">
        <w:t xml:space="preserve">for animals of </w:t>
      </w:r>
      <w:r>
        <w:t>age</w:t>
      </w:r>
      <w:r w:rsidR="004C4260">
        <w:t xml:space="preserve"> </w:t>
      </w:r>
      <w:r w:rsidR="004C4260">
        <w:rPr>
          <w:i/>
        </w:rPr>
        <w:t>a</w:t>
      </w:r>
      <w:r>
        <w:t xml:space="preserve">, </w:t>
      </w:r>
      <w:r>
        <w:rPr>
          <w:i/>
        </w:rPr>
        <w:t>A</w:t>
      </w:r>
      <w:r>
        <w:t xml:space="preserve"> is the plus group, </w:t>
      </w:r>
      <w:r w:rsidRPr="002A01BD">
        <w:rPr>
          <w:position w:val="-12"/>
        </w:rPr>
        <w:object w:dxaOrig="260" w:dyaOrig="360" w14:anchorId="603E6704">
          <v:shape id="_x0000_i1029" type="#_x0000_t75" style="width:11.55pt;height:19pt" o:ole="">
            <v:imagedata r:id="rId15" o:title=""/>
          </v:shape>
          <o:OLEObject Type="Embed" ProgID="Equation.DSMT4" ShapeID="_x0000_i1029" DrawAspect="Content" ObjectID="_1530761335" r:id="rId16"/>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3B1204">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1.9pt;height:21.05pt" o:ole="">
            <v:imagedata r:id="rId17" o:title=""/>
          </v:shape>
          <o:OLEObject Type="Embed" ProgID="Equation.DSMT4" ShapeID="_x0000_i1030" DrawAspect="Content" ObjectID="_1530761336" r:id="rId18"/>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6C50E1B3" w:rsidR="0088414C" w:rsidRDefault="0088414C" w:rsidP="0088414C">
      <w:pPr>
        <w:ind w:firstLine="0"/>
      </w:pPr>
      <w:proofErr w:type="gramStart"/>
      <w:r>
        <w:rPr>
          <w:rFonts w:eastAsiaTheme="minorEastAsia"/>
        </w:rPr>
        <w:t>where</w:t>
      </w:r>
      <w:proofErr w:type="gramEnd"/>
      <w:r>
        <w:rPr>
          <w:rFonts w:eastAsiaTheme="minorEastAsia"/>
        </w:rPr>
        <w:t xml:space="preserv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9pt;height:18.35pt" o:ole="">
            <v:imagedata r:id="rId19" o:title=""/>
          </v:shape>
          <o:OLEObject Type="Embed" ProgID="Equation.DSMT4" ShapeID="_x0000_i1031" DrawAspect="Content" ObjectID="_1530761337" r:id="rId20"/>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variations in natural mortality</w:t>
      </w:r>
      <w:r>
        <w:t xml:space="preserve">, and </w:t>
      </w:r>
      <w:r w:rsidRPr="004A0709">
        <w:rPr>
          <w:rFonts w:cs="Times New Roman"/>
          <w:position w:val="-12"/>
        </w:rPr>
        <w:object w:dxaOrig="360" w:dyaOrig="380" w14:anchorId="3FC7603F">
          <v:shape id="_x0000_i1032" type="#_x0000_t75" style="width:18.35pt;height:19pt" o:ole="">
            <v:imagedata r:id="rId21" o:title=""/>
          </v:shape>
          <o:OLEObject Type="Embed" ProgID="Equation.DSMT4" ShapeID="_x0000_i1032" DrawAspect="Content" ObjectID="_1530761338" r:id="rId22"/>
        </w:object>
      </w:r>
      <w:r w:rsidR="00F66E4E">
        <w:t xml:space="preserve"> is the </w:t>
      </w:r>
      <w:proofErr w:type="spellStart"/>
      <w:r w:rsidR="00F66E4E">
        <w:t>auto</w:t>
      </w:r>
      <w:r>
        <w:t>correlated</w:t>
      </w:r>
      <w:proofErr w:type="spellEnd"/>
      <w:r>
        <w:t xml:space="preserve"> lognormal deviation </w:t>
      </w:r>
      <w:r w:rsidR="009A6DFD">
        <w:t xml:space="preserve">in natural mortality </w:t>
      </w:r>
      <w:r>
        <w:t>for year</w:t>
      </w:r>
      <w:ins w:id="12" w:author="Punt, Andre (O&amp;A, Hobart)" w:date="2016-07-22T17:55:00Z">
        <w:r w:rsidR="00733653">
          <w:t xml:space="preserve"> </w:t>
        </w:r>
        <w:r w:rsidR="00733653" w:rsidRPr="00733653">
          <w:rPr>
            <w:i/>
            <w:rPrChange w:id="13" w:author="Punt, Andre (O&amp;A, Hobart)" w:date="2016-07-22T17:55:00Z">
              <w:rPr/>
            </w:rPrChange>
          </w:rPr>
          <w:t>t</w:t>
        </w:r>
      </w:ins>
      <w:r>
        <w:t>:</w:t>
      </w:r>
    </w:p>
    <w:p w14:paraId="1BF4B536" w14:textId="6F92B3FB" w:rsidR="0088414C" w:rsidRDefault="00394EB8" w:rsidP="0088414C">
      <w:pPr>
        <w:ind w:firstLine="0"/>
        <w:jc w:val="right"/>
      </w:pPr>
      <w:r w:rsidRPr="0088414C">
        <w:rPr>
          <w:position w:val="-14"/>
        </w:rPr>
        <w:object w:dxaOrig="3720" w:dyaOrig="460" w14:anchorId="5EC41B97">
          <v:shape id="_x0000_i1033" type="#_x0000_t75" style="width:186.1pt;height:22.4pt" o:ole="">
            <v:imagedata r:id="rId23" o:title=""/>
          </v:shape>
          <o:OLEObject Type="Embed" ProgID="Equation.DSMT4" ShapeID="_x0000_i1033" DrawAspect="Content" ObjectID="_1530761339" r:id="rId24"/>
        </w:object>
      </w:r>
      <w:r w:rsidR="006B163B">
        <w:t xml:space="preserve"> </w:t>
      </w:r>
      <w:r w:rsidR="0088414C">
        <w:tab/>
      </w:r>
      <w:r w:rsidR="0088414C">
        <w:tab/>
      </w:r>
      <w:r w:rsidR="0088414C">
        <w:tab/>
      </w:r>
      <w:r w:rsidR="0088414C">
        <w:tab/>
        <w:t>(5)</w:t>
      </w:r>
    </w:p>
    <w:p w14:paraId="64BF4892" w14:textId="3273195D" w:rsidR="0088414C" w:rsidRDefault="0088414C" w:rsidP="0017646F">
      <w:pPr>
        <w:ind w:firstLine="0"/>
      </w:pPr>
      <w:proofErr w:type="gramStart"/>
      <w:r>
        <w:t>where</w:t>
      </w:r>
      <w:proofErr w:type="gramEnd"/>
      <w:r>
        <w:t xml:space="preserve"> </w:t>
      </w:r>
      <w:r w:rsidR="00394EB8" w:rsidRPr="00394EB8">
        <w:rPr>
          <w:rFonts w:cs="Times New Roman"/>
          <w:position w:val="-10"/>
        </w:rPr>
        <w:object w:dxaOrig="240" w:dyaOrig="260" w14:anchorId="24634D5E">
          <v:shape id="_x0000_i1034" type="#_x0000_t75" style="width:12.25pt;height:12.9pt" o:ole="">
            <v:imagedata r:id="rId25" o:title=""/>
          </v:shape>
          <o:OLEObject Type="Embed" ProgID="Equation.DSMT4" ShapeID="_x0000_i1034" DrawAspect="Content" ObjectID="_1530761340" r:id="rId26"/>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5" type="#_x0000_t75" style="width:11.55pt;height:18.35pt" o:ole="">
            <v:imagedata r:id="rId27" o:title=""/>
          </v:shape>
          <o:OLEObject Type="Embed" ProgID="Equation.DSMT4" ShapeID="_x0000_i1035" DrawAspect="Content" ObjectID="_1530761341" r:id="rId28"/>
        </w:object>
      </w:r>
      <w:r>
        <w:t xml:space="preserve"> is the deviation </w:t>
      </w:r>
      <w:ins w:id="14" w:author="Punt, Andre (O&amp;A, Hobart)" w:date="2016-07-22T17:56:00Z">
        <w:r w:rsidR="00733653">
          <w:t xml:space="preserve">in natural mortality </w:t>
        </w:r>
      </w:ins>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6" type="#_x0000_t75" style="width:38.05pt;height:19pt" o:ole="">
            <v:imagedata r:id="rId29" o:title=""/>
          </v:shape>
          <o:OLEObject Type="Embed" ProgID="Equation.DSMT4" ShapeID="_x0000_i1036" DrawAspect="Content" ObjectID="_1530761342" r:id="rId30"/>
        </w:object>
      </w:r>
      <w:r w:rsidR="003B1204">
        <w:t xml:space="preserve"> and </w:t>
      </w:r>
      <w:proofErr w:type="gramStart"/>
      <w:ins w:id="15" w:author="Punt, Andre (O&amp;A, Hobart)" w:date="2016-07-22T17:56:00Z">
        <w:r w:rsidR="002B169B">
          <w:t xml:space="preserve">hence </w:t>
        </w:r>
      </w:ins>
      <w:proofErr w:type="gramEnd"/>
      <w:r w:rsidR="003B1204" w:rsidRPr="003B1204">
        <w:rPr>
          <w:position w:val="-12"/>
        </w:rPr>
        <w:object w:dxaOrig="740" w:dyaOrig="380" w14:anchorId="2E001EEC">
          <v:shape id="_x0000_i1037" type="#_x0000_t75" style="width:36.7pt;height:19pt" o:ole="">
            <v:imagedata r:id="rId31" o:title=""/>
          </v:shape>
          <o:OLEObject Type="Embed" ProgID="Equation.DSMT4" ShapeID="_x0000_i1037" DrawAspect="Content" ObjectID="_1530761343" r:id="rId32"/>
        </w:object>
      </w:r>
      <w:r w:rsidR="003B1204">
        <w:t xml:space="preserve">. </w:t>
      </w:r>
    </w:p>
    <w:p w14:paraId="1DDE3DAC" w14:textId="1943BEBE" w:rsidR="00F42611" w:rsidRDefault="00F42611" w:rsidP="0017646F">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9pt;height:36pt" o:ole="">
            <v:imagedata r:id="rId33" o:title=""/>
          </v:shape>
          <o:OLEObject Type="Embed" ProgID="Equation.DSMT4" ShapeID="_x0000_i1038" DrawAspect="Content" ObjectID="_1530761344" r:id="rId34"/>
        </w:object>
      </w:r>
      <w:r w:rsidR="00F42611">
        <w:t xml:space="preserve"> </w:t>
      </w:r>
      <w:r w:rsidR="00F42611">
        <w:tab/>
      </w:r>
      <w:r w:rsidR="00F42611">
        <w:tab/>
      </w:r>
      <w:r w:rsidR="00F42611">
        <w:tab/>
        <w:t>(2)</w:t>
      </w:r>
    </w:p>
    <w:p w14:paraId="3B1DE135" w14:textId="5A2AFB6E" w:rsidR="00F42611" w:rsidRDefault="00F42611" w:rsidP="00F42611">
      <w:pPr>
        <w:ind w:firstLine="0"/>
      </w:pPr>
      <w:proofErr w:type="gramStart"/>
      <w:r>
        <w:t>where</w:t>
      </w:r>
      <w:proofErr w:type="gramEnd"/>
      <w:r>
        <w:t xml:space="preserv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pt;height:19pt" o:ole="">
            <v:imagedata r:id="rId35" o:title=""/>
          </v:shape>
          <o:OLEObject Type="Embed" ProgID="Equation.DSMT4" ShapeID="_x0000_i1039" DrawAspect="Content" ObjectID="_1530761345" r:id="rId36"/>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9pt;height:19pt" o:ole="">
            <v:imagedata r:id="rId37" o:title=""/>
          </v:shape>
          <o:OLEObject Type="Embed" ProgID="Equation.DSMT4" ShapeID="_x0000_i1040" DrawAspect="Content" ObjectID="_1530761346" r:id="rId38"/>
        </w:object>
      </w:r>
      <w:r>
        <w:t xml:space="preserve"> is the standard deviation of recruitment in log space, and </w:t>
      </w:r>
      <w:r>
        <w:rPr>
          <w:i/>
        </w:rPr>
        <w:t xml:space="preserve">h </w:t>
      </w:r>
      <w:r w:rsidR="00FF0E5A">
        <w:t>is steepness</w:t>
      </w:r>
      <w:r>
        <w:t>.</w:t>
      </w:r>
    </w:p>
    <w:p w14:paraId="0455845A" w14:textId="3AF3233B" w:rsidR="00F42611" w:rsidRDefault="00F42611" w:rsidP="00F42611">
      <w:r>
        <w:t xml:space="preserve">A non-equilibrium starting condition was created by applying equations (1) and (2) for the number of years equal to the maximum age prior to the start of fishing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ins w:id="16" w:author="Punt, Andre (O&amp;A, Hobart)" w:date="2016-07-22T17:57:00Z">
        <w:r w:rsidR="002B169B">
          <w:t>is</w:t>
        </w:r>
      </w:ins>
      <w:del w:id="17" w:author="Punt, Andre (O&amp;A, Hobart)" w:date="2016-07-22T17:57:00Z">
        <w:r w:rsidR="001B35A1" w:rsidDel="002B169B">
          <w:delText>e</w:delText>
        </w:r>
      </w:del>
      <w:r w:rsidR="001B35A1">
        <w:t xml:space="preserve"> ratio of spawning biomass to unfished spawning biomass (relative spawning biomass) </w:t>
      </w:r>
      <w:del w:id="18" w:author="Punt, Andre (O&amp;A, Hobart)" w:date="2016-07-22T17:57:00Z">
        <w:r w:rsidR="008B40FE" w:rsidDel="002B169B">
          <w:delText xml:space="preserve">in year 50 </w:delText>
        </w:r>
      </w:del>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ins w:id="19" w:author="Punt, Andre (O&amp;A, Hobart)" w:date="2016-07-22T17:57:00Z">
        <w:r w:rsidR="002B169B">
          <w:t xml:space="preserve">that it </w:t>
        </w:r>
      </w:ins>
      <w:r w:rsidR="008B40FE">
        <w:t xml:space="preserve">would require an extended number of years </w:t>
      </w:r>
      <w:ins w:id="20" w:author="Punt, Andre (O&amp;A, Hobart)" w:date="2016-07-22T17:57:00Z">
        <w:r w:rsidR="002B169B">
          <w:t xml:space="preserve">for the stock </w:t>
        </w:r>
      </w:ins>
      <w:r w:rsidR="00F66E4E">
        <w:t>to rebuild to the target biomass</w:t>
      </w:r>
      <w:r w:rsidR="008B40FE">
        <w:t xml:space="preserve"> </w:t>
      </w:r>
      <w:ins w:id="21" w:author="Punt, Andre (O&amp;A, Hobart)" w:date="2016-07-22T17:57:00Z">
        <w:r w:rsidR="002B169B">
          <w:t>(</w:t>
        </w:r>
      </w:ins>
      <w:r w:rsidR="008B40FE">
        <w:t>w</w:t>
      </w:r>
      <w:r w:rsidR="00F66E4E">
        <w:t>h</w:t>
      </w:r>
      <w:r w:rsidR="008B40FE">
        <w:t xml:space="preserve">ere </w:t>
      </w:r>
      <w:r w:rsidR="00F66E4E">
        <w:t xml:space="preserve">the loss of </w:t>
      </w:r>
      <w:r w:rsidR="008B40FE">
        <w:t>data could impact the long-term performance of the estimation method</w:t>
      </w:r>
      <w:ins w:id="22" w:author="Punt, Andre (O&amp;A, Hobart)" w:date="2016-07-22T17:58:00Z">
        <w:r w:rsidR="002B169B">
          <w:t>)</w:t>
        </w:r>
      </w:ins>
      <w:r w:rsidR="008B40FE">
        <w:t>.  T</w:t>
      </w:r>
      <w:r>
        <w:t xml:space="preserve">he catch of fish of age </w:t>
      </w:r>
      <w:proofErr w:type="gramStart"/>
      <w:r>
        <w:rPr>
          <w:i/>
        </w:rPr>
        <w:t xml:space="preserve">a </w:t>
      </w:r>
      <w:r>
        <w:t>during</w:t>
      </w:r>
      <w:proofErr w:type="gramEnd"/>
      <w:r>
        <w:t xml:space="preserve"> year </w:t>
      </w:r>
      <w:r>
        <w:rPr>
          <w:i/>
        </w:rPr>
        <w:t xml:space="preserve">t </w:t>
      </w:r>
      <w:r>
        <w:t xml:space="preserve">in numbers </w:t>
      </w:r>
      <w:ins w:id="23" w:author="Punt, Andre (O&amp;A, Hobart)" w:date="2016-07-22T17:58:00Z">
        <w:r w:rsidR="002B169B">
          <w:t>is given</w:t>
        </w:r>
      </w:ins>
      <w:del w:id="24" w:author="Punt, Andre (O&amp;A, Hobart)" w:date="2016-07-22T17:58:00Z">
        <w:r w:rsidDel="002B169B">
          <w:delText>determined</w:delText>
        </w:r>
      </w:del>
      <w:r>
        <w:t xml:space="preserve">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5pt;height:36pt" o:ole="">
            <v:imagedata r:id="rId39" o:title=""/>
          </v:shape>
          <o:OLEObject Type="Embed" ProgID="Equation.DSMT4" ShapeID="_x0000_i1041" DrawAspect="Content" ObjectID="_1530761347" r:id="rId40"/>
        </w:object>
      </w:r>
      <w:r w:rsidR="00FF0E5A">
        <w:t xml:space="preserve"> .</w:t>
      </w:r>
      <w:r w:rsidR="00FF0E5A">
        <w:tab/>
      </w:r>
      <w:r w:rsidR="00F42611">
        <w:tab/>
      </w:r>
      <w:r w:rsidR="00F42611">
        <w:tab/>
      </w:r>
      <w:r w:rsidR="00F42611">
        <w:tab/>
      </w:r>
      <w:r w:rsidR="00F42611">
        <w:tab/>
        <w:t>(3)</w:t>
      </w:r>
    </w:p>
    <w:p w14:paraId="7243214C" w14:textId="1F6B242A" w:rsidR="00CB3FD1" w:rsidRDefault="00CB3FD1" w:rsidP="00CB3FD1">
      <w:r w:rsidRPr="00151A53">
        <w:lastRenderedPageBreak/>
        <w:t xml:space="preserve">The observation model was used to generate </w:t>
      </w:r>
      <w:r w:rsidR="001B35A1">
        <w:t xml:space="preserve">an index of </w:t>
      </w:r>
      <w:r w:rsidR="007125A0">
        <w:t xml:space="preserve">fishery </w:t>
      </w:r>
      <w:r w:rsidR="001B35A1">
        <w:t>catch-per-unit-effort (</w:t>
      </w:r>
      <w:r w:rsidR="00F66E4E">
        <w:t xml:space="preserve">CPUE) </w:t>
      </w:r>
      <w:r w:rsidRPr="00151A53">
        <w:t xml:space="preserve">for each year </w:t>
      </w:r>
      <w:r w:rsidRPr="00A32D4F">
        <w:rPr>
          <w:i/>
        </w:rPr>
        <w:t>t</w:t>
      </w:r>
      <w:r w:rsidRPr="00151A53">
        <w:t>:</w:t>
      </w:r>
    </w:p>
    <w:p w14:paraId="146162B0" w14:textId="38464C30" w:rsidR="00CB3FD1" w:rsidRPr="001644FC" w:rsidRDefault="00F66E4E" w:rsidP="00CB3FD1">
      <w:pPr>
        <w:pStyle w:val="Equations"/>
      </w:pPr>
      <w:r w:rsidRPr="00E06B66">
        <w:rPr>
          <w:position w:val="-16"/>
        </w:rPr>
        <w:object w:dxaOrig="3280" w:dyaOrig="480" w14:anchorId="00586CD9">
          <v:shape id="_x0000_i1042" type="#_x0000_t75" style="width:165.05pt;height:25.8pt" o:ole="">
            <v:imagedata r:id="rId41" o:title=""/>
          </v:shape>
          <o:OLEObject Type="Embed" ProgID="Equation.DSMT4" ShapeID="_x0000_i1042" DrawAspect="Content" ObjectID="_1530761348" r:id="rId42"/>
        </w:object>
      </w:r>
      <w:r w:rsidR="00CB3FD1" w:rsidRPr="001644FC">
        <w:t xml:space="preserve"> </w:t>
      </w:r>
      <w:r w:rsidR="00CB3FD1">
        <w:tab/>
      </w:r>
      <w:r w:rsidR="00CB3FD1">
        <w:tab/>
      </w:r>
      <w:r w:rsidR="00CB3FD1">
        <w:tab/>
      </w:r>
      <w:r w:rsidR="00CB3FD1">
        <w:tab/>
        <w:t xml:space="preserve">  </w:t>
      </w:r>
      <w:r w:rsidR="00CB3FD1">
        <w:tab/>
      </w:r>
    </w:p>
    <w:p w14:paraId="27D44F63" w14:textId="23EAA432" w:rsidR="00A70C64" w:rsidRPr="0013671C" w:rsidRDefault="00CB3FD1" w:rsidP="00A70C64">
      <w:pPr>
        <w:ind w:firstLine="0"/>
        <w:rPr>
          <w:rFonts w:eastAsia="Calibri" w:cs="Times New Roman"/>
        </w:rPr>
      </w:pPr>
      <w:proofErr w:type="gramStart"/>
      <w:r w:rsidRPr="005C3E4F">
        <w:t>where</w:t>
      </w:r>
      <w:proofErr w:type="gramEnd"/>
      <w:r w:rsidRPr="005C3E4F">
        <w:t xml:space="preserv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43" type="#_x0000_t75" style="width:15.6pt;height:19pt" o:ole="">
            <v:imagedata r:id="rId43" o:title=""/>
          </v:shape>
          <o:OLEObject Type="Embed" ProgID="Equation.DSMT4" ShapeID="_x0000_i1043" DrawAspect="Content" ObjectID="_1530761349" r:id="rId4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44" type="#_x0000_t75" style="width:13.6pt;height:19pt" o:ole="">
            <v:imagedata r:id="rId45" o:title=""/>
          </v:shape>
          <o:OLEObject Type="Embed" ProgID="Equation.DSMT4" ShapeID="_x0000_i1044" DrawAspect="Content" ObjectID="_1530761350" r:id="rId46"/>
        </w:object>
      </w:r>
      <w:r w:rsidR="00FF0E5A">
        <w:t xml:space="preserve"> expected vulnerable biomass</w:t>
      </w:r>
      <w:r w:rsidR="00A70C64" w:rsidRPr="0013671C">
        <w:rPr>
          <w:rFonts w:eastAsia="Calibri" w:cs="Times New Roman"/>
        </w:rPr>
        <w:t xml:space="preserve"> </w:t>
      </w:r>
      <w:r w:rsidR="001B35A1">
        <w:rPr>
          <w:rFonts w:eastAsia="Calibri" w:cs="Times New Roman"/>
        </w:rPr>
        <w:t>defined as</w:t>
      </w:r>
      <w:r w:rsidR="00A70C64" w:rsidRPr="0013671C">
        <w:rPr>
          <w:rFonts w:eastAsia="Calibri" w:cs="Times New Roman"/>
        </w:rPr>
        <w:t>:</w:t>
      </w:r>
    </w:p>
    <w:commentRangeStart w:id="25"/>
    <w:p w14:paraId="16F6528C" w14:textId="42D794BE" w:rsidR="00A70C64" w:rsidRPr="0013671C" w:rsidRDefault="002B169B" w:rsidP="00A70C64">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5" type="#_x0000_t75" style="width:141.3pt;height:33.95pt" o:ole="">
            <v:imagedata r:id="rId47" o:title=""/>
          </v:shape>
          <o:OLEObject Type="Embed" ProgID="Equation.DSMT4" ShapeID="_x0000_i1045" DrawAspect="Content" ObjectID="_1530761351" r:id="rId48"/>
        </w:object>
      </w:r>
      <w:commentRangeEnd w:id="25"/>
      <w:r>
        <w:rPr>
          <w:rStyle w:val="CommentReference"/>
        </w:rPr>
        <w:commentReference w:id="25"/>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7521821" w:rsidR="00CB3FD1" w:rsidRDefault="000B6DFC" w:rsidP="00CB3FD1">
      <w:pPr>
        <w:ind w:firstLine="0"/>
      </w:pPr>
      <w:r w:rsidRPr="0013671C">
        <w:rPr>
          <w:rFonts w:eastAsia="Calibri" w:cs="Times New Roman"/>
        </w:rPr>
        <w:t xml:space="preserve">where </w:t>
      </w:r>
      <w:proofErr w:type="spellStart"/>
      <w:r w:rsidRPr="0013671C">
        <w:rPr>
          <w:rFonts w:eastAsia="Calibri" w:cs="Times New Roman"/>
          <w:i/>
        </w:rPr>
        <w:t>w</w:t>
      </w:r>
      <w:r w:rsidRPr="0013671C">
        <w:rPr>
          <w:rFonts w:eastAsia="Calibri" w:cs="Times New Roman"/>
          <w:i/>
          <w:vertAlign w:val="subscript"/>
        </w:rPr>
        <w:t>a</w:t>
      </w:r>
      <w:proofErr w:type="spellEnd"/>
      <w:r w:rsidRPr="0013671C">
        <w:rPr>
          <w:rFonts w:eastAsia="Calibri" w:cs="Times New Roman"/>
        </w:rPr>
        <w:t xml:space="preserve"> is the weight </w:t>
      </w:r>
      <w:r>
        <w:rPr>
          <w:rFonts w:eastAsia="Calibri" w:cs="Times New Roman"/>
        </w:rPr>
        <w:t xml:space="preserve">of a fish </w:t>
      </w:r>
      <w:r w:rsidRPr="0013671C">
        <w:rPr>
          <w:rFonts w:eastAsia="Calibri" w:cs="Times New Roman"/>
        </w:rPr>
        <w:t xml:space="preserve">at 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ins w:id="26" w:author="Punt, Andre (O&amp;A, Hobart)" w:date="2016-07-22T17:59:00Z">
        <w:r w:rsidR="002B169B">
          <w:t xml:space="preserve">assumed to be </w:t>
        </w:r>
      </w:ins>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750AEF71" w:rsidR="00F42611" w:rsidRPr="009C359A" w:rsidRDefault="00FF0E5A" w:rsidP="009C359A">
      <w:pPr>
        <w:rPr>
          <w:vertAlign w:val="subscript"/>
        </w:rPr>
      </w:pPr>
      <w:r>
        <w:t>The fishery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selectivity </w:t>
      </w:r>
      <w:del w:id="27" w:author="Punt, Andre (O&amp;A, Hobart)" w:date="2016-07-22T17:59:00Z">
        <w:r w:rsidR="008738EF" w:rsidDel="002B169B">
          <w:delText xml:space="preserve">was </w:delText>
        </w:r>
      </w:del>
      <w:r w:rsidR="008738EF">
        <w:t>depend</w:t>
      </w:r>
      <w:del w:id="28" w:author="Punt, Andre (O&amp;A, Hobart)" w:date="2016-07-22T17:59:00Z">
        <w:r w:rsidR="008738EF" w:rsidDel="002B169B">
          <w:delText>ent up</w:delText>
        </w:r>
      </w:del>
      <w:proofErr w:type="gramStart"/>
      <w:ins w:id="29" w:author="Punt, Andre (O&amp;A, Hobart)" w:date="2016-07-22T17:59:00Z">
        <w:r w:rsidR="002B169B">
          <w:t>ed</w:t>
        </w:r>
        <w:proofErr w:type="gramEnd"/>
        <w:r w:rsidR="002B169B">
          <w:t xml:space="preserve"> </w:t>
        </w:r>
      </w:ins>
      <w:r w:rsidR="008738EF">
        <w:t>on the estimated status of the stock rather than the true operating model status.</w:t>
      </w:r>
      <w:del w:id="30" w:author="Punt, Andre (O&amp;A, Hobart)" w:date="2016-07-22T17:59:00Z">
        <w:r w:rsidR="008738EF" w:rsidDel="002B169B">
          <w:delText xml:space="preserve">  C</w:delText>
        </w:r>
      </w:del>
      <w:ins w:id="31" w:author="Punt, Andre (O&amp;A, Hobart)" w:date="2016-07-22T17:59:00Z">
        <w:r w:rsidR="002B169B">
          <w:t>, i.e. c</w:t>
        </w:r>
      </w:ins>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F42611">
      <w:pPr>
        <w:pStyle w:val="Heading2"/>
      </w:pPr>
      <w:r>
        <w:t>The estimation method</w:t>
      </w:r>
    </w:p>
    <w:p w14:paraId="6DCD1A65" w14:textId="04828370" w:rsidR="00892332" w:rsidRDefault="00F42611" w:rsidP="009F0EBE">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w:t>
      </w:r>
      <w:proofErr w:type="spellStart"/>
      <w:r w:rsidR="00C643F9">
        <w:rPr>
          <w:rFonts w:eastAsia="Calibri" w:cs="Times New Roman"/>
        </w:rPr>
        <w:t>Methot</w:t>
      </w:r>
      <w:proofErr w:type="spellEnd"/>
      <w:r w:rsidR="00C643F9">
        <w:rPr>
          <w:rFonts w:eastAsia="Calibri" w:cs="Times New Roman"/>
        </w:rPr>
        <w:t xml:space="preserve">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of U.S. west coast </w:t>
      </w:r>
      <w:proofErr w:type="spellStart"/>
      <w:r w:rsidR="00DA2842">
        <w:rPr>
          <w:rFonts w:eastAsia="Calibri" w:cs="Times New Roman"/>
        </w:rPr>
        <w:t>groundfish</w:t>
      </w:r>
      <w:proofErr w:type="spellEnd"/>
      <w:r w:rsidR="00DA2842">
        <w:rPr>
          <w:rFonts w:eastAsia="Calibri" w:cs="Times New Roman"/>
        </w:rPr>
        <w:t xml:space="preserve"> varies </w:t>
      </w:r>
      <w:del w:id="32" w:author="Punt, Andre (O&amp;A, Hobart)" w:date="2016-07-22T18:02:00Z">
        <w:r w:rsidR="00DA2842" w:rsidDel="004969D1">
          <w:rPr>
            <w:rFonts w:eastAsia="Calibri" w:cs="Times New Roman"/>
          </w:rPr>
          <w:delText>based upon</w:delText>
        </w:r>
      </w:del>
      <w:ins w:id="33" w:author="Punt, Andre (O&amp;A, Hobart)" w:date="2016-07-22T18:02:00Z">
        <w:r w:rsidR="004969D1">
          <w:rPr>
            <w:rFonts w:eastAsia="Calibri" w:cs="Times New Roman"/>
          </w:rPr>
          <w:t>as a consequence of</w:t>
        </w:r>
      </w:ins>
      <w:r w:rsidR="00DA2842">
        <w:rPr>
          <w:rFonts w:eastAsia="Calibri" w:cs="Times New Roman"/>
        </w:rPr>
        <w:t xml:space="preserve"> commercial importance</w:t>
      </w:r>
      <w:del w:id="34" w:author="Punt, Andre (O&amp;A, Hobart)" w:date="2016-07-22T18:03:00Z">
        <w:r w:rsidR="00DA2842" w:rsidDel="004969D1">
          <w:rPr>
            <w:rFonts w:eastAsia="Calibri" w:cs="Times New Roman"/>
          </w:rPr>
          <w:delText xml:space="preserve"> </w:delText>
        </w:r>
      </w:del>
      <w:ins w:id="35" w:author="Punt, Andre (O&amp;A, Hobart)" w:date="2016-07-22T18:03:00Z">
        <w:r w:rsidR="004969D1">
          <w:rPr>
            <w:rFonts w:eastAsia="Calibri" w:cs="Times New Roman"/>
          </w:rPr>
          <w:t xml:space="preserve">, </w:t>
        </w:r>
      </w:ins>
      <w:r w:rsidR="00DA2842">
        <w:rPr>
          <w:rFonts w:eastAsia="Calibri" w:cs="Times New Roman"/>
        </w:rPr>
        <w:t>which is used as an indicator of exploitation, the time since last assessment, and dynamics of the stock (</w:t>
      </w:r>
      <w:proofErr w:type="spellStart"/>
      <w:r w:rsidR="00DA2842">
        <w:rPr>
          <w:rFonts w:eastAsia="Calibri" w:cs="Times New Roman"/>
        </w:rPr>
        <w:t>Methot</w:t>
      </w:r>
      <w:proofErr w:type="spellEnd"/>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41E845E7" w:rsidR="00CE5D9C" w:rsidRPr="0051629E" w:rsidRDefault="007D1858" w:rsidP="0051629E">
      <w:r>
        <w:rPr>
          <w:rFonts w:eastAsia="Calibri" w:cs="Times New Roman"/>
        </w:rPr>
        <w:t xml:space="preserve"> </w:t>
      </w:r>
      <w:r w:rsidR="00F42611">
        <w:rPr>
          <w:i/>
        </w:rPr>
        <w:t>R</w:t>
      </w:r>
      <w:r w:rsidR="00F42611">
        <w:rPr>
          <w:i/>
          <w:vertAlign w:val="subscript"/>
        </w:rPr>
        <w:t>0</w:t>
      </w:r>
      <w:r w:rsidR="00F42611">
        <w:t xml:space="preserve">, </w:t>
      </w:r>
      <w:r w:rsidR="004A0709">
        <w:t xml:space="preserve">steepness, growth, </w:t>
      </w:r>
      <w:r>
        <w:t xml:space="preserve">annual </w:t>
      </w:r>
      <w:r w:rsidR="00F42611" w:rsidRPr="0017646F">
        <w:t>recruitment deviations, initia</w:t>
      </w:r>
      <w:r w:rsidR="00A32D4F">
        <w:t>l age-structure deviations, the size at maximum selectivity, and the width at the maximum selectivity</w:t>
      </w:r>
      <w:r w:rsidR="00F42611" w:rsidRPr="0017646F">
        <w:t xml:space="preserve"> </w:t>
      </w:r>
      <w:r w:rsidR="00A32D4F">
        <w:t xml:space="preserve">for the </w:t>
      </w:r>
      <w:r w:rsidR="009F0EBE">
        <w:t>fishery</w:t>
      </w:r>
      <w:r w:rsidR="00FC6DDB">
        <w:t xml:space="preserve"> </w:t>
      </w:r>
      <w:r w:rsidR="00F42611" w:rsidRPr="0017646F">
        <w:t xml:space="preserve">were </w:t>
      </w:r>
      <w:commentRangeStart w:id="36"/>
      <w:r w:rsidR="00F42611" w:rsidRPr="0017646F">
        <w:t>estimated</w:t>
      </w:r>
      <w:commentRangeEnd w:id="36"/>
      <w:r w:rsidR="009E27EB">
        <w:rPr>
          <w:rStyle w:val="CommentReference"/>
        </w:rPr>
        <w:commentReference w:id="36"/>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Pacific Fishery Management Council (</w:t>
      </w:r>
      <w:r w:rsidR="00426E8C">
        <w:rPr>
          <w:rFonts w:eastAsia="Calibri" w:cs="Times New Roman"/>
        </w:rPr>
        <w:t>PFMC</w:t>
      </w:r>
      <w:r w:rsidR="00A32D4F">
        <w:rPr>
          <w:rFonts w:eastAsia="Calibri" w:cs="Times New Roman"/>
        </w:rPr>
        <w:t>)</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51629E">
        <w:t xml:space="preserve"> </w:t>
      </w:r>
      <w:r w:rsidR="00C70020">
        <w:t xml:space="preserve">and </w:t>
      </w:r>
      <w:commentRangeStart w:id="37"/>
      <w:r w:rsidR="0051629E">
        <w:t>composition</w:t>
      </w:r>
      <w:commentRangeEnd w:id="37"/>
      <w:r w:rsidR="004969D1">
        <w:rPr>
          <w:rStyle w:val="CommentReference"/>
        </w:rPr>
        <w:commentReference w:id="37"/>
      </w:r>
      <w:r w:rsidR="0051629E">
        <w:t xml:space="preserve"> data were generated for the subsequent six years. </w:t>
      </w:r>
    </w:p>
    <w:p w14:paraId="4EB07211" w14:textId="76070B75" w:rsidR="00C70020" w:rsidRDefault="00C70020" w:rsidP="00C70020">
      <w:pPr>
        <w:rPr>
          <w:rFonts w:eastAsia="Calibri" w:cs="Times New Roman"/>
        </w:rPr>
      </w:pPr>
      <w:r>
        <w:t xml:space="preserve">The </w:t>
      </w:r>
      <w:r w:rsidR="00DB4F95">
        <w:t xml:space="preserve">PFMC </w:t>
      </w:r>
      <w:r w:rsidR="00407707" w:rsidRPr="0017646F">
        <w:t xml:space="preserve">harvest control rule applies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ins w:id="38" w:author="Punt, Andre (O&amp;A, Hobart)" w:date="2016-07-22T18:04:00Z">
        <w:r w:rsidR="004969D1">
          <w:t xml:space="preserve">(OFL) </w:t>
        </w:r>
      </w:ins>
      <w:r w:rsidR="00407707" w:rsidRPr="0013671C">
        <w:t>was set equal to the</w:t>
      </w:r>
      <w:r w:rsidR="00DA2842">
        <w:t xml:space="preserve"> target </w:t>
      </w:r>
      <w:proofErr w:type="spellStart"/>
      <w:r w:rsidR="00DA2842">
        <w:t>spawner</w:t>
      </w:r>
      <w:proofErr w:type="spellEnd"/>
      <w:r w:rsidR="00DA2842">
        <w:t xml:space="preserve">-per-recruit harvest rate </w:t>
      </w:r>
      <w:r w:rsidR="00407707" w:rsidRPr="0013671C">
        <w:t xml:space="preserve">multiplied by </w:t>
      </w:r>
      <w:proofErr w:type="spellStart"/>
      <w:r w:rsidR="00407707" w:rsidRPr="00CE5D9C">
        <w:rPr>
          <w:i/>
        </w:rPr>
        <w:t>SB</w:t>
      </w:r>
      <w:r w:rsidR="00CE5D9C" w:rsidRPr="00CE5D9C">
        <w:rPr>
          <w:i/>
          <w:vertAlign w:val="subscript"/>
        </w:rPr>
        <w:t>t</w:t>
      </w:r>
      <w:proofErr w:type="spellEnd"/>
      <w:r w:rsidR="00407707" w:rsidRPr="0013671C">
        <w:t xml:space="preserve">.  The </w:t>
      </w:r>
      <w:del w:id="39" w:author="Punt, Andre (O&amp;A, Hobart)" w:date="2016-07-22T18:04:00Z">
        <w:r w:rsidR="00471F66" w:rsidDel="004969D1">
          <w:delText xml:space="preserve">overfished </w:delText>
        </w:r>
      </w:del>
      <w:ins w:id="40" w:author="Punt, Andre (O&amp;A, Hobart)" w:date="2016-07-22T18:04:00Z">
        <w:r w:rsidR="004969D1">
          <w:t>OFL</w:t>
        </w:r>
      </w:ins>
      <w:del w:id="41" w:author="Punt, Andre (O&amp;A, Hobart)" w:date="2016-07-22T18:04:00Z">
        <w:r w:rsidR="00471F66" w:rsidDel="004969D1">
          <w:delText>level</w:delText>
        </w:r>
      </w:del>
      <w:r w:rsidR="00407707" w:rsidRPr="0013671C">
        <w:t xml:space="preserve"> was reduced by a management buffer value</w:t>
      </w:r>
      <w:r w:rsidR="00407707">
        <w:t xml:space="preserve">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w:t>
      </w:r>
      <w:r w:rsidR="00407707">
        <w:lastRenderedPageBreak/>
        <w:t xml:space="preserve">stocks (0.956; </w:t>
      </w:r>
      <w:r w:rsidR="00407707" w:rsidRPr="006F7345">
        <w:t xml:space="preserve">Ralston </w:t>
      </w:r>
      <w:r w:rsidR="00407707" w:rsidRPr="006F7345">
        <w:rPr>
          <w:i/>
        </w:rPr>
        <w:t>et al.</w:t>
      </w:r>
      <w:r w:rsidR="009F0EBE">
        <w:t>,</w:t>
      </w:r>
      <w:r w:rsidR="00407707" w:rsidRPr="006F7345">
        <w:t xml:space="preserve"> 2011</w:t>
      </w:r>
      <w:r w:rsidR="00407707">
        <w:t xml:space="preserve">) </w:t>
      </w:r>
      <w:r w:rsidR="00471F66">
        <w:t xml:space="preserve">to determine the acceptable biological catch </w:t>
      </w:r>
      <w:proofErr w:type="spellStart"/>
      <w:r w:rsidR="00471F66">
        <w:t>level</w:t>
      </w:r>
      <w:ins w:id="42" w:author="Punt, Andre (O&amp;A, Hobart)" w:date="2016-07-22T18:06:00Z">
        <w:r w:rsidR="004969D1">
          <w:t>m</w:t>
        </w:r>
        <w:proofErr w:type="spellEnd"/>
        <w:r w:rsidR="004969D1">
          <w:t xml:space="preserve"> ABC</w:t>
        </w:r>
      </w:ins>
      <w:r w:rsidR="00471F66">
        <w:t xml:space="preserve"> (i.e. </w:t>
      </w:r>
      <w:del w:id="43" w:author="Punt, Andre (O&amp;A, Hobart)" w:date="2016-07-22T18:06:00Z">
        <w:r w:rsidR="00471F66" w:rsidDel="004969D1">
          <w:delText>acceptable biological catch</w:delText>
        </w:r>
      </w:del>
      <w:ins w:id="44" w:author="Punt, Andre (O&amp;A, Hobart)" w:date="2016-07-22T18:06:00Z">
        <w:r w:rsidR="004969D1">
          <w:t>ABC</w:t>
        </w:r>
      </w:ins>
      <w:r w:rsidR="00471F66">
        <w:t xml:space="preserve"> = 0.956 </w:t>
      </w:r>
      <w:del w:id="45" w:author="Punt, Andre (O&amp;A, Hobart)" w:date="2016-07-22T18:05:00Z">
        <w:r w:rsidR="00471F66" w:rsidDel="004969D1">
          <w:delText>overfishing level</w:delText>
        </w:r>
      </w:del>
      <w:ins w:id="46" w:author="Punt, Andre (O&amp;A, Hobart)" w:date="2016-07-22T18:05:00Z">
        <w:r w:rsidR="004969D1">
          <w:t>OFL</w:t>
        </w:r>
      </w:ins>
      <w:r w:rsidR="00471F66">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 xml:space="preserve">the </w:t>
      </w:r>
      <w:del w:id="47" w:author="Punt, Andre (O&amp;A, Hobart)" w:date="2016-07-22T18:06:00Z">
        <w:r w:rsidR="00471F66" w:rsidDel="004969D1">
          <w:rPr>
            <w:rFonts w:eastAsia="Calibri" w:cs="Times New Roman"/>
          </w:rPr>
          <w:delText>acceptable biological catch</w:delText>
        </w:r>
      </w:del>
      <w:ins w:id="48" w:author="Punt, Andre (O&amp;A, Hobart)" w:date="2016-07-22T18:06:00Z">
        <w:r w:rsidR="004969D1">
          <w:rPr>
            <w:rFonts w:eastAsia="Calibri" w:cs="Times New Roman"/>
          </w:rPr>
          <w:t>ABC</w:t>
        </w:r>
      </w:ins>
      <w:r w:rsidR="009F0EBE">
        <w:rPr>
          <w:rFonts w:eastAsia="Calibri" w:cs="Times New Roman"/>
        </w:rPr>
        <w:t xml:space="preserve"> when</w:t>
      </w:r>
      <w:r w:rsidR="00D25749">
        <w:rPr>
          <w:rFonts w:eastAsia="Calibri" w:cs="Times New Roman"/>
        </w:rPr>
        <w:t xml:space="preserve"> the stock was above </w:t>
      </w:r>
      <w:r w:rsidR="00D25749" w:rsidRPr="0017646F">
        <w:t>0.40</w:t>
      </w:r>
      <w:r w:rsidR="00D25749" w:rsidRPr="0017646F">
        <w:rPr>
          <w:i/>
        </w:rPr>
        <w:t>SB</w:t>
      </w:r>
      <w:r w:rsidR="00D25749" w:rsidRPr="007D1858">
        <w:rPr>
          <w:vertAlign w:val="subscript"/>
        </w:rPr>
        <w:t>0</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w:t>
      </w:r>
      <w:del w:id="49" w:author="Punt, Andre (O&amp;A, Hobart)" w:date="2016-07-22T18:07:00Z">
        <w:r w:rsidR="00471F66" w:rsidDel="009E27EB">
          <w:rPr>
            <w:rFonts w:eastAsia="Calibri" w:cs="Times New Roman"/>
          </w:rPr>
          <w:delText>acceptable biological catch</w:delText>
        </w:r>
      </w:del>
      <w:ins w:id="50" w:author="Punt, Andre (O&amp;A, Hobart)" w:date="2016-07-22T18:07:00Z">
        <w:r w:rsidR="009E27EB">
          <w:rPr>
            <w:rFonts w:eastAsia="Calibri" w:cs="Times New Roman"/>
          </w:rPr>
          <w:t>ABC</w:t>
        </w:r>
      </w:ins>
      <w:r w:rsidR="00471F66">
        <w:rPr>
          <w:rFonts w:eastAsia="Calibri" w:cs="Times New Roman"/>
        </w:rPr>
        <w:t xml:space="preserve">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3EDB198F" w:rsidR="00046AE3" w:rsidRPr="00C70020" w:rsidRDefault="00046AE3" w:rsidP="00755CA5">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w:t>
      </w:r>
      <w:ins w:id="51" w:author="Punt, Andre (O&amp;A, Hobart)" w:date="2016-07-22T18:05:00Z">
        <w:r w:rsidR="004969D1">
          <w:rPr>
            <w:rFonts w:eastAsia="Calibri" w:cs="Times New Roman"/>
          </w:rPr>
          <w:t xml:space="preserve">MSST, </w:t>
        </w:r>
      </w:ins>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w:t>
      </w:r>
      <w:del w:id="52" w:author="Punt, Andre (O&amp;A, Hobart)" w:date="2016-07-22T18:05:00Z">
        <w:r w:rsidR="00755CA5" w:rsidDel="004969D1">
          <w:rPr>
            <w:rFonts w:eastAsia="Calibri" w:cs="Times New Roman"/>
          </w:rPr>
          <w:delText xml:space="preserve">threshold </w:delText>
        </w:r>
      </w:del>
      <w:ins w:id="53" w:author="Punt, Andre (O&amp;A, Hobart)" w:date="2016-07-22T18:05:00Z">
        <w:r w:rsidR="004969D1">
          <w:rPr>
            <w:rFonts w:eastAsia="Calibri" w:cs="Times New Roman"/>
          </w:rPr>
          <w:t xml:space="preserve">MSST </w:t>
        </w:r>
      </w:ins>
      <w:r w:rsidRPr="0013671C">
        <w:rPr>
          <w:rFonts w:eastAsia="Calibri" w:cs="Times New Roman"/>
        </w:rPr>
        <w:t xml:space="preserve">would no longer be determined based </w:t>
      </w:r>
      <w:del w:id="54" w:author="Punt, Andre (O&amp;A, Hobart)" w:date="2016-07-22T18:05:00Z">
        <w:r w:rsidRPr="0013671C" w:rsidDel="004969D1">
          <w:rPr>
            <w:rFonts w:eastAsia="Calibri" w:cs="Times New Roman"/>
          </w:rPr>
          <w:delText>up</w:delText>
        </w:r>
      </w:del>
      <w:r w:rsidRPr="0013671C">
        <w:rPr>
          <w:rFonts w:eastAsia="Calibri" w:cs="Times New Roman"/>
        </w:rPr>
        <w:t xml:space="preserve">on the standard harvest control rule, but rather a rebuilding plan would be used </w:t>
      </w:r>
      <w:r w:rsidR="009F0EBE">
        <w:rPr>
          <w:rFonts w:eastAsia="Calibri" w:cs="Times New Roman"/>
        </w:rPr>
        <w:t>to determine catches until the stock</w:t>
      </w:r>
      <w:r w:rsidRPr="0013671C">
        <w:rPr>
          <w:rFonts w:eastAsia="Calibri" w:cs="Times New Roman"/>
        </w:rPr>
        <w:t xml:space="preserve"> rebuilt to the target </w:t>
      </w:r>
      <w:r w:rsidR="00755CA5">
        <w:rPr>
          <w:rFonts w:eastAsia="Calibri" w:cs="Times New Roman"/>
        </w:rPr>
        <w:t xml:space="preserve">biomass. </w:t>
      </w:r>
      <w:r w:rsidR="00D25749">
        <w:rPr>
          <w:rFonts w:eastAsia="Calibri" w:cs="Times New Roman"/>
        </w:rPr>
        <w:t>To reduce simulation complexity</w:t>
      </w:r>
      <w:ins w:id="55" w:author="Punt, Andre (O&amp;A, Hobart)" w:date="2016-07-22T18:06:00Z">
        <w:r w:rsidR="004969D1">
          <w:rPr>
            <w:rFonts w:eastAsia="Calibri" w:cs="Times New Roman"/>
          </w:rPr>
          <w:t>,</w:t>
        </w:r>
      </w:ins>
      <w:r w:rsidR="00D25749">
        <w:rPr>
          <w:rFonts w:eastAsia="Calibri" w:cs="Times New Roman"/>
        </w:rPr>
        <w:t xml:space="preserve"> 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3B2298F7"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del w:id="56" w:author="Punt, Andre (O&amp;A, Hobart)" w:date="2016-07-22T18:07:00Z">
        <w:r w:rsidR="009F24EC" w:rsidDel="009E27EB">
          <w:delText xml:space="preserve">fishery </w:delText>
        </w:r>
      </w:del>
      <w:ins w:id="57" w:author="Punt, Andre (O&amp;A, Hobart)" w:date="2016-07-22T18:07:00Z">
        <w:r w:rsidR="009E27EB">
          <w:t>fishery-</w:t>
        </w:r>
      </w:ins>
      <w:r w:rsidR="009F24EC">
        <w:t xml:space="preserve">independent </w:t>
      </w:r>
      <w:r w:rsidR="00261232">
        <w:t xml:space="preserve">survey (e.g. due to depth or habitat) and </w:t>
      </w:r>
      <w:del w:id="58" w:author="Punt, Andre (O&amp;A, Hobart)" w:date="2016-07-22T18:07:00Z">
        <w:r w:rsidR="00261232" w:rsidDel="009E27EB">
          <w:delText xml:space="preserve">the </w:delText>
        </w:r>
      </w:del>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w:t>
      </w:r>
      <w:proofErr w:type="spellStart"/>
      <w:r w:rsidR="00261232">
        <w:t>yelloweye</w:t>
      </w:r>
      <w:proofErr w:type="spellEnd"/>
      <w:r w:rsidR="00261232">
        <w:t xml:space="preserve"> rockfish.  Following the first assessment in year 50, the three data scenarios </w:t>
      </w:r>
      <w:r w:rsidR="000E4B79">
        <w:t xml:space="preserve">have </w:t>
      </w:r>
      <w:r w:rsidR="00DB4F95">
        <w:t xml:space="preserve">different </w:t>
      </w:r>
      <w:r w:rsidR="00261232">
        <w:t>data availability</w:t>
      </w:r>
      <w:r w:rsidR="000E4B79">
        <w:t xml:space="preserve"> based on stock status</w:t>
      </w:r>
      <w:r w:rsidR="008A71A3">
        <w:t xml:space="preserve"> (e.g. overfished vs. rebuilt) </w:t>
      </w:r>
      <w:r w:rsidR="000E4B79">
        <w:t xml:space="preserve">in the assessment year relative to the management targets.  The simulated stocks </w:t>
      </w:r>
      <w:r w:rsidR="00DB4F95">
        <w:t xml:space="preserve">were in </w:t>
      </w:r>
      <w:r w:rsidR="000E4B79">
        <w:t xml:space="preserve">an overfished </w:t>
      </w:r>
      <w:r w:rsidR="00DB4F95">
        <w:t>state when the</w:t>
      </w:r>
      <w:r w:rsidR="000E4B79">
        <w:t xml:space="preserve"> first assessment</w:t>
      </w:r>
      <w:r w:rsidR="00DB4F95">
        <w:t xml:space="preserve"> was conducted</w:t>
      </w:r>
      <w:r w:rsidR="009F24EC">
        <w:t xml:space="preserve"> and</w:t>
      </w:r>
      <w:r w:rsidR="000E4B79">
        <w:t xml:space="preserve"> were classified as overfished until the relative </w:t>
      </w:r>
      <w:r w:rsidR="00DE4E0E">
        <w:t xml:space="preserve">spawning </w:t>
      </w:r>
      <w:r w:rsidR="000E4B79">
        <w:t>biomass surpassed the target biomass (0.40</w:t>
      </w:r>
      <w:r w:rsidR="000E4B79">
        <w:rPr>
          <w:i/>
        </w:rPr>
        <w:t>SB</w:t>
      </w:r>
      <w:r w:rsidR="000E4B79">
        <w:rPr>
          <w:vertAlign w:val="subscript"/>
        </w:rPr>
        <w:t>0</w:t>
      </w:r>
      <w:r w:rsidR="000E4B79">
        <w:t>)</w:t>
      </w:r>
      <w:ins w:id="59" w:author="Punt, Andre (O&amp;A, Hobart)" w:date="2016-07-22T18:08:00Z">
        <w:r w:rsidR="009E27EB">
          <w:t>,</w:t>
        </w:r>
      </w:ins>
      <w:r w:rsidR="00261232">
        <w:t xml:space="preserve"> </w:t>
      </w:r>
      <w:r w:rsidR="000E4B79">
        <w:t xml:space="preserve">at which time they were </w:t>
      </w:r>
      <w:r w:rsidR="009F24EC">
        <w:t xml:space="preserve">declared </w:t>
      </w:r>
      <w:r w:rsidR="000E4B79">
        <w:t xml:space="preserve">rebuilt.  </w:t>
      </w:r>
    </w:p>
    <w:p w14:paraId="1CDFF3E0" w14:textId="0BC841FA" w:rsidR="00442112" w:rsidDel="009E27EB" w:rsidRDefault="00001800" w:rsidP="00261232">
      <w:pPr>
        <w:rPr>
          <w:del w:id="60" w:author="Punt, Andre (O&amp;A, Hobart)" w:date="2016-07-22T18:08:00Z"/>
        </w:rPr>
      </w:pPr>
      <w:del w:id="61" w:author="Punt, Andre (O&amp;A, Hobart)" w:date="2016-07-22T18:08:00Z">
        <w:r w:rsidDel="009E27EB">
          <w:delText>The d</w:delText>
        </w:r>
      </w:del>
      <w:ins w:id="62" w:author="Punt, Andre (O&amp;A, Hobart)" w:date="2016-07-22T18:08:00Z">
        <w:r w:rsidR="009E27EB">
          <w:t>D</w:t>
        </w:r>
      </w:ins>
      <w:r>
        <w:t xml:space="preserve">ata quantity available </w:t>
      </w:r>
      <w:r w:rsidR="009F24EC">
        <w:t xml:space="preserve">for </w:t>
      </w:r>
      <w:del w:id="63" w:author="Punt, Andre (O&amp;A, Hobart)" w:date="2016-07-22T18:08:00Z">
        <w:r w:rsidR="009F24EC" w:rsidDel="009E27EB">
          <w:delText xml:space="preserve">the </w:delText>
        </w:r>
      </w:del>
      <w:r w:rsidR="009F24EC">
        <w:t>assessment</w:t>
      </w:r>
      <w:ins w:id="64" w:author="Punt, Andre (O&amp;A, Hobart)" w:date="2016-07-22T18:08:00Z">
        <w:r w:rsidR="009E27EB">
          <w:t>s</w:t>
        </w:r>
      </w:ins>
      <w:r w:rsidR="009F24EC">
        <w:t xml:space="preserve"> differed </w:t>
      </w:r>
      <w:del w:id="65" w:author="Punt, Andre (O&amp;A, Hobart)" w:date="2016-07-22T18:08:00Z">
        <w:r w:rsidR="009F24EC" w:rsidDel="009E27EB">
          <w:delText>based up</w:delText>
        </w:r>
      </w:del>
      <w:ins w:id="66" w:author="Punt, Andre (O&amp;A, Hobart)" w:date="2016-07-22T18:08:00Z">
        <w:r w:rsidR="009E27EB">
          <w:t xml:space="preserve"> depending </w:t>
        </w:r>
      </w:ins>
      <w:r w:rsidR="009F24EC">
        <w:t>on stock status following the first assessment among the three data scenarios</w:t>
      </w:r>
      <w:r>
        <w:t xml:space="preserve">. </w:t>
      </w:r>
      <w:r w:rsidR="00CF48EA">
        <w:t xml:space="preserve">The “full data” scenario </w:t>
      </w:r>
      <w:r w:rsidR="0051629E">
        <w:t>maintained</w:t>
      </w:r>
      <w:r w:rsidR="00CF48EA">
        <w:t xml:space="preserve"> </w:t>
      </w:r>
      <w:ins w:id="67" w:author="Punt, Andre (O&amp;A, Hobart)" w:date="2016-07-22T18:08:00Z">
        <w:r w:rsidR="009E27EB">
          <w:t xml:space="preserve">the </w:t>
        </w:r>
      </w:ins>
      <w:r w:rsidR="00CF48EA">
        <w:t>fishery</w:t>
      </w:r>
      <w:r w:rsidR="009F24EC">
        <w:t xml:space="preserve"> CPUE index and length- and age-composition</w:t>
      </w:r>
      <w:r w:rsidR="00CF48EA">
        <w:t xml:space="preserve"> data at the historical levels </w:t>
      </w:r>
      <w:r>
        <w:t>(</w:t>
      </w:r>
      <w:r w:rsidR="00CF48EA">
        <w:t>prior to the stock being declared overfished in year 50</w:t>
      </w:r>
      <w:r>
        <w:t>)</w:t>
      </w:r>
      <w:r w:rsidR="009F24EC">
        <w:t xml:space="preserve"> during rebuilding</w:t>
      </w:r>
      <w:r w:rsidR="008A71A3">
        <w:t xml:space="preserve"> (Fig. 2)</w:t>
      </w:r>
      <w:r w:rsidR="009F24EC">
        <w:t xml:space="preserve">.  </w:t>
      </w:r>
    </w:p>
    <w:p w14:paraId="4EE4DED8" w14:textId="0D91B8C0" w:rsidR="00261232" w:rsidDel="009E27EB" w:rsidRDefault="00CF48EA" w:rsidP="00442112">
      <w:pPr>
        <w:rPr>
          <w:del w:id="68" w:author="Punt, Andre (O&amp;A, Hobart)" w:date="2016-07-22T18:08:00Z"/>
        </w:rPr>
      </w:pPr>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del w:id="69" w:author="Punt, Andre (O&amp;A, Hobart)" w:date="2016-07-22T18:09:00Z">
        <w:r w:rsidR="009F24EC" w:rsidDel="009E27EB">
          <w:delText>s</w:delText>
        </w:r>
      </w:del>
      <w:ins w:id="70" w:author="Punt, Andre (O&amp;A, Hobart)" w:date="2016-07-22T18:09:00Z">
        <w:r w:rsidR="009E27EB">
          <w:t>s</w:t>
        </w:r>
      </w:ins>
      <w:r w:rsidR="009F24EC">
        <w:t xml:space="preserve"> and </w:t>
      </w:r>
      <w:r>
        <w:t>composition sample sizes revert</w:t>
      </w:r>
      <w:ins w:id="71" w:author="Punt, Andre (O&amp;A, Hobart)" w:date="2016-07-22T18:09:00Z">
        <w:r w:rsidR="009E27EB">
          <w:t>ed</w:t>
        </w:r>
      </w:ins>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ins w:id="72" w:author="Punt, Andre (O&amp;A, Hobart)" w:date="2016-07-22T18:09:00Z">
        <w:r w:rsidR="009E27EB">
          <w:t xml:space="preserve">to </w:t>
        </w:r>
      </w:ins>
      <w:r w:rsidR="0051629E">
        <w:t>above the target biomass</w:t>
      </w:r>
      <w:r>
        <w:t xml:space="preserve">.  </w:t>
      </w:r>
    </w:p>
    <w:p w14:paraId="0C945AD3" w14:textId="7CC1F55B" w:rsidR="00CF48EA" w:rsidRDefault="00CF48EA" w:rsidP="00261232">
      <w:r>
        <w:t>The “</w:t>
      </w:r>
      <w:r w:rsidR="00B571AF">
        <w:t>eliminated</w:t>
      </w:r>
      <w:r>
        <w:t xml:space="preserve"> data” scenario </w:t>
      </w:r>
      <w:del w:id="73" w:author="Punt, Andre (O&amp;A, Hobart)" w:date="2016-07-22T18:09:00Z">
        <w:r w:rsidR="008A71A3" w:rsidDel="009E27EB">
          <w:delText>removed</w:delText>
        </w:r>
        <w:r w:rsidDel="009E27EB">
          <w:delText xml:space="preserve"> </w:delText>
        </w:r>
      </w:del>
      <w:ins w:id="74" w:author="Punt, Andre (O&amp;A, Hobart)" w:date="2016-07-22T18:09:00Z">
        <w:r w:rsidR="009E27EB">
          <w:t xml:space="preserve">had no fishery data </w:t>
        </w:r>
      </w:ins>
      <w:del w:id="75" w:author="Punt, Andre (O&amp;A, Hobart)" w:date="2016-07-22T18:09:00Z">
        <w:r w:rsidDel="009E27EB">
          <w:delText>new fishery data</w:delText>
        </w:r>
        <w:r w:rsidR="00B571AF" w:rsidDel="009E27EB">
          <w:delText>,</w:delText>
        </w:r>
        <w:r w:rsidDel="009E27EB">
          <w:delText xml:space="preserve"> </w:delText>
        </w:r>
        <w:r w:rsidR="009F24EC" w:rsidDel="009E27EB">
          <w:delText>both the CPUE index the and</w:delText>
        </w:r>
        <w:r w:rsidR="0051629E" w:rsidDel="009E27EB">
          <w:delText xml:space="preserve"> composition </w:delText>
        </w:r>
        <w:r w:rsidR="009F24EC" w:rsidDel="009E27EB">
          <w:delText>data</w:delText>
        </w:r>
        <w:r w:rsidR="00B571AF" w:rsidDel="009E27EB">
          <w:delText>,</w:delText>
        </w:r>
        <w:r w:rsidR="0051629E" w:rsidDel="009E27EB">
          <w:delText xml:space="preserve"> </w:delText>
        </w:r>
      </w:del>
      <w:r>
        <w:t>during rebuilding</w:t>
      </w:r>
      <w:r w:rsidR="00E549A0">
        <w:t xml:space="preserve"> (Fig. 2)</w:t>
      </w:r>
      <w:r>
        <w:t xml:space="preserve">. </w:t>
      </w:r>
      <w:r w:rsidR="0051629E">
        <w:t xml:space="preserve">The </w:t>
      </w:r>
      <w:r w:rsidR="009F24EC">
        <w:t xml:space="preserve">fishery CPUE index and </w:t>
      </w:r>
      <w:r w:rsidR="0051629E">
        <w:t>composition data resume</w:t>
      </w:r>
      <w:del w:id="76" w:author="Punt, Andre (O&amp;A, Hobart)" w:date="2016-07-22T18:09:00Z">
        <w:r w:rsidR="0051629E" w:rsidDel="009E27EB">
          <w:delText>s</w:delText>
        </w:r>
      </w:del>
      <w:ins w:id="77" w:author="Punt, Andre (O&amp;A, Hobart)" w:date="2016-07-22T18:09:00Z">
        <w:r w:rsidR="009E27EB">
          <w:t>s</w:t>
        </w:r>
      </w:ins>
      <w:r w:rsidR="0051629E">
        <w:t xml:space="preserve"> at historical samples sizes when the stock was estimated to be rebuilt.</w:t>
      </w:r>
    </w:p>
    <w:p w14:paraId="46E05D5A" w14:textId="1CF35941" w:rsidR="008738EF" w:rsidRDefault="008738EF" w:rsidP="00261232">
      <w:del w:id="78" w:author="Punt, Andre (O&amp;A, Hobart)" w:date="2016-07-22T18:10:00Z">
        <w:r w:rsidDel="009E27EB">
          <w:delText>During the years the stock was estimated to be rebuilding</w:delText>
        </w:r>
        <w:r w:rsidR="008A71A3" w:rsidDel="009E27EB">
          <w:delText>,</w:delText>
        </w:r>
        <w:r w:rsidDel="009E27EB">
          <w:delText xml:space="preserve"> t</w:delText>
        </w:r>
      </w:del>
      <w:ins w:id="79" w:author="Punt, Andre (O&amp;A, Hobart)" w:date="2016-07-22T18:10:00Z">
        <w:r w:rsidR="009E27EB">
          <w:t>T</w:t>
        </w:r>
      </w:ins>
      <w:r>
        <w:t xml:space="preserve">he operating model applied a shift from asymptotic to dome-shaped </w:t>
      </w:r>
      <w:ins w:id="80" w:author="Punt, Andre (O&amp;A, Hobart)" w:date="2016-07-22T18:10:00Z">
        <w:r w:rsidR="009E27EB">
          <w:t xml:space="preserve">fishery </w:t>
        </w:r>
      </w:ins>
      <w:r>
        <w:t xml:space="preserve">selectivity </w:t>
      </w:r>
      <w:ins w:id="81" w:author="Punt, Andre (O&amp;A, Hobart)" w:date="2016-07-22T18:10:00Z">
        <w:r w:rsidR="009E27EB">
          <w:t>when the stock was under rebuilding</w:t>
        </w:r>
      </w:ins>
      <w:del w:id="82" w:author="Punt, Andre (O&amp;A, Hobart)" w:date="2016-07-22T18:11:00Z">
        <w:r w:rsidDel="009E27EB">
          <w:delText>for the fishery</w:delText>
        </w:r>
      </w:del>
      <w:r>
        <w:t xml:space="preserve">.  The estimation method in the full and reduced data scenarios were allowed to estimate a potential change in selectivity during </w:t>
      </w:r>
      <w:r w:rsidR="008A71A3">
        <w:t>the rebuilding</w:t>
      </w:r>
      <w:r w:rsidR="00B669B2">
        <w:t xml:space="preserve"> period</w:t>
      </w:r>
      <w:r>
        <w:t>.  However, the eliminated data scenario was forced to assume const</w:t>
      </w:r>
      <w:r w:rsidR="008A71A3">
        <w:t xml:space="preserve">ant asymptotic selectivity </w:t>
      </w:r>
      <w:proofErr w:type="spellStart"/>
      <w:r w:rsidR="008A71A3">
        <w:t>over</w:t>
      </w:r>
      <w:del w:id="83" w:author="Punt, Andre (O&amp;A, Hobart)" w:date="2016-07-22T18:09:00Z">
        <w:r w:rsidR="008A71A3" w:rsidDel="009E27EB">
          <w:delText>-</w:delText>
        </w:r>
      </w:del>
      <w:ins w:id="84" w:author="Punt, Andre (O&amp;A, Hobart)" w:date="2016-07-22T18:09:00Z">
        <w:r w:rsidR="009E27EB">
          <w:t xml:space="preserve"> </w:t>
        </w:r>
      </w:ins>
      <w:r>
        <w:t>all</w:t>
      </w:r>
      <w:proofErr w:type="spellEnd"/>
      <w:r>
        <w:t xml:space="preserve"> years because no fishery composition data were available to detect </w:t>
      </w:r>
      <w:r w:rsidR="00B669B2">
        <w:t>the shift in selectivity</w:t>
      </w:r>
      <w:r>
        <w:t>.</w:t>
      </w:r>
    </w:p>
    <w:p w14:paraId="2A843F01" w14:textId="77777777" w:rsidR="00F42611" w:rsidRDefault="00F42611" w:rsidP="00F42611">
      <w:pPr>
        <w:pStyle w:val="Heading2"/>
      </w:pPr>
      <w:r>
        <w:t>Performance measures</w:t>
      </w:r>
    </w:p>
    <w:p w14:paraId="163757A3" w14:textId="6930A2CF" w:rsidR="00914317" w:rsidRDefault="00914317" w:rsidP="00E70B9A">
      <w:pPr>
        <w:ind w:firstLine="0"/>
      </w:pPr>
      <w:r>
        <w:t xml:space="preserve">The outcomes of the simulations for each harvest control rule were summarized using </w:t>
      </w:r>
      <w:del w:id="85" w:author="Punt, Andre (O&amp;A, Hobart)" w:date="2016-07-22T18:11:00Z">
        <w:r w:rsidDel="009E27EB">
          <w:delText xml:space="preserve">the following </w:delText>
        </w:r>
      </w:del>
      <w:r>
        <w:t>five metrics</w:t>
      </w:r>
      <w:r w:rsidR="00C14BF3">
        <w:t xml:space="preserve"> that were selected to evaluate the impact of data and estimation of indicators of stock status (e.g. relative spawning biomass) and </w:t>
      </w:r>
      <w:r w:rsidR="00000A33">
        <w:t>management quantities (e.g. rebuilding catch</w:t>
      </w:r>
      <w:r w:rsidR="00C14BF3">
        <w:t>)</w:t>
      </w:r>
      <w:r>
        <w:t>:</w:t>
      </w:r>
    </w:p>
    <w:p w14:paraId="2E71C1A3" w14:textId="5BF18E85" w:rsidR="00F42611" w:rsidRDefault="00F42611" w:rsidP="00914317">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914317">
      <w:pPr>
        <w:pStyle w:val="Equations"/>
      </w:pPr>
      <w:r w:rsidRPr="00914317">
        <w:rPr>
          <w:position w:val="-24"/>
        </w:rPr>
        <w:object w:dxaOrig="1200" w:dyaOrig="620" w14:anchorId="2F7367E0">
          <v:shape id="_x0000_i1046" type="#_x0000_t75" style="width:59.75pt;height:30.55pt" o:ole="">
            <v:imagedata r:id="rId51" o:title=""/>
          </v:shape>
          <o:OLEObject Type="Embed" ProgID="Equation.DSMT4" ShapeID="_x0000_i1046" DrawAspect="Content" ObjectID="_1530761352" r:id="rId52"/>
        </w:object>
      </w:r>
      <w:r>
        <w:t xml:space="preserve"> </w:t>
      </w:r>
      <w:r>
        <w:tab/>
      </w:r>
      <w:r>
        <w:tab/>
      </w:r>
      <w:r w:rsidR="00F42611">
        <w:tab/>
      </w:r>
      <w:r w:rsidR="00F42611">
        <w:tab/>
      </w:r>
      <w:r w:rsidR="00F42611">
        <w:tab/>
      </w:r>
      <w:r w:rsidR="00F42611">
        <w:tab/>
      </w:r>
      <w:r w:rsidR="00122B4B">
        <w:t>(5</w:t>
      </w:r>
      <w:r w:rsidR="00F42611">
        <w:t>)</w:t>
      </w:r>
    </w:p>
    <w:p w14:paraId="68A65BFC" w14:textId="4064447E" w:rsidR="00F45950" w:rsidRPr="00F45950" w:rsidRDefault="00F42611" w:rsidP="00F45950">
      <w:pPr>
        <w:pStyle w:val="ListParagraph"/>
        <w:ind w:firstLine="0"/>
      </w:pPr>
      <w:proofErr w:type="gramStart"/>
      <w:r w:rsidRPr="00F45950">
        <w:t>where</w:t>
      </w:r>
      <w:proofErr w:type="gramEnd"/>
      <w:r w:rsidRPr="00F45950">
        <w:t xml:space="preserve"> </w:t>
      </w:r>
      <w:r w:rsidR="00914317" w:rsidRPr="00000A33">
        <w:rPr>
          <w:i/>
        </w:rPr>
        <w:t>E</w:t>
      </w:r>
      <w:r w:rsidRPr="00F45950">
        <w:t xml:space="preserve"> is the estimated quantity of interest and </w:t>
      </w:r>
      <w:r w:rsidR="00914317" w:rsidRPr="00000A33">
        <w:rPr>
          <w:i/>
        </w:rPr>
        <w:t>T</w:t>
      </w:r>
      <w:r w:rsidR="00914317" w:rsidRPr="00F45950">
        <w:t xml:space="preserve"> </w:t>
      </w:r>
      <w:ins w:id="86" w:author="Punt, Andre (O&amp;A, Hobart)" w:date="2016-07-22T18:12:00Z">
        <w:r w:rsidR="009E27EB">
          <w:t xml:space="preserve">if the </w:t>
        </w:r>
      </w:ins>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0F265498" w:rsidR="00F42611" w:rsidRPr="003F1007" w:rsidRDefault="00914317" w:rsidP="00914317">
      <w:pPr>
        <w:pStyle w:val="Equations"/>
      </w:pPr>
      <w:r w:rsidRPr="00914317">
        <w:rPr>
          <w:position w:val="-32"/>
        </w:rPr>
        <w:object w:dxaOrig="2799" w:dyaOrig="840" w14:anchorId="7981D0DE">
          <v:shape id="_x0000_i1047" type="#_x0000_t75" style="width:139.9pt;height:42.1pt" o:ole="">
            <v:imagedata r:id="rId53" o:title=""/>
          </v:shape>
          <o:OLEObject Type="Embed" ProgID="Equation.DSMT4" ShapeID="_x0000_i1047" DrawAspect="Content" ObjectID="_1530761353" r:id="rId54"/>
        </w:object>
      </w:r>
      <w:r>
        <w:t xml:space="preserve"> </w:t>
      </w:r>
      <w:r>
        <w:tab/>
      </w:r>
      <w:r>
        <w:tab/>
      </w:r>
      <w:r w:rsidR="00F42611">
        <w:tab/>
      </w:r>
      <w:r w:rsidR="00F42611">
        <w:tab/>
      </w:r>
      <w:r w:rsidR="00F42611">
        <w:tab/>
      </w:r>
      <w:r w:rsidR="00122B4B">
        <w:t>(6</w:t>
      </w:r>
      <w:r w:rsidR="00F42611">
        <w:t>)</w:t>
      </w:r>
    </w:p>
    <w:p w14:paraId="21DEC718" w14:textId="107643C3"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del w:id="87" w:author="Punt, Andre (O&amp;A, Hobart)" w:date="2016-07-22T18:12:00Z">
        <w:r w:rsidR="00F45950" w:rsidDel="009E27EB">
          <w:rPr>
            <w:rFonts w:eastAsia="Calibri" w:cs="Times New Roman"/>
          </w:rPr>
          <w:delText xml:space="preserve">attain </w:delText>
        </w:r>
      </w:del>
      <w:r w:rsidR="00F45950">
        <w:rPr>
          <w:rFonts w:eastAsia="Calibri" w:cs="Times New Roman"/>
        </w:rPr>
        <w:t>while the stock was recovering to the target biomass.</w:t>
      </w:r>
    </w:p>
    <w:p w14:paraId="05F63187" w14:textId="05CA477C" w:rsidR="00E70B9A" w:rsidRPr="00F45950" w:rsidRDefault="00E70B9A" w:rsidP="00F45950">
      <w:pPr>
        <w:numPr>
          <w:ilvl w:val="0"/>
          <w:numId w:val="1"/>
        </w:numPr>
        <w:spacing w:after="200"/>
        <w:rPr>
          <w:rFonts w:eastAsia="Calibri" w:cs="Times New Roman"/>
        </w:rPr>
      </w:pPr>
      <w:r w:rsidRPr="00F45950">
        <w:rPr>
          <w:rFonts w:eastAsia="Calibri" w:cs="Times New Roman"/>
        </w:rPr>
        <w:t>The annual average variability of the catches (abbreviation AAV)</w:t>
      </w:r>
      <w:ins w:id="88" w:author="Punt, Andre (O&amp;A, Hobart)" w:date="2016-07-22T18:12:00Z">
        <w:r w:rsidR="009E27EB">
          <w:rPr>
            <w:rFonts w:eastAsia="Calibri" w:cs="Times New Roman"/>
          </w:rPr>
          <w:t>,</w:t>
        </w:r>
      </w:ins>
      <w:r w:rsidRPr="00F45950">
        <w:rPr>
          <w:rFonts w:eastAsia="Calibri" w:cs="Times New Roman"/>
        </w:rPr>
        <w:t xml:space="preserve"> defined as: </w:t>
      </w:r>
    </w:p>
    <w:p w14:paraId="50D6B4A0" w14:textId="3082C226"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E43C22">
      <w:pPr>
        <w:pStyle w:val="Heading1"/>
      </w:pPr>
      <w:r w:rsidRPr="00E43C22">
        <w:t>Results</w:t>
      </w:r>
    </w:p>
    <w:p w14:paraId="65A4CB04" w14:textId="3EBBC2DD" w:rsidR="00906899" w:rsidRDefault="00906899" w:rsidP="00906899">
      <w:pPr>
        <w:pStyle w:val="Heading2"/>
      </w:pPr>
      <w:r>
        <w:t>Assessment performance with time-invariant parameters</w:t>
      </w:r>
    </w:p>
    <w:p w14:paraId="781FE7B8" w14:textId="328D8E6E" w:rsidR="006445AF" w:rsidRDefault="008715D5" w:rsidP="00C321EE">
      <w:pPr>
        <w:ind w:firstLine="0"/>
      </w:pPr>
      <w:r>
        <w:t>The tre</w:t>
      </w:r>
      <w:r w:rsidR="00BD3DCA">
        <w:t>nds of the relative error about</w:t>
      </w:r>
      <w:r w:rsidR="00DB4F95">
        <w:t xml:space="preserve"> </w:t>
      </w:r>
      <w:r w:rsidR="00C321EE">
        <w:t xml:space="preserve">spawning biomass and </w:t>
      </w:r>
      <w:r>
        <w:t xml:space="preserve">relative </w:t>
      </w:r>
      <w:r w:rsidR="00DE4E0E">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w:t>
      </w:r>
      <w:commentRangeStart w:id="89"/>
      <w:r>
        <w:t xml:space="preserve">The </w:t>
      </w:r>
      <w:r w:rsidR="005B664F">
        <w:t xml:space="preserve">median spawning biomass and </w:t>
      </w:r>
      <w:r w:rsidR="00DB4F95">
        <w:t xml:space="preserve">relative spawning biomass was negatively biased </w:t>
      </w:r>
      <w:r>
        <w:t>while the stock rebuilt</w:t>
      </w:r>
      <w:r w:rsidR="00C321EE">
        <w:t xml:space="preserve"> </w:t>
      </w:r>
      <w:commentRangeEnd w:id="89"/>
      <w:r w:rsidR="00C43B20">
        <w:rPr>
          <w:rStyle w:val="CommentReference"/>
        </w:rPr>
        <w:commentReference w:id="89"/>
      </w:r>
      <w:r w:rsidR="005B664F">
        <w:t>for both scenarios</w:t>
      </w:r>
      <w:r w:rsidR="00DB4F95">
        <w:t xml:space="preserve"> </w:t>
      </w:r>
      <w:r w:rsidR="00C321EE">
        <w:t>(Figs. 3a-b and 4a-b)</w:t>
      </w:r>
      <w:r>
        <w:t>.</w:t>
      </w:r>
      <w:r w:rsidR="005B664F">
        <w:t xml:space="preserve">  </w:t>
      </w:r>
      <w:r w:rsidR="00775A51">
        <w:t>As expected, t</w:t>
      </w:r>
      <w:r w:rsidR="00C321EE">
        <w:t xml:space="preserve">he estimates </w:t>
      </w:r>
      <w:r w:rsidR="005B664F">
        <w:t xml:space="preserve">of spawning biomass and </w:t>
      </w:r>
      <w:r w:rsidR="00C321EE">
        <w:t xml:space="preserve">relative </w:t>
      </w:r>
      <w:r w:rsidR="00775A51">
        <w:t>spawning biomass</w:t>
      </w:r>
      <w:r w:rsidR="00C321EE">
        <w:t xml:space="preserve"> for the full data scenario</w:t>
      </w:r>
      <w:r>
        <w:t xml:space="preserve"> </w:t>
      </w:r>
      <w:r w:rsidR="00C321EE">
        <w:t xml:space="preserve">were less variable during the rebuilding period compared to the reduced data 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variance of estimated spawning biomass and relative </w:t>
      </w:r>
      <w:r w:rsidR="00775A51">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p>
    <w:p w14:paraId="51C35B77" w14:textId="77777777" w:rsidR="00296CB9" w:rsidRDefault="009907A5" w:rsidP="006445AF">
      <w:r>
        <w:t xml:space="preserve">The eliminate data scenario resulted in median estimates of spawning biomass and relative spawning biomass with limited bias but </w:t>
      </w:r>
      <w:r w:rsidR="00BD3DCA">
        <w:t xml:space="preserve">were </w:t>
      </w:r>
      <w:r>
        <w:t xml:space="preserve">highly imprecise </w:t>
      </w:r>
      <w:r w:rsidR="00BD3DCA">
        <w:t xml:space="preserve">across the start of </w:t>
      </w:r>
      <w:r>
        <w:t>the management per</w:t>
      </w:r>
      <w:r w:rsidR="00E43C22">
        <w:t xml:space="preserve">iod (years 50-74) </w:t>
      </w:r>
      <w:r>
        <w:t>(Figs. 3c and 4c).  As stocks begin to be estimated rebuilt and data collection resumed, the median estimates become negatively biased and remain</w:t>
      </w:r>
      <w:r w:rsidR="00BD3DCA">
        <w:t>ed</w:t>
      </w:r>
      <w:r>
        <w:t xml:space="preserve"> imprecise.  </w:t>
      </w:r>
      <w:r w:rsidR="006445AF">
        <w:t>In contrast</w:t>
      </w:r>
      <w:r>
        <w:t xml:space="preserve"> to the full and reduced data scenarios</w:t>
      </w:r>
      <w:r w:rsidR="006445AF">
        <w:t>, t</w:t>
      </w:r>
      <w:r w:rsidR="005B664F">
        <w:t xml:space="preserve">he </w:t>
      </w:r>
      <w:r w:rsidR="006445AF">
        <w:t>estimates of spawning biomass and the relative spawning biomass for the eliminated data scenario showed li</w:t>
      </w:r>
      <w:r w:rsidR="00BD3DCA">
        <w:t>ttle improvement in precision by</w:t>
      </w:r>
      <w:r w:rsidR="006445AF">
        <w:t xml:space="preserve"> the end of the management period (Figs. 3c and 4c).  </w:t>
      </w:r>
    </w:p>
    <w:p w14:paraId="7A8688DB" w14:textId="523DB04F" w:rsidR="00906899" w:rsidRDefault="006445AF" w:rsidP="006445AF">
      <w:r>
        <w:t xml:space="preserve">The eliminated data scenario had the lowest percentage of stocks that were estimated to rebuild to the target biomass </w:t>
      </w:r>
      <w:ins w:id="90" w:author="Punt, Andre (O&amp;A, Hobart)" w:date="2016-07-23T04:46:00Z">
        <w:r w:rsidR="00C43B20">
          <w:t xml:space="preserve">during the projection period, </w:t>
        </w:r>
      </w:ins>
      <w:r>
        <w:t xml:space="preserve">resulting in a mixture of simulations </w:t>
      </w:r>
      <w:del w:id="91" w:author="Punt, Andre (O&amp;A, Hobart)" w:date="2016-07-23T04:46:00Z">
        <w:r w:rsidDel="00C43B20">
          <w:delText xml:space="preserve">which </w:delText>
        </w:r>
      </w:del>
      <w:ins w:id="92" w:author="Punt, Andre (O&amp;A, Hobart)" w:date="2016-07-23T04:46:00Z">
        <w:r w:rsidR="00C43B20">
          <w:t xml:space="preserve">that </w:t>
        </w:r>
      </w:ins>
      <w:r>
        <w:t xml:space="preserve">had resumed data collection after rebuilding and </w:t>
      </w:r>
      <w:r w:rsidR="00BD3DCA">
        <w:t xml:space="preserve">simulations </w:t>
      </w:r>
      <w:r w:rsidR="009907A5">
        <w:t>still estimated to be rebuilding</w:t>
      </w:r>
      <w:r w:rsidR="00BD3DCA">
        <w:t xml:space="preserve"> with</w:t>
      </w:r>
      <w:r>
        <w:t xml:space="preserve"> only historical data were present.</w:t>
      </w:r>
      <w:r w:rsidR="009907A5">
        <w:t xml:space="preserve">  </w:t>
      </w:r>
      <w:ins w:id="93" w:author="Punt, Andre (O&amp;A, Hobart)" w:date="2016-07-23T04:46:00Z">
        <w:r w:rsidR="00C43B20">
          <w:t>The estimated spawning biomass and relative spawning biomass were strongly negatively biased in the first assessment year (Figs. 3a-c and 4a-c shown in red)</w:t>
        </w:r>
      </w:ins>
      <w:ins w:id="94" w:author="Punt, Andre (O&amp;A, Hobart)" w:date="2016-07-23T04:47:00Z">
        <w:r w:rsidR="00C43B20">
          <w:t xml:space="preserve"> for the </w:t>
        </w:r>
      </w:ins>
      <w:del w:id="95" w:author="Punt, Andre (O&amp;A, Hobart)" w:date="2016-07-23T04:47:00Z">
        <w:r w:rsidR="00296CB9" w:rsidDel="00C43B20">
          <w:delText>Examining the simulations that failed (</w:delText>
        </w:r>
      </w:del>
      <w:r w:rsidR="00296CB9">
        <w:t>35 simulations</w:t>
      </w:r>
      <w:del w:id="96" w:author="Punt, Andre (O&amp;A, Hobart)" w:date="2016-07-23T04:47:00Z">
        <w:r w:rsidR="00296CB9" w:rsidDel="00C43B20">
          <w:delText>)</w:delText>
        </w:r>
      </w:del>
      <w:ins w:id="97" w:author="Punt, Andre (O&amp;A, Hobart)" w:date="2016-07-23T04:47:00Z">
        <w:r w:rsidR="00C43B20">
          <w:t xml:space="preserve"> that were estimated not</w:t>
        </w:r>
      </w:ins>
      <w:r w:rsidR="00296CB9">
        <w:t xml:space="preserve"> to be </w:t>
      </w:r>
      <w:del w:id="98" w:author="Punt, Andre (O&amp;A, Hobart)" w:date="2016-07-23T04:47:00Z">
        <w:r w:rsidR="00296CB9" w:rsidDel="00C43B20">
          <w:delText xml:space="preserve">estimated </w:delText>
        </w:r>
      </w:del>
      <w:r w:rsidR="00296CB9">
        <w:t xml:space="preserve">rebuilt by the end of the management </w:t>
      </w:r>
      <w:commentRangeStart w:id="99"/>
      <w:r w:rsidR="00296CB9">
        <w:t>period</w:t>
      </w:r>
      <w:commentRangeEnd w:id="99"/>
      <w:r w:rsidR="00C43B20">
        <w:rPr>
          <w:rStyle w:val="CommentReference"/>
        </w:rPr>
        <w:commentReference w:id="99"/>
      </w:r>
      <w:del w:id="100" w:author="Punt, Andre (O&amp;A, Hobart)" w:date="2016-07-23T04:46:00Z">
        <w:r w:rsidR="00296CB9" w:rsidDel="00C43B20">
          <w:delText xml:space="preserve"> the estimated spawning biomass and relative spawning biomass were strongly negatively biased in the first assessment year (Figs. 3a-c and 4a-c shown in red)</w:delText>
        </w:r>
      </w:del>
      <w:r w:rsidR="00296CB9">
        <w:t xml:space="preserve">.  </w:t>
      </w:r>
      <w:r w:rsidR="00BD0D89">
        <w:t xml:space="preserve">The </w:t>
      </w:r>
      <w:commentRangeStart w:id="101"/>
      <w:r w:rsidR="00BD0D89">
        <w:t>biased estimates</w:t>
      </w:r>
      <w:commentRangeEnd w:id="101"/>
      <w:r w:rsidR="002F6B60">
        <w:rPr>
          <w:rStyle w:val="CommentReference"/>
        </w:rPr>
        <w:commentReference w:id="101"/>
      </w:r>
      <w:r w:rsidR="00BD0D89">
        <w:t xml:space="preserve"> were driven by negatively biased estimates of steepness in the first assessment (Fig. 5a-c).  </w:t>
      </w:r>
      <w:r w:rsidR="00296CB9">
        <w:t xml:space="preserve">In the absence of new data, the estimates of the </w:t>
      </w:r>
      <w:r w:rsidR="00BD0D89">
        <w:t>steepness</w:t>
      </w:r>
      <w:r w:rsidR="00296CB9">
        <w:t xml:space="preserve"> did not improve over the </w:t>
      </w:r>
      <w:r w:rsidR="00296CB9">
        <w:lastRenderedPageBreak/>
        <w:t>management period.  However, with either full or reduced data were present</w:t>
      </w:r>
      <w:r w:rsidR="0069712D">
        <w:t>, estimated quantities</w:t>
      </w:r>
      <w:r w:rsidR="00296CB9">
        <w:t xml:space="preserve"> for this subset of simulations were unbiased by the end o</w:t>
      </w:r>
      <w:r w:rsidR="00BD0D89">
        <w:t>f the management period (Figs. 5a-b and 5</w:t>
      </w:r>
      <w:r w:rsidR="00296CB9">
        <w:t xml:space="preserve">a-b shown in red).  </w:t>
      </w:r>
      <w:r w:rsidR="0069712D">
        <w:t>In cont</w:t>
      </w:r>
      <w:r w:rsidR="00BD0D89">
        <w:t>r</w:t>
      </w:r>
      <w:r w:rsidR="0069712D">
        <w:t>ast</w:t>
      </w:r>
      <w:r w:rsidR="004717E7">
        <w:t>,</w:t>
      </w:r>
      <w:r w:rsidR="0069712D">
        <w:t xml:space="preserve"> t</w:t>
      </w:r>
      <w:r w:rsidR="00296CB9">
        <w:t>he simulations that were estimated to have successfully rebuilt for the eliminate data scenario</w:t>
      </w:r>
      <w:r w:rsidR="0069712D">
        <w:t xml:space="preserve"> resulted in estimated </w:t>
      </w:r>
      <w:r w:rsidR="004717E7">
        <w:t>steepness values</w:t>
      </w:r>
      <w:r w:rsidR="0069712D">
        <w:t xml:space="preserve"> that were positively biased relative to the operating model</w:t>
      </w:r>
      <w:r w:rsidR="00BD0D89">
        <w:t xml:space="preserve"> (Figs. 5</w:t>
      </w:r>
      <w:r w:rsidR="0069712D">
        <w:t xml:space="preserve">a-c and 4a-c shown in green). </w:t>
      </w:r>
      <w:r w:rsidR="00296CB9">
        <w:t xml:space="preserve">  </w:t>
      </w:r>
    </w:p>
    <w:p w14:paraId="20E44DC3" w14:textId="30F5B6FB" w:rsidR="00F525A1" w:rsidRDefault="00C321EE" w:rsidP="00C321EE">
      <w:r>
        <w:t>The RMSE, a measure of both bias and precision, for</w:t>
      </w:r>
      <w:r w:rsidR="00BD3DCA">
        <w:t xml:space="preserve"> the</w:t>
      </w:r>
      <w:r>
        <w:t xml:space="preserve"> estimated relative </w:t>
      </w:r>
      <w:r w:rsidR="00DE4E0E">
        <w:t xml:space="preserve">spawning </w:t>
      </w:r>
      <w:r>
        <w:t xml:space="preserve">biomass for each assessment year </w:t>
      </w:r>
      <w:r w:rsidR="00F525A1">
        <w:t xml:space="preserve">shows the increased precision of the full data scenario during the rebuilding period compared to the reduced and </w:t>
      </w:r>
      <w:r w:rsidR="00B571AF">
        <w:t>eliminated</w:t>
      </w:r>
      <w:r w:rsidR="004717E7">
        <w:t xml:space="preserve"> data scenarios (Fig. 6</w:t>
      </w:r>
      <w:r w:rsidR="00F525A1">
        <w:t xml:space="preserve">a).  </w:t>
      </w:r>
      <w:r w:rsidR="00D941A9">
        <w:t xml:space="preserve">However, the eliminate data scenario resulted in the highest RMSE over the entire management period and fails to substantially reduce when data collection resumes for the </w:t>
      </w:r>
      <w:r w:rsidR="004717E7">
        <w:t>recovered simulations (Fig. 6</w:t>
      </w:r>
      <w:r w:rsidR="00C43B74">
        <w:t xml:space="preserve">a).  The lack of improvement in the RMSE </w:t>
      </w:r>
      <w:r w:rsidR="00BD3DCA">
        <w:t>for the eliminated data scenario was</w:t>
      </w:r>
      <w:r w:rsidR="00C43B74">
        <w:t xml:space="preserve"> </w:t>
      </w:r>
      <w:r w:rsidR="00BD3DCA">
        <w:t xml:space="preserve">driven by </w:t>
      </w:r>
      <w:r w:rsidR="00C43B74">
        <w:t xml:space="preserve">the number of simulations that were never estimated to have recovered (35 out of 100 simulations) </w:t>
      </w:r>
      <w:r w:rsidR="00BD3DCA">
        <w:t xml:space="preserve">and dependent upon only the historical data </w:t>
      </w:r>
      <w:r w:rsidR="00C43B74">
        <w:t xml:space="preserve">(Table </w:t>
      </w:r>
      <w:commentRangeStart w:id="102"/>
      <w:r w:rsidR="00C43B74">
        <w:t>2</w:t>
      </w:r>
      <w:commentRangeEnd w:id="102"/>
      <w:r w:rsidR="0024660D">
        <w:rPr>
          <w:rStyle w:val="CommentReference"/>
        </w:rPr>
        <w:commentReference w:id="102"/>
      </w:r>
      <w:r w:rsidR="00C43B74">
        <w:t xml:space="preserve">).  </w:t>
      </w:r>
    </w:p>
    <w:p w14:paraId="6E1E33F0" w14:textId="682B2300" w:rsidR="00DA6237" w:rsidRDefault="002B4F81" w:rsidP="005E5540">
      <w:r>
        <w:t xml:space="preserve">The median number of years estimated for the stocks to recover to </w:t>
      </w:r>
      <w:ins w:id="103" w:author="Punt, Andre (O&amp;A, Hobart)" w:date="2016-07-23T05:21:00Z">
        <w:r w:rsidR="00CE2A41">
          <w:t xml:space="preserve">the </w:t>
        </w:r>
      </w:ins>
      <w:r>
        <w:t>target biomass for the full data scenario was longer the median recovery year within the operating model (Table 2).  In contrast, both the reduced and eliminated data scenarios estimated a shorter median recovery time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precision of estimates.  The full data scenario </w:t>
      </w:r>
      <w:r w:rsidR="005A00A8">
        <w:t>estimated negatively biased relative s</w:t>
      </w:r>
      <w:r w:rsidR="00DA6237">
        <w:t xml:space="preserve">pawning biomass with </w:t>
      </w:r>
      <w:commentRangeStart w:id="104"/>
      <w:r w:rsidR="00DA6237">
        <w:t>high</w:t>
      </w:r>
      <w:r w:rsidR="005A00A8">
        <w:t xml:space="preserve"> precision</w:t>
      </w:r>
      <w:r w:rsidR="00BD3DCA">
        <w:t xml:space="preserve"> </w:t>
      </w:r>
      <w:r w:rsidR="00DA6237">
        <w:t xml:space="preserve">across </w:t>
      </w:r>
      <w:commentRangeEnd w:id="104"/>
      <w:r w:rsidR="00CE2A41">
        <w:rPr>
          <w:rStyle w:val="CommentReference"/>
        </w:rPr>
        <w:commentReference w:id="104"/>
      </w:r>
      <w:r w:rsidR="00DA6237">
        <w:t>assessment years,</w:t>
      </w:r>
      <w:r w:rsidR="005A00A8">
        <w:t xml:space="preserve"> resulting </w:t>
      </w:r>
      <w:r w:rsidR="00DA6237">
        <w:t>in estimates that predicted constant rebuilding but at a slower rate than the true stock</w:t>
      </w:r>
      <w:r w:rsidR="005A00A8">
        <w:t xml:space="preserve"> </w:t>
      </w:r>
      <w:r w:rsidR="00ED5761">
        <w:t>(Fig. 4</w:t>
      </w:r>
      <w:r w:rsidR="005A00A8">
        <w:t>a-c</w:t>
      </w:r>
      <w:r w:rsidR="00ED5761">
        <w:t>).</w:t>
      </w:r>
      <w:r w:rsidR="005A00A8">
        <w:t xml:space="preserve">  The reduced data scenario </w:t>
      </w:r>
      <w:r w:rsidR="00DA6237">
        <w:t xml:space="preserve">had a </w:t>
      </w:r>
      <w:r w:rsidR="008C7087">
        <w:t xml:space="preserve">higher level </w:t>
      </w:r>
      <w:commentRangeStart w:id="105"/>
      <w:r w:rsidR="008C7087">
        <w:t xml:space="preserve">of variance among estimates </w:t>
      </w:r>
      <w:commentRangeEnd w:id="105"/>
      <w:r w:rsidR="00CE2A41">
        <w:rPr>
          <w:rStyle w:val="CommentReference"/>
        </w:rPr>
        <w:commentReference w:id="105"/>
      </w:r>
      <w:r w:rsidR="008C7087">
        <w:t>of the relative spawning biomass (Fig. 4b).  The variability of estimates between assessments resulted in stocks being estimated recovered earlier than 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196C0B38" w:rsidR="00ED5761" w:rsidRDefault="00DA6237" w:rsidP="005E5540">
      <w:r>
        <w:t xml:space="preserve">The </w:t>
      </w:r>
      <w:commentRangeStart w:id="106"/>
      <w:r>
        <w:t xml:space="preserve">variability </w:t>
      </w:r>
      <w:del w:id="107" w:author="Punt, Andre (O&amp;A, Hobart)" w:date="2016-07-23T05:24:00Z">
        <w:r w:rsidDel="007F1615">
          <w:delText>among the</w:delText>
        </w:r>
      </w:del>
      <w:ins w:id="108" w:author="Punt, Andre (O&amp;A, Hobart)" w:date="2016-07-23T05:24:00Z">
        <w:r w:rsidR="007F1615">
          <w:t>in</w:t>
        </w:r>
      </w:ins>
      <w:r>
        <w:t xml:space="preserve"> estimated stock status among assessment years resulted in the reduced data scenario having the lowest average catch during rebuilding </w:t>
      </w:r>
      <w:commentRangeEnd w:id="106"/>
      <w:r w:rsidR="007F1615">
        <w:rPr>
          <w:rStyle w:val="CommentReference"/>
        </w:rPr>
        <w:commentReference w:id="106"/>
      </w:r>
      <w:r>
        <w:t>(Table 3)</w:t>
      </w:r>
      <w:r w:rsidR="009A7634">
        <w:t xml:space="preserve">.  The reduced data scenario would set catches during the early rebuilding years at appropriately low levels that would </w:t>
      </w:r>
      <w:commentRangeStart w:id="109"/>
      <w:del w:id="110" w:author="Punt, Andre (O&amp;A, Hobart)" w:date="2016-07-23T05:25:00Z">
        <w:r w:rsidR="009A7634" w:rsidDel="007F1615">
          <w:delText xml:space="preserve">allow </w:delText>
        </w:r>
      </w:del>
      <w:ins w:id="111" w:author="Punt, Andre (O&amp;A, Hobart)" w:date="2016-07-23T05:25:00Z">
        <w:r w:rsidR="007F1615">
          <w:t>estimate</w:t>
        </w:r>
        <w:commentRangeEnd w:id="109"/>
        <w:r w:rsidR="007F1615">
          <w:rPr>
            <w:rStyle w:val="CommentReference"/>
          </w:rPr>
          <w:commentReference w:id="109"/>
        </w:r>
        <w:r w:rsidR="007F1615">
          <w:t xml:space="preserve"> </w:t>
        </w:r>
      </w:ins>
      <w:r w:rsidR="009A7634">
        <w:t xml:space="preserve">rebuilding but </w:t>
      </w:r>
      <w:del w:id="112" w:author="Punt, Andre (O&amp;A, Hobart)" w:date="2016-07-23T05:25:00Z">
        <w:r w:rsidR="009A7634" w:rsidDel="007F1615">
          <w:delText xml:space="preserve">as time progressed with limited data </w:delText>
        </w:r>
      </w:del>
      <w:r w:rsidR="009A7634">
        <w:t xml:space="preserve">assessment error increased </w:t>
      </w:r>
      <w:ins w:id="113" w:author="Punt, Andre (O&amp;A, Hobart)" w:date="2016-07-23T05:25:00Z">
        <w:r w:rsidR="007F1615">
          <w:t xml:space="preserve">as time progressed with limited data, </w:t>
        </w:r>
      </w:ins>
      <w:r w:rsidR="009A7634">
        <w:t xml:space="preserve">with stocks being estimated recovered earlier than the true population.  </w:t>
      </w:r>
      <w:r w:rsidR="008C7087">
        <w:t xml:space="preserve">The </w:t>
      </w:r>
      <w:r w:rsidR="009A7634">
        <w:t>eliminated data scenario which was</w:t>
      </w:r>
      <w:r w:rsidR="008C7087">
        <w:t xml:space="preserve"> entirely dependent upon historical data, </w:t>
      </w:r>
      <w:del w:id="114" w:author="Punt, Andre (O&amp;A, Hobart)" w:date="2016-07-23T05:25:00Z">
        <w:r w:rsidR="009A7634" w:rsidDel="007F1615">
          <w:delText xml:space="preserve">at the start of the management period </w:delText>
        </w:r>
      </w:del>
      <w:r w:rsidR="008C7087">
        <w:t>essentially projecting the population forward with each assessment based on the initial parameter estimates</w:t>
      </w:r>
      <w:r>
        <w:t>,</w:t>
      </w:r>
      <w:r w:rsidR="008C7087">
        <w:t xml:space="preserve"> </w:t>
      </w:r>
      <w:r w:rsidR="009A7634">
        <w:t>resulting</w:t>
      </w:r>
      <w:r w:rsidR="008C7087">
        <w:t xml:space="preserve"> in </w:t>
      </w:r>
      <w:r w:rsidR="005E5540">
        <w:t xml:space="preserve">high average catches during rebuilding </w:t>
      </w:r>
      <w:del w:id="115" w:author="Punt, Andre (O&amp;A, Hobart)" w:date="2016-07-23T05:25:00Z">
        <w:r w:rsidR="005E5540" w:rsidDel="007F1615">
          <w:delText xml:space="preserve">with </w:delText>
        </w:r>
      </w:del>
      <w:ins w:id="116" w:author="Punt, Andre (O&amp;A, Hobart)" w:date="2016-07-23T05:25:00Z">
        <w:r w:rsidR="007F1615">
          <w:t xml:space="preserve">and </w:t>
        </w:r>
      </w:ins>
      <w:r w:rsidR="005E5540">
        <w:t xml:space="preserve">the lowest AAV during rebuilding and across the entire management period (Table 3).  </w:t>
      </w:r>
    </w:p>
    <w:p w14:paraId="57C4931B" w14:textId="200B9D1D" w:rsidR="00395FCD" w:rsidRDefault="00DA2842" w:rsidP="00C321EE">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86617">
        <w:t xml:space="preserve">variance </w:t>
      </w:r>
      <w:r w:rsidR="009A7634">
        <w:t>about</w:t>
      </w:r>
      <w:r w:rsidR="00986617">
        <w:t xml:space="preserve"> estimates </w:t>
      </w:r>
      <w:r w:rsidR="00AF3AF1">
        <w:t xml:space="preserve">of the size at </w:t>
      </w:r>
      <w:r w:rsidR="00953ED2">
        <w:t>maximum</w:t>
      </w:r>
      <w:r w:rsidR="00AF3AF1">
        <w:t xml:space="preserve"> fishery selectivity</w:t>
      </w:r>
      <w:ins w:id="117" w:author="Punt, Andre (O&amp;A, Hobart)" w:date="2016-07-23T05:26:00Z">
        <w:r w:rsidR="007F1615">
          <w:t>,</w:t>
        </w:r>
      </w:ins>
      <w:r w:rsidR="005E5540">
        <w:t xml:space="preserve"> with the estimates </w:t>
      </w:r>
      <w:r w:rsidR="00A76FAF">
        <w:t>generally equal to the true value in median terms for all</w:t>
      </w:r>
      <w:r w:rsidR="004371B1">
        <w:t xml:space="preserve"> data </w:t>
      </w:r>
      <w:r w:rsidR="00A76FAF">
        <w:t>scenarios</w:t>
      </w:r>
      <w:r w:rsidR="004717E7">
        <w:t xml:space="preserve"> (Fig. 7</w:t>
      </w:r>
      <w:r w:rsidR="005E5540">
        <w:t>a-</w:t>
      </w:r>
      <w:commentRangeStart w:id="118"/>
      <w:r w:rsidR="005E5540">
        <w:t>c</w:t>
      </w:r>
      <w:commentRangeEnd w:id="118"/>
      <w:r w:rsidR="007F1615">
        <w:rPr>
          <w:rStyle w:val="CommentReference"/>
        </w:rPr>
        <w:commentReference w:id="118"/>
      </w:r>
      <w:r w:rsidR="005E5540">
        <w:t>)</w:t>
      </w:r>
      <w:r w:rsidR="00953ED2">
        <w:t>.</w:t>
      </w:r>
      <w:r w:rsidR="004371B1">
        <w:t xml:space="preserve"> </w:t>
      </w:r>
      <w:r w:rsidR="00953ED2">
        <w:t>T</w:t>
      </w:r>
      <w:r w:rsidR="004371B1">
        <w:t xml:space="preserve">he precision of the estimates for the reduced and eliminated scenarios only </w:t>
      </w:r>
      <w:del w:id="119" w:author="Punt, Andre (O&amp;A, Hobart)" w:date="2016-07-23T05:28:00Z">
        <w:r w:rsidR="004371B1" w:rsidDel="007F1615">
          <w:delText xml:space="preserve">improving </w:delText>
        </w:r>
      </w:del>
      <w:ins w:id="120" w:author="Punt, Andre (O&amp;A, Hobart)" w:date="2016-07-23T05:28:00Z">
        <w:r w:rsidR="007F1615">
          <w:t xml:space="preserve">improved </w:t>
        </w:r>
      </w:ins>
      <w:r w:rsidR="004371B1">
        <w:t xml:space="preserve">at the end of </w:t>
      </w:r>
      <w:commentRangeStart w:id="121"/>
      <w:r w:rsidR="004371B1">
        <w:t>the</w:t>
      </w:r>
      <w:commentRangeEnd w:id="121"/>
      <w:r w:rsidR="007F1615">
        <w:rPr>
          <w:rStyle w:val="CommentReference"/>
        </w:rPr>
        <w:commentReference w:id="121"/>
      </w:r>
      <w:r w:rsidR="004371B1">
        <w:t xml:space="preserve"> management period</w:t>
      </w:r>
      <w:r w:rsidR="009A7634">
        <w:t>,</w:t>
      </w:r>
      <w:r w:rsidR="004371B1">
        <w:t xml:space="preserve"> 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to the higher historical levels (Fig. 6b-c).  </w:t>
      </w:r>
      <w:r w:rsidR="005E5540">
        <w:t>The full and reduced data scenarios</w:t>
      </w:r>
      <w:del w:id="122" w:author="Punt, Andre (O&amp;A, Hobart)" w:date="2016-07-23T05:31:00Z">
        <w:r w:rsidR="005E5540" w:rsidDel="007F1615">
          <w:delText xml:space="preserve"> that</w:delText>
        </w:r>
      </w:del>
      <w:r w:rsidR="005E5540">
        <w:t xml:space="preserve">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ins w:id="123" w:author="Punt, Andre (O&amp;A, Hobart)" w:date="2016-07-23T05:31:00Z">
        <w:r w:rsidR="007F1615">
          <w:t>, and</w:t>
        </w:r>
      </w:ins>
      <w:r w:rsidR="004371B1">
        <w:t xml:space="preserve"> resulted </w:t>
      </w:r>
      <w:ins w:id="124" w:author="Punt, Andre (O&amp;A, Hobart)" w:date="2016-07-23T05:31:00Z">
        <w:r w:rsidR="007F1615">
          <w:t xml:space="preserve">in </w:t>
        </w:r>
      </w:ins>
      <w:r w:rsidR="00953ED2">
        <w:t xml:space="preserve">positively biased estimates that were </w:t>
      </w:r>
      <w:r w:rsidR="004371B1">
        <w:t>high</w:t>
      </w:r>
      <w:r w:rsidR="00953ED2">
        <w:t>ly</w:t>
      </w:r>
      <w:r w:rsidR="004371B1">
        <w:t xml:space="preserve"> </w:t>
      </w:r>
      <w:r w:rsidR="00953ED2">
        <w:t xml:space="preserve">variable at </w:t>
      </w:r>
      <w:r w:rsidR="009A7634">
        <w:t xml:space="preserve">start of the management period </w:t>
      </w:r>
      <w:r w:rsidR="004717E7">
        <w:t>(Fig. 8</w:t>
      </w:r>
      <w:r w:rsidR="004371B1">
        <w:t>a-b)</w:t>
      </w:r>
      <w:r w:rsidR="00346291">
        <w:t xml:space="preserve">.  </w:t>
      </w:r>
      <w:r w:rsidR="009A7634">
        <w:t xml:space="preserve">The positively biased estimates for this parameter indicated that the data available were not sufficient to inform the estimation method about the severity of the dome-shape in selectivity (a higher estimated value </w:t>
      </w:r>
      <w:del w:id="125" w:author="Punt, Andre (O&amp;A, Hobart)" w:date="2016-07-23T05:31:00Z">
        <w:r w:rsidR="009A7634" w:rsidDel="007F1615">
          <w:delText xml:space="preserve">assumes </w:delText>
        </w:r>
      </w:del>
      <w:ins w:id="126" w:author="Punt, Andre (O&amp;A, Hobart)" w:date="2016-07-23T05:31:00Z">
        <w:r w:rsidR="007F1615">
          <w:t xml:space="preserve">implies </w:t>
        </w:r>
      </w:ins>
      <w:r w:rsidR="00953ED2">
        <w:t>a less sever</w:t>
      </w:r>
      <w:r w:rsidR="005E5540">
        <w:t>e</w:t>
      </w:r>
      <w:r w:rsidR="008F37BB">
        <w:t xml:space="preserve"> dome in selectivity, e.g. </w:t>
      </w:r>
      <w:r w:rsidR="00953ED2">
        <w:t>decreased slope for the selectivity descending limb)</w:t>
      </w:r>
      <w:r w:rsidR="005E5540">
        <w:t xml:space="preserve"> </w:t>
      </w:r>
      <w:r w:rsidR="005E5540">
        <w:lastRenderedPageBreak/>
        <w:t>during rebuilding</w:t>
      </w:r>
      <w:r w:rsidR="00953ED2">
        <w:t xml:space="preserve">. </w:t>
      </w:r>
      <w:r w:rsidR="00346291">
        <w:t>The full data scenario resulte</w:t>
      </w:r>
      <w:r w:rsidR="00953ED2">
        <w:t xml:space="preserve">d in markedly improved estimates </w:t>
      </w:r>
      <w:r w:rsidR="008F37BB">
        <w:t>in</w:t>
      </w:r>
      <w:r w:rsidR="00953ED2">
        <w:t xml:space="preserve"> the shape of the dome</w:t>
      </w:r>
      <w:r w:rsidR="00346291">
        <w:t xml:space="preserve"> over the management period, </w:t>
      </w:r>
      <w:commentRangeStart w:id="127"/>
      <w:r w:rsidR="00346291">
        <w:t>especially compared to t</w:t>
      </w:r>
      <w:r w:rsidR="004717E7">
        <w:t xml:space="preserve">he reduced data scenario </w:t>
      </w:r>
      <w:commentRangeEnd w:id="127"/>
      <w:r w:rsidR="007F1615">
        <w:rPr>
          <w:rStyle w:val="CommentReference"/>
        </w:rPr>
        <w:commentReference w:id="127"/>
      </w:r>
      <w:r w:rsidR="004717E7">
        <w:t>(Fig. 8</w:t>
      </w:r>
      <w:r w:rsidR="00346291">
        <w:t>a-b).</w:t>
      </w:r>
      <w:r w:rsidR="00953ED2">
        <w:t xml:space="preserve">  </w:t>
      </w:r>
    </w:p>
    <w:p w14:paraId="54230E32" w14:textId="66C4FD74" w:rsidR="00906899" w:rsidRDefault="00906899" w:rsidP="00906899">
      <w:pPr>
        <w:pStyle w:val="Heading2"/>
      </w:pPr>
      <w:r>
        <w:t>The impact of time-varying parameters</w:t>
      </w:r>
    </w:p>
    <w:p w14:paraId="2A9B3F21" w14:textId="5AD6B7A3" w:rsidR="0069712D" w:rsidRDefault="002F7CBD" w:rsidP="002F7CBD">
      <w:pPr>
        <w:ind w:firstLine="0"/>
      </w:pPr>
      <w:r>
        <w:t xml:space="preserve">The </w:t>
      </w:r>
      <w:r w:rsidR="00E543D9">
        <w:t>case</w:t>
      </w:r>
      <w:r>
        <w:t xml:space="preserve"> that assumed time-</w:t>
      </w:r>
      <w:commentRangeStart w:id="128"/>
      <w:r>
        <w:t>varying</w:t>
      </w:r>
      <w:commentRangeEnd w:id="128"/>
      <w:r w:rsidR="005A737D">
        <w:rPr>
          <w:rStyle w:val="CommentReference"/>
        </w:rPr>
        <w:commentReference w:id="128"/>
      </w:r>
      <w:r>
        <w:t xml:space="preserve"> natural mortality and fishery selectivity generally resulted in increased variation </w:t>
      </w:r>
      <w:r w:rsidR="00120292">
        <w:t xml:space="preserve">in </w:t>
      </w:r>
      <w:r>
        <w:t xml:space="preserve">estimates compared to the time-invariant </w:t>
      </w:r>
      <w:r w:rsidR="00045438">
        <w:t>case</w:t>
      </w:r>
      <w:r>
        <w:t>.  The initial estimates of spawning biomass at the time of the first assessment were positively biased and highly variable (Fig. 3d-f).  The variance about spawning biomass decreased markedly for the full data scenario</w:t>
      </w:r>
      <w:r w:rsidR="00290BBE">
        <w:t xml:space="preserve"> </w:t>
      </w:r>
      <w:r w:rsidR="00120292">
        <w:t xml:space="preserve">after the </w:t>
      </w:r>
      <w:r w:rsidR="00290BBE">
        <w:t>first assessment</w:t>
      </w:r>
      <w:r w:rsidR="00275061">
        <w:t xml:space="preserve"> in year 50</w:t>
      </w:r>
      <w:r w:rsidR="00290BBE">
        <w:t xml:space="preserve"> (Fig. 3d).  However, the variance of estimated spawning biomass remained high for approximately the first </w:t>
      </w:r>
      <w:r w:rsidR="001C10E0">
        <w:t>twenty-five</w:t>
      </w:r>
      <w:r w:rsidR="00290BBE">
        <w:t xml:space="preserve"> years of the management period for both the reduced data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negative</w:t>
      </w:r>
      <w:r w:rsidR="00120292">
        <w:t>ly</w:t>
      </w:r>
      <w:r w:rsidR="00290BBE">
        <w:t xml:space="preserve"> biased</w:t>
      </w:r>
      <w:r w:rsidR="00275061">
        <w:t xml:space="preserve"> (Fig. 3</w:t>
      </w:r>
      <w:r w:rsidR="001C10E0">
        <w:t>c-e</w:t>
      </w:r>
      <w:r w:rsidR="00642CEC">
        <w:t>).</w:t>
      </w:r>
      <w:r w:rsidR="00275061">
        <w:t xml:space="preserve">  However, the median relative spawning biomass</w:t>
      </w:r>
      <w:ins w:id="129" w:author="Punt, Andre (O&amp;A, Hobart)" w:date="2016-07-23T06:17:00Z">
        <w:r w:rsidR="005A737D">
          <w:t>es</w:t>
        </w:r>
      </w:ins>
      <w:r w:rsidR="00275061">
        <w:t xml:space="preserve"> were variable over the management period (Fig. 4c-e).</w:t>
      </w:r>
      <w:r w:rsidR="001C10E0">
        <w:t xml:space="preserve">  </w:t>
      </w:r>
    </w:p>
    <w:p w14:paraId="086817B7" w14:textId="7511F48D" w:rsidR="001C10E0" w:rsidRDefault="001C10E0" w:rsidP="0069712D">
      <w:r>
        <w:t xml:space="preserve">The </w:t>
      </w:r>
      <w:ins w:id="130" w:author="Punt, Andre (O&amp;A, Hobart)" w:date="2016-07-23T06:18:00Z">
        <w:r w:rsidR="005A737D">
          <w:t xml:space="preserve">estimates of </w:t>
        </w:r>
      </w:ins>
      <w:del w:id="131" w:author="Punt, Andre (O&amp;A, Hobart)" w:date="2016-07-23T06:17:00Z">
        <w:r w:rsidDel="005A737D">
          <w:delText xml:space="preserve">eliminated data scenario median </w:delText>
        </w:r>
      </w:del>
      <w:r>
        <w:t xml:space="preserve">relative spawning biomass </w:t>
      </w:r>
      <w:ins w:id="132" w:author="Punt, Andre (O&amp;A, Hobart)" w:date="2016-07-23T06:17:00Z">
        <w:r w:rsidR="005A737D">
          <w:t>for eliminated data scenario</w:t>
        </w:r>
        <w:commentRangeStart w:id="133"/>
        <w:r w:rsidR="005A737D">
          <w:t xml:space="preserve"> </w:t>
        </w:r>
      </w:ins>
      <w:r>
        <w:t>w</w:t>
      </w:r>
      <w:ins w:id="134" w:author="Punt, Andre (O&amp;A, Hobart)" w:date="2016-07-23T06:19:00Z">
        <w:r w:rsidR="005A737D">
          <w:t>ere</w:t>
        </w:r>
      </w:ins>
      <w:del w:id="135" w:author="Punt, Andre (O&amp;A, Hobart)" w:date="2016-07-23T06:19:00Z">
        <w:r w:rsidDel="005A737D">
          <w:delText>as</w:delText>
        </w:r>
      </w:del>
      <w:r>
        <w:t xml:space="preserve"> </w:t>
      </w:r>
      <w:del w:id="136" w:author="Punt, Andre (O&amp;A, Hobart)" w:date="2016-07-23T06:18:00Z">
        <w:r w:rsidDel="005A737D">
          <w:delText xml:space="preserve">initially </w:delText>
        </w:r>
      </w:del>
      <w:r>
        <w:t>positively biased</w:t>
      </w:r>
      <w:commentRangeEnd w:id="133"/>
      <w:r w:rsidR="005A737D">
        <w:rPr>
          <w:rStyle w:val="CommentReference"/>
        </w:rPr>
        <w:commentReference w:id="133"/>
      </w:r>
      <w:r>
        <w:t xml:space="preserve"> </w:t>
      </w:r>
      <w:r w:rsidR="00275061">
        <w:t xml:space="preserve">at the start </w:t>
      </w:r>
      <w:r>
        <w:t>of the management period</w:t>
      </w:r>
      <w:r w:rsidR="00275061">
        <w:t>,</w:t>
      </w:r>
      <w:r>
        <w:t xml:space="preserve"> but </w:t>
      </w:r>
      <w:ins w:id="137" w:author="Punt, Andre (O&amp;A, Hobart)" w:date="2016-07-23T06:18:00Z">
        <w:r w:rsidR="005A737D">
          <w:t xml:space="preserve">became </w:t>
        </w:r>
      </w:ins>
      <w:del w:id="138" w:author="Punt, Andre (O&amp;A, Hobart)" w:date="2016-07-23T06:18:00Z">
        <w:r w:rsidDel="005A737D">
          <w:delText xml:space="preserve">switched to </w:delText>
        </w:r>
      </w:del>
      <w:r>
        <w:t>negatively biased as stocks rebuilt to target biomass and data collection resumed (Fig. 4f).</w:t>
      </w:r>
      <w:r w:rsidR="0069712D">
        <w:t xml:space="preserve">  Similar to the results in the time-invariant case, the simulations that failed to be estimated rebuilt by the eliminated data scenario (32 simulations), had negatively biased estimates of spawning biomass and relative spawning biomass at the time of the first assessment (Figs. 3d-f and 4d-f shown in red) which</w:t>
      </w:r>
      <w:r w:rsidR="004717E7">
        <w:t xml:space="preserve"> were driven by negatively biased estimates of steepness (Fig. 5d-f shown in red) that</w:t>
      </w:r>
      <w:r w:rsidR="0069712D">
        <w:t xml:space="preserve"> did not improve in the absence </w:t>
      </w:r>
      <w:r w:rsidR="004717E7">
        <w:t>of new data.</w:t>
      </w:r>
    </w:p>
    <w:p w14:paraId="52E54932" w14:textId="5BD294FC" w:rsidR="00642CEC" w:rsidRDefault="00642CEC" w:rsidP="001C10E0">
      <w:r>
        <w:t xml:space="preserve"> </w:t>
      </w:r>
      <w:r w:rsidR="00275061">
        <w:t xml:space="preserve">Compared to the case with time-invariant parameters the RMSE was higher for all data scenarios when time-varying parameters were present within the operating model </w:t>
      </w:r>
      <w:r w:rsidR="004717E7">
        <w:t>(Fig. 6</w:t>
      </w:r>
      <w:r w:rsidR="00275061">
        <w:t xml:space="preserve">).  </w:t>
      </w:r>
      <w:r>
        <w:t xml:space="preserve">The RMSE </w:t>
      </w:r>
      <w:r w:rsidR="00B76650">
        <w:t xml:space="preserve">about the estimated relative </w:t>
      </w:r>
      <w:r w:rsidR="00DE4E0E">
        <w:t>spawning</w:t>
      </w:r>
      <w:r w:rsidR="00DA2842">
        <w:t xml:space="preserve"> </w:t>
      </w:r>
      <w:r w:rsidR="00B76650">
        <w:t xml:space="preserve">biomass </w:t>
      </w:r>
      <w:r>
        <w:t>for the full data scenario was</w:t>
      </w:r>
      <w:del w:id="139" w:author="Punt, Andre (O&amp;A, Hobart)" w:date="2016-07-23T06:20:00Z">
        <w:r w:rsidDel="005A737D">
          <w:delText xml:space="preserve"> reduced </w:delText>
        </w:r>
      </w:del>
      <w:ins w:id="140" w:author="Punt, Andre (O&amp;A, Hobart)" w:date="2016-07-23T06:20:00Z">
        <w:r w:rsidR="005A737D">
          <w:t xml:space="preserve"> lower </w:t>
        </w:r>
      </w:ins>
      <w:r>
        <w:t>rel</w:t>
      </w:r>
      <w:r w:rsidR="001C10E0">
        <w:t>ative to the other</w:t>
      </w:r>
      <w:r>
        <w:t xml:space="preserve"> scenarios for the</w:t>
      </w:r>
      <w:r w:rsidR="001C10E0">
        <w:t xml:space="preserve"> entire</w:t>
      </w:r>
      <w:r>
        <w:t xml:space="preserve"> management period</w:t>
      </w:r>
      <w:r w:rsidR="004717E7">
        <w:t xml:space="preserve"> (Fig. 6</w:t>
      </w:r>
      <w:r w:rsidR="001C10E0">
        <w:t xml:space="preserve">b).  </w:t>
      </w:r>
      <w:r w:rsidR="00B76650">
        <w:t xml:space="preserve">Similar to the time-invariant results, the RMSE of relative </w:t>
      </w:r>
      <w:r w:rsidR="00DE4E0E">
        <w:t xml:space="preserve">spawning </w:t>
      </w:r>
      <w:r w:rsidR="00B76650">
        <w:t xml:space="preserve">biomass </w:t>
      </w:r>
      <w:r w:rsidR="00A15B80">
        <w:t xml:space="preserve">for the </w:t>
      </w:r>
      <w:commentRangeStart w:id="141"/>
      <w:r w:rsidR="00A15B80">
        <w:t>eliminate</w:t>
      </w:r>
      <w:commentRangeEnd w:id="141"/>
      <w:r w:rsidR="005A737D">
        <w:rPr>
          <w:rStyle w:val="CommentReference"/>
        </w:rPr>
        <w:commentReference w:id="141"/>
      </w:r>
      <w:r w:rsidR="00A15B80">
        <w:t xml:space="preserve"> data scenario was the highest among the scenarios across the entire management period.</w:t>
      </w:r>
    </w:p>
    <w:p w14:paraId="4B2B848E" w14:textId="605E20F1" w:rsidR="004C291F" w:rsidRDefault="00642CEC" w:rsidP="00642CEC">
      <w:r>
        <w:t xml:space="preserve">The inclusion of time-varying parameters </w:t>
      </w:r>
      <w:ins w:id="142" w:author="Punt, Andre (O&amp;A, Hobart)" w:date="2016-07-23T06:21:00Z">
        <w:r w:rsidR="005A737D">
          <w:t xml:space="preserve">in the operating model </w:t>
        </w:r>
      </w:ins>
      <w:r>
        <w:t xml:space="preserve">resulted in </w:t>
      </w:r>
      <w:r w:rsidR="004C291F">
        <w:t>shorter</w:t>
      </w:r>
      <w:r>
        <w:t xml:space="preserve"> estimated recovery</w:t>
      </w:r>
      <w:r w:rsidR="00275061">
        <w:t xml:space="preserve"> time</w:t>
      </w:r>
      <w:r>
        <w:t xml:space="preserve"> relative to the time-invariant </w:t>
      </w:r>
      <w:r w:rsidR="00045438">
        <w:t>case</w:t>
      </w:r>
      <w:r>
        <w:t xml:space="preserve"> </w:t>
      </w:r>
      <w:r w:rsidR="00120292">
        <w:t xml:space="preserve">for </w:t>
      </w:r>
      <w:r>
        <w:t xml:space="preserve">all the data scenarios </w:t>
      </w:r>
      <w:r w:rsidR="004C291F">
        <w:t>(except the eliminated scenario which were equal)</w:t>
      </w:r>
      <w:r w:rsidR="00B76650">
        <w:t xml:space="preserve"> </w:t>
      </w:r>
      <w:r w:rsidR="004C291F">
        <w:t>(Table 2</w:t>
      </w:r>
      <w:r w:rsidR="00B76650">
        <w:t>)</w:t>
      </w:r>
      <w:r>
        <w:t>.</w:t>
      </w:r>
      <w:r w:rsidR="00EA3249">
        <w:t xml:space="preserve">  </w:t>
      </w:r>
      <w:r w:rsidR="004C291F">
        <w:t xml:space="preserve">However, the median number of rebuilding years for the operating model stocks were similar between the time-varying and invariant cases.  The estimation method estimated earlier recovery times for the time-varying case due </w:t>
      </w:r>
      <w:commentRangeStart w:id="143"/>
      <w:r w:rsidR="004C291F">
        <w:t>to the increased variability of estimates of the stock status between assessments</w:t>
      </w:r>
      <w:r w:rsidR="00FA3683">
        <w:t xml:space="preserve"> (estimation error)</w:t>
      </w:r>
      <w:r w:rsidR="004C291F">
        <w:t xml:space="preserve"> </w:t>
      </w:r>
      <w:commentRangeEnd w:id="143"/>
      <w:r w:rsidR="005A737D">
        <w:rPr>
          <w:rStyle w:val="CommentReference"/>
        </w:rPr>
        <w:commentReference w:id="143"/>
      </w:r>
      <w:r w:rsidR="004C291F">
        <w:t xml:space="preserve">(Fig. 4).  </w:t>
      </w:r>
    </w:p>
    <w:p w14:paraId="2E3C450D" w14:textId="737F96C8" w:rsidR="002F7CBD" w:rsidRDefault="004C291F" w:rsidP="00642CEC">
      <w:r>
        <w:t>T</w:t>
      </w:r>
      <w:r w:rsidR="00EA3249">
        <w:t xml:space="preserve">he median average catch obtained during the recovery period was the highest for the </w:t>
      </w:r>
      <w:r w:rsidR="00802A49">
        <w:t xml:space="preserve">eliminated </w:t>
      </w:r>
      <w:r w:rsidR="00EA3249">
        <w:t>data scenario</w:t>
      </w:r>
      <w:r w:rsidR="00802A49">
        <w:t xml:space="preserve"> due to the positively biased estimates of the relative biomass </w:t>
      </w:r>
      <w:del w:id="144" w:author="Punt, Andre (O&amp;A, Hobart)" w:date="2016-07-23T06:22:00Z">
        <w:r w:rsidR="00802A49" w:rsidDel="005A737D">
          <w:delText xml:space="preserve">over </w:delText>
        </w:r>
      </w:del>
      <w:ins w:id="145" w:author="Punt, Andre (O&amp;A, Hobart)" w:date="2016-07-23T06:22:00Z">
        <w:r w:rsidR="005A737D">
          <w:t xml:space="preserve">at </w:t>
        </w:r>
      </w:ins>
      <w:r w:rsidR="00802A49">
        <w:t>the start of the management period (Table 3, Fig. 4f</w:t>
      </w:r>
      <w:r w:rsidR="00EA3249">
        <w:t xml:space="preserve">).  </w:t>
      </w:r>
      <w:r w:rsidR="00802A49">
        <w:t>Additionally, t</w:t>
      </w:r>
      <w:r w:rsidR="00EA3249">
        <w:t xml:space="preserve">he eliminated data scenario had the lowest median AAV during the overfished 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estimated to exceed the target biomass (Table 3).</w:t>
      </w:r>
    </w:p>
    <w:p w14:paraId="23708FAF" w14:textId="39405923" w:rsidR="008E7882" w:rsidRPr="002F7CBD" w:rsidRDefault="00DA2842" w:rsidP="00642CEC">
      <w:r>
        <w:t>I</w:t>
      </w:r>
      <w:r w:rsidR="008E7882">
        <w:t>nclusion of time-varying selectivity resulted in a persistent positive bias</w:t>
      </w:r>
      <w:r w:rsidR="00AC24B5">
        <w:t xml:space="preserve"> </w:t>
      </w:r>
      <w:r w:rsidR="00953ED2">
        <w:t>for the estimated size</w:t>
      </w:r>
      <w:r w:rsidR="008E7882">
        <w:t xml:space="preserve"> at maximum selectivity across al</w:t>
      </w:r>
      <w:r w:rsidR="004717E7">
        <w:t>l data scenarios (Fig. 7</w:t>
      </w:r>
      <w:r w:rsidR="008E7882">
        <w:t xml:space="preserve">d-f), although the full data scenario </w:t>
      </w:r>
      <w:r w:rsidR="00953ED2">
        <w:t>resulted in the lowest variation</w:t>
      </w:r>
      <w:r w:rsidR="008E7882">
        <w:t xml:space="preserve">. </w:t>
      </w:r>
      <w:del w:id="146" w:author="Punt, Andre (O&amp;A, Hobart)" w:date="2016-07-23T06:22:00Z">
        <w:r w:rsidR="008E7882" w:rsidDel="005A737D">
          <w:delText xml:space="preserve"> </w:delText>
        </w:r>
      </w:del>
      <w:r w:rsidR="008E7882">
        <w:t>The full data and the reduced data scenarios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imprecise estimates at the start of the management</w:t>
      </w:r>
      <w:ins w:id="147" w:author="Punt, Andre (O&amp;A, Hobart)" w:date="2016-07-23T06:23:00Z">
        <w:r w:rsidR="005A737D">
          <w:t>,</w:t>
        </w:r>
      </w:ins>
      <w:r w:rsidR="008E7882">
        <w:t xml:space="preserve"> period with the precision of the estimates improving </w:t>
      </w:r>
      <w:r w:rsidR="00275061">
        <w:t>earlier</w:t>
      </w:r>
      <w:r w:rsidR="00AC24B5">
        <w:t xml:space="preserve"> </w:t>
      </w:r>
      <w:r w:rsidR="008E7882">
        <w:t>fo</w:t>
      </w:r>
      <w:r w:rsidR="004717E7">
        <w:t>r the full data scenario (Fig. 8</w:t>
      </w:r>
      <w:r w:rsidR="00802A49">
        <w:t>c-d</w:t>
      </w:r>
      <w:r w:rsidR="008E7882">
        <w:t xml:space="preserve">). </w:t>
      </w:r>
    </w:p>
    <w:p w14:paraId="1FD59339" w14:textId="0E84BF3C" w:rsidR="0002633E" w:rsidRDefault="002A15E3" w:rsidP="0002633E">
      <w:pPr>
        <w:pStyle w:val="Heading1"/>
      </w:pPr>
      <w:r>
        <w:lastRenderedPageBreak/>
        <w:t>Discussion</w:t>
      </w:r>
    </w:p>
    <w:p w14:paraId="1E271449" w14:textId="4BD6E7B9" w:rsidR="00657831" w:rsidRDefault="009E56CA" w:rsidP="009E56CA">
      <w:pPr>
        <w:ind w:firstLine="0"/>
      </w:pPr>
      <w:r>
        <w:t>Maintaining fishery data at historical levels during rebuilding</w:t>
      </w:r>
      <w:r w:rsidR="00A874ED">
        <w:t xml:space="preserve"> improved</w:t>
      </w:r>
      <w:r>
        <w:t xml:space="preserve"> the </w:t>
      </w:r>
      <w:commentRangeStart w:id="148"/>
      <w:r>
        <w:t>predictability of estimates</w:t>
      </w:r>
      <w:commentRangeEnd w:id="148"/>
      <w:r w:rsidR="005A737D">
        <w:rPr>
          <w:rStyle w:val="CommentReference"/>
        </w:rPr>
        <w:commentReference w:id="148"/>
      </w:r>
      <w:r>
        <w:t xml:space="preserve"> between assessments.  </w:t>
      </w:r>
      <w:r w:rsidR="0060246C">
        <w:t>While the full data scenari</w:t>
      </w:r>
      <w:commentRangeStart w:id="149"/>
      <w:r w:rsidR="0060246C">
        <w:t>o had an increase in precision,</w:t>
      </w:r>
      <w:commentRangeEnd w:id="149"/>
      <w:r w:rsidR="005A737D">
        <w:rPr>
          <w:rStyle w:val="CommentReference"/>
        </w:rPr>
        <w:commentReference w:id="149"/>
      </w:r>
      <w:r w:rsidR="0060246C">
        <w:t xml:space="preserve"> the estimates of spawning biomass and stock status were consistently negatively biased for much of the management period.  </w:t>
      </w:r>
      <w:r w:rsidR="001E5D17">
        <w:t xml:space="preserve">This result is contrary to what might be expected when additional </w:t>
      </w:r>
      <w:del w:id="150" w:author="Punt, Andre (O&amp;A, Hobart)" w:date="2016-07-23T06:25:00Z">
        <w:r w:rsidR="001E5D17" w:rsidDel="005A737D">
          <w:delText xml:space="preserve">unbiased </w:delText>
        </w:r>
      </w:del>
      <w:r w:rsidR="001E5D17">
        <w:t xml:space="preserve">data are available.  </w:t>
      </w:r>
      <w:del w:id="151" w:author="Punt, Andre (O&amp;A, Hobart)" w:date="2016-07-23T06:26:00Z">
        <w:r w:rsidR="00657831" w:rsidDel="005A737D">
          <w:delText>Early data e</w:delText>
        </w:r>
      </w:del>
      <w:ins w:id="152" w:author="Punt, Andre (O&amp;A, Hobart)" w:date="2016-07-23T06:26:00Z">
        <w:r w:rsidR="005A737D">
          <w:t>E</w:t>
        </w:r>
      </w:ins>
      <w:r w:rsidR="00657831">
        <w:t xml:space="preserve">xplorations </w:t>
      </w:r>
      <w:ins w:id="153" w:author="Punt, Andre (O&amp;A, Hobart)" w:date="2016-07-23T06:26:00Z">
        <w:r w:rsidR="005A737D">
          <w:t xml:space="preserve">with simulations where there </w:t>
        </w:r>
        <w:proofErr w:type="gramStart"/>
        <w:r w:rsidR="005A737D">
          <w:t xml:space="preserve">is  </w:t>
        </w:r>
        <w:proofErr w:type="spellStart"/>
        <w:r w:rsidR="005A737D">
          <w:t>survery</w:t>
        </w:r>
        <w:proofErr w:type="spellEnd"/>
        <w:proofErr w:type="gramEnd"/>
        <w:r w:rsidR="005A737D">
          <w:t xml:space="preserve"> that provides an index and </w:t>
        </w:r>
        <w:commentRangeStart w:id="154"/>
        <w:r w:rsidR="005A737D">
          <w:t>length and age-compositi</w:t>
        </w:r>
        <w:commentRangeEnd w:id="154"/>
        <w:r w:rsidR="005A737D">
          <w:rPr>
            <w:rStyle w:val="CommentReference"/>
          </w:rPr>
          <w:commentReference w:id="154"/>
        </w:r>
        <w:r w:rsidR="005A737D">
          <w:t xml:space="preserve">on data </w:t>
        </w:r>
      </w:ins>
      <w:r w:rsidR="00657831">
        <w:t xml:space="preserve">determined that this negative bias </w:t>
      </w:r>
      <w:del w:id="155" w:author="Punt, Andre (O&amp;A, Hobart)" w:date="2016-07-23T06:27:00Z">
        <w:r w:rsidR="00657831" w:rsidDel="005A737D">
          <w:delText xml:space="preserve">disappeared </w:delText>
        </w:r>
      </w:del>
      <w:ins w:id="156" w:author="Punt, Andre (O&amp;A, Hobart)" w:date="2016-07-23T06:27:00Z">
        <w:r w:rsidR="005A737D">
          <w:t xml:space="preserve">was eliminated </w:t>
        </w:r>
      </w:ins>
      <w:del w:id="157" w:author="Punt, Andre (O&amp;A, Hobart)" w:date="2016-07-23T06:25:00Z">
        <w:r w:rsidR="00657831" w:rsidDel="005A737D">
          <w:delText xml:space="preserve">when </w:delText>
        </w:r>
      </w:del>
      <w:ins w:id="158" w:author="Punt, Andre (O&amp;A, Hobart)" w:date="2016-07-23T06:25:00Z">
        <w:r w:rsidR="005A737D">
          <w:t xml:space="preserve">if </w:t>
        </w:r>
      </w:ins>
      <w:r w:rsidR="00657831">
        <w:t xml:space="preserve">survey composition data </w:t>
      </w:r>
      <w:del w:id="159" w:author="Punt, Andre (O&amp;A, Hobart)" w:date="2016-07-23T06:26:00Z">
        <w:r w:rsidR="00657831" w:rsidDel="005A737D">
          <w:delText xml:space="preserve">was </w:delText>
        </w:r>
      </w:del>
      <w:ins w:id="160" w:author="Punt, Andre (O&amp;A, Hobart)" w:date="2016-07-23T06:26:00Z">
        <w:r w:rsidR="005A737D">
          <w:t xml:space="preserve">were </w:t>
        </w:r>
      </w:ins>
      <w:r w:rsidR="00657831">
        <w:t xml:space="preserve">available along with </w:t>
      </w:r>
      <w:commentRangeStart w:id="161"/>
      <w:del w:id="162" w:author="Punt, Andre (O&amp;A, Hobart)" w:date="2016-07-23T06:26:00Z">
        <w:r w:rsidR="00657831" w:rsidDel="005A737D">
          <w:delText xml:space="preserve">and </w:delText>
        </w:r>
      </w:del>
      <w:r w:rsidR="00657831">
        <w:t>fishery</w:t>
      </w:r>
      <w:commentRangeEnd w:id="161"/>
      <w:r w:rsidR="005A737D">
        <w:rPr>
          <w:rStyle w:val="CommentReference"/>
        </w:rPr>
        <w:commentReference w:id="161"/>
      </w:r>
      <w:r w:rsidR="00657831">
        <w:t xml:space="preserve"> composition data.  </w:t>
      </w:r>
      <w:r w:rsidR="00670AD4">
        <w:t xml:space="preserve">The observed bias 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del w:id="163" w:author="Punt, Andre (O&amp;A, Hobart)" w:date="2016-07-23T06:27:00Z">
        <w:r w:rsidR="00657831" w:rsidDel="001C6F10">
          <w:delText xml:space="preserve">was </w:delText>
        </w:r>
      </w:del>
      <w:ins w:id="164" w:author="Punt, Andre (O&amp;A, Hobart)" w:date="2016-07-23T06:27:00Z">
        <w:r w:rsidR="001C6F10">
          <w:t>w</w:t>
        </w:r>
        <w:r w:rsidR="001C6F10">
          <w:t>ere</w:t>
        </w:r>
        <w:r w:rsidR="001C6F10">
          <w:t xml:space="preserve"> </w:t>
        </w:r>
      </w:ins>
      <w:r w:rsidR="00657831">
        <w:t xml:space="preserve">informative about recruitment, but with a lag between recruitment to population and being observed in the fishery.  However, </w:t>
      </w:r>
      <w:r w:rsidR="00670AD4">
        <w:t xml:space="preserve">a fishery independent survey </w:t>
      </w:r>
      <w:del w:id="165" w:author="Punt, Andre (O&amp;A, Hobart)" w:date="2016-07-23T06:27:00Z">
        <w:r w:rsidR="00670AD4" w:rsidDel="001C6F10">
          <w:delText xml:space="preserve">which </w:delText>
        </w:r>
      </w:del>
      <w:ins w:id="166" w:author="Punt, Andre (O&amp;A, Hobart)" w:date="2016-07-23T06:27:00Z">
        <w:r w:rsidR="001C6F10">
          <w:t xml:space="preserve">that </w:t>
        </w:r>
      </w:ins>
      <w:r w:rsidR="00670AD4">
        <w:t>selected</w:t>
      </w:r>
      <w:r w:rsidR="00657831">
        <w:t xml:space="preserve"> fish at smaller sizes yields information about recruitment earlier.  Additionally, increased additional composition data from multiple data sources that are</w:t>
      </w:r>
      <w:commentRangeStart w:id="167"/>
      <w:r w:rsidR="00657831">
        <w:t xml:space="preserve"> consistent</w:t>
      </w:r>
      <w:commentRangeEnd w:id="167"/>
      <w:r w:rsidR="001C6F10">
        <w:rPr>
          <w:rStyle w:val="CommentReference"/>
        </w:rPr>
        <w:commentReference w:id="167"/>
      </w:r>
      <w:r w:rsidR="00657831">
        <w:t xml:space="preserve"> improve estimates of recruitment, spawning biomass, and relative stock size (</w:t>
      </w:r>
      <w:r w:rsidR="007A0568">
        <w:t>Yin and Sampson, 2004</w:t>
      </w:r>
      <w:r w:rsidR="00657831">
        <w:t xml:space="preserve">; Wetzel and Punt, </w:t>
      </w:r>
      <w:commentRangeStart w:id="168"/>
      <w:r w:rsidR="00657831">
        <w:t>2011</w:t>
      </w:r>
      <w:commentRangeEnd w:id="168"/>
      <w:r w:rsidR="001C6F10">
        <w:rPr>
          <w:rStyle w:val="CommentReference"/>
        </w:rPr>
        <w:commentReference w:id="168"/>
      </w:r>
      <w:r w:rsidR="00657831">
        <w:t xml:space="preserve">).  </w:t>
      </w:r>
    </w:p>
    <w:p w14:paraId="3871F118" w14:textId="5DF70639" w:rsidR="0077258C" w:rsidRDefault="0060246C" w:rsidP="007C5E14">
      <w:r>
        <w:t xml:space="preserve">The negative bias in estimated </w:t>
      </w:r>
      <w:r w:rsidR="0086285E">
        <w:t>relative spawning biomass</w:t>
      </w:r>
      <w:r w:rsidR="00251539">
        <w:t xml:space="preserve"> by the full data scenario</w:t>
      </w:r>
      <w:r>
        <w:t xml:space="preserve"> resulted </w:t>
      </w:r>
      <w:r w:rsidR="0086285E">
        <w:t xml:space="preserve">in </w:t>
      </w:r>
      <w:r>
        <w:t xml:space="preserve">longer </w:t>
      </w:r>
      <w:r w:rsidR="00251539">
        <w:t xml:space="preserve">estimated </w:t>
      </w:r>
      <w:r>
        <w:t>rebuilding periods</w:t>
      </w:r>
      <w:r w:rsidR="00DE5A45">
        <w:t xml:space="preserve"> than </w:t>
      </w:r>
      <w:commentRangeStart w:id="169"/>
      <w:r w:rsidR="00DE5A45">
        <w:t>required</w:t>
      </w:r>
      <w:commentRangeEnd w:id="169"/>
      <w:r w:rsidR="001C6F10">
        <w:rPr>
          <w:rStyle w:val="CommentReference"/>
        </w:rPr>
        <w:commentReference w:id="169"/>
      </w:r>
      <w:r w:rsidR="00DE5A45">
        <w:t xml:space="preserve">, an outcome that </w:t>
      </w:r>
      <w:r w:rsidR="0086285E">
        <w:t xml:space="preserve">would produce extended harvest restrictions that were not warranted, a situation </w:t>
      </w:r>
      <w:commentRangeStart w:id="170"/>
      <w:del w:id="171" w:author="Punt, Andre (O&amp;A, Hobart)" w:date="2016-07-23T06:29:00Z">
        <w:r w:rsidR="00DE5A45" w:rsidDel="001C6F10">
          <w:delText xml:space="preserve">fisheries </w:delText>
        </w:r>
      </w:del>
      <w:ins w:id="172" w:author="Punt, Andre (O&amp;A, Hobart)" w:date="2016-07-23T06:29:00Z">
        <w:r w:rsidR="001C6F10">
          <w:t>fisher</w:t>
        </w:r>
        <w:r w:rsidR="001C6F10">
          <w:t>y</w:t>
        </w:r>
        <w:commentRangeEnd w:id="170"/>
        <w:r w:rsidR="001C6F10">
          <w:rPr>
            <w:rStyle w:val="CommentReference"/>
          </w:rPr>
          <w:commentReference w:id="170"/>
        </w:r>
        <w:r w:rsidR="001C6F10">
          <w:t xml:space="preserve"> </w:t>
        </w:r>
      </w:ins>
      <w:del w:id="173" w:author="Punt, Andre (O&amp;A, Hobart)" w:date="2016-07-23T06:29:00Z">
        <w:r w:rsidR="00DE5A45" w:rsidDel="001C6F10">
          <w:delText xml:space="preserve">management </w:delText>
        </w:r>
      </w:del>
      <w:ins w:id="174" w:author="Punt, Andre (O&amp;A, Hobart)" w:date="2016-07-23T06:29:00Z">
        <w:r w:rsidR="001C6F10">
          <w:t>manage</w:t>
        </w:r>
        <w:r w:rsidR="001C6F10">
          <w:t>rs</w:t>
        </w:r>
        <w:r w:rsidR="001C6F10">
          <w:t xml:space="preserve"> </w:t>
        </w:r>
      </w:ins>
      <w:r w:rsidR="00DE5A45">
        <w:t>would like to avoid</w:t>
      </w:r>
      <w:r>
        <w:t>.</w:t>
      </w:r>
      <w:r w:rsidR="00DE5A45">
        <w:t xml:space="preserve">  However, the reduced</w:t>
      </w:r>
      <w:r w:rsidR="00BD3CC6">
        <w:t xml:space="preserve"> estimation </w:t>
      </w:r>
      <w:r w:rsidR="00DE5A45">
        <w:t xml:space="preserve">variability 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 xml:space="preserve">consistency of estimates by subsequent assessments </w:t>
      </w:r>
      <w:r w:rsidR="00DE5A45">
        <w:t xml:space="preserve">which </w:t>
      </w:r>
      <w:r w:rsidR="00DD7BF1">
        <w:t xml:space="preserve">offers a level of stability for fisheries managers and stakeholders.  </w:t>
      </w:r>
      <w:r w:rsidR="0077258C">
        <w:t xml:space="preserve">In contrast, the </w:t>
      </w:r>
      <w:del w:id="175" w:author="Punt, Andre (O&amp;A, Hobart)" w:date="2016-07-23T06:30:00Z">
        <w:r w:rsidR="0077258C" w:rsidDel="001C6F10">
          <w:delText xml:space="preserve">increased </w:delText>
        </w:r>
      </w:del>
      <w:ins w:id="176" w:author="Punt, Andre (O&amp;A, Hobart)" w:date="2016-07-23T06:30:00Z">
        <w:r w:rsidR="001C6F10">
          <w:t>higher</w:t>
        </w:r>
        <w:r w:rsidR="001C6F10">
          <w:t xml:space="preserve"> </w:t>
        </w:r>
        <w:r w:rsidR="001C6F10">
          <w:t>between-as</w:t>
        </w:r>
      </w:ins>
      <w:ins w:id="177" w:author="Punt, Andre (O&amp;A, Hobart)" w:date="2016-07-23T06:31:00Z">
        <w:r w:rsidR="001C6F10">
          <w:t>s</w:t>
        </w:r>
      </w:ins>
      <w:ins w:id="178" w:author="Punt, Andre (O&amp;A, Hobart)" w:date="2016-07-23T06:30:00Z">
        <w:r w:rsidR="001C6F10">
          <w:t>essment variation</w:t>
        </w:r>
      </w:ins>
      <w:del w:id="179" w:author="Punt, Andre (O&amp;A, Hobart)" w:date="2016-07-23T06:30:00Z">
        <w:r w:rsidR="0077258C" w:rsidDel="001C6F10">
          <w:delText>variability</w:delText>
        </w:r>
      </w:del>
      <w:r w:rsidR="0077258C">
        <w:t xml:space="preserve"> in </w:t>
      </w:r>
      <w:del w:id="180" w:author="Punt, Andre (O&amp;A, Hobart)" w:date="2016-07-23T06:30:00Z">
        <w:r w:rsidR="0077258C" w:rsidDel="001C6F10">
          <w:delText xml:space="preserve">assessment </w:delText>
        </w:r>
      </w:del>
      <w:r w:rsidR="0077258C">
        <w:t xml:space="preserve">estimates </w:t>
      </w:r>
      <w:ins w:id="181" w:author="Punt, Andre (O&amp;A, Hobart)" w:date="2016-07-23T06:30:00Z">
        <w:r w:rsidR="001C6F10">
          <w:t xml:space="preserve">of spawning biomass </w:t>
        </w:r>
      </w:ins>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77258C">
        <w:t xml:space="preserve"> have </w:t>
      </w:r>
      <w:commentRangeStart w:id="182"/>
      <w:r w:rsidR="0077258C">
        <w:t>serious negative consequences for fisheries management</w:t>
      </w:r>
      <w:commentRangeEnd w:id="182"/>
      <w:r w:rsidR="001C6F10">
        <w:rPr>
          <w:rStyle w:val="CommentReference"/>
        </w:rPr>
        <w:commentReference w:id="182"/>
      </w:r>
      <w:r w:rsidR="0077258C">
        <w:t xml:space="preserve">.  </w:t>
      </w:r>
      <w:ins w:id="183" w:author="Punt, Andre (O&amp;A, Hobart)" w:date="2016-07-23T06:31:00Z">
        <w:r w:rsidR="001C6F10">
          <w:t>This is because o</w:t>
        </w:r>
      </w:ins>
      <w:del w:id="184" w:author="Punt, Andre (O&amp;A, Hobart)" w:date="2016-07-23T06:31:00Z">
        <w:r w:rsidR="0077258C" w:rsidDel="001C6F10">
          <w:delText>O</w:delText>
        </w:r>
      </w:del>
      <w:r w:rsidR="0077258C">
        <w:t>verly optimistic estimates of stock size can result in overfishing</w:t>
      </w:r>
      <w:r w:rsidR="001E5D17">
        <w:t xml:space="preserve"> when catch limits are set too high, reducing</w:t>
      </w:r>
      <w:r w:rsidR="0077258C">
        <w:t xml:space="preserve"> biomass further</w:t>
      </w:r>
      <w:r w:rsidR="001E5D17">
        <w:t>,</w:t>
      </w:r>
      <w:r w:rsidR="0077258C">
        <w:t xml:space="preserve"> </w:t>
      </w:r>
      <w:r w:rsidR="0086285E">
        <w:t xml:space="preserve">potentially leading to a </w:t>
      </w:r>
      <w:r w:rsidR="0077258C">
        <w:t xml:space="preserve">subsequent overfished declaration by a future assessment. </w:t>
      </w:r>
    </w:p>
    <w:p w14:paraId="0A7161B1" w14:textId="273118DB" w:rsidR="009E56CA" w:rsidRDefault="00761F3B" w:rsidP="00663A70">
      <w:r>
        <w:t xml:space="preserve">The high number of simulations that failed to be estimated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estimated </w:t>
      </w:r>
      <w:r w:rsidR="0071587B">
        <w:t>rebuilt</w:t>
      </w:r>
      <w:r w:rsidR="007C5E14">
        <w:t xml:space="preserve"> were driven by negatively biased estimates of </w:t>
      </w:r>
      <w:commentRangeStart w:id="185"/>
      <w:r w:rsidR="007C5E14">
        <w:t xml:space="preserve">steepness </w:t>
      </w:r>
      <w:commentRangeEnd w:id="185"/>
      <w:r w:rsidR="001C6F10">
        <w:rPr>
          <w:rStyle w:val="CommentReference"/>
        </w:rPr>
        <w:commentReference w:id="185"/>
      </w:r>
      <w:r w:rsidR="007C5E14">
        <w:t xml:space="preserve">at the time of the first assessment.  </w:t>
      </w:r>
      <w:r w:rsidR="0071587B">
        <w:t xml:space="preserve">Estimating a stock </w:t>
      </w:r>
      <w:r w:rsidR="007C5E14">
        <w:t>less productive than the true population resulted in reduced estimates of spawning biomass and relative spawning biomass</w:t>
      </w:r>
      <w:ins w:id="186" w:author="Punt, Andre (O&amp;A, Hobart)" w:date="2016-07-23T06:32:00Z">
        <w:r w:rsidR="001C6F10">
          <w:t>,</w:t>
        </w:r>
      </w:ins>
      <w:r w:rsidR="007C5E14">
        <w:t xml:space="preserve"> with assessment setting harvest </w:t>
      </w:r>
      <w:r w:rsidR="0071587B">
        <w:t>at</w:t>
      </w:r>
      <w:r w:rsidR="007C5E14">
        <w:t xml:space="preserve"> levels well below the true </w:t>
      </w:r>
      <w:del w:id="187" w:author="Punt, Andre (O&amp;A, Hobart)" w:date="2016-07-23T06:32:00Z">
        <w:r w:rsidR="007C5E14" w:rsidDel="001C6F10">
          <w:delText>overfishing level</w:delText>
        </w:r>
      </w:del>
      <w:ins w:id="188" w:author="Punt, Andre (O&amp;A, Hobart)" w:date="2016-07-23T06:32:00Z">
        <w:r w:rsidR="001C6F10">
          <w:t>ABC</w:t>
        </w:r>
      </w:ins>
      <w:r w:rsidR="007C5E14">
        <w:t>.  The reduced harvest allowe</w:t>
      </w:r>
      <w:r w:rsidR="0071587B">
        <w:t xml:space="preserve">d the </w:t>
      </w:r>
      <w:ins w:id="189" w:author="Punt, Andre (O&amp;A, Hobart)" w:date="2016-07-23T06:32:00Z">
        <w:r w:rsidR="001C6F10">
          <w:t xml:space="preserve">population in the </w:t>
        </w:r>
      </w:ins>
      <w:r w:rsidR="0071587B">
        <w:t>operating model to rebuild to</w:t>
      </w:r>
      <w:r w:rsidR="007C5E14">
        <w:t xml:space="preserve"> or above the target biomass.  However, </w:t>
      </w:r>
      <w:r w:rsidR="0071587B">
        <w:t xml:space="preserve">in the absence of new </w:t>
      </w:r>
      <w:ins w:id="190" w:author="Punt, Andre (O&amp;A, Hobart)" w:date="2016-07-23T06:32:00Z">
        <w:r w:rsidR="001C6F10">
          <w:t xml:space="preserve">(and </w:t>
        </w:r>
      </w:ins>
      <w:r w:rsidR="0071587B">
        <w:t>informative</w:t>
      </w:r>
      <w:ins w:id="191" w:author="Punt, Andre (O&amp;A, Hobart)" w:date="2016-07-23T06:32:00Z">
        <w:r w:rsidR="001C6F10">
          <w:t>_</w:t>
        </w:r>
      </w:ins>
      <w:r w:rsidR="0071587B">
        <w:t xml:space="preserve"> data,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commentRangeStart w:id="192"/>
      <w:r w:rsidR="008577AB">
        <w:t>represented</w:t>
      </w:r>
      <w:commentRangeEnd w:id="192"/>
      <w:r w:rsidR="001C6F10">
        <w:rPr>
          <w:rStyle w:val="CommentReference"/>
        </w:rPr>
        <w:commentReference w:id="192"/>
      </w:r>
      <w:r w:rsidR="008577AB">
        <w:t xml:space="preserve"> a two-way trend of abundance (decline and increase in biomass) which previous studies have found informative in estimating steepness (Magnusson and </w:t>
      </w:r>
      <w:proofErr w:type="spellStart"/>
      <w:r w:rsidR="008577AB">
        <w:t>Hilborn</w:t>
      </w:r>
      <w:proofErr w:type="spellEnd"/>
      <w:r w:rsidR="008577AB">
        <w:t xml:space="preserve">, 2007; Conn </w:t>
      </w:r>
      <w:r w:rsidR="008577AB">
        <w:rPr>
          <w:i/>
        </w:rPr>
        <w:t>et al.</w:t>
      </w:r>
      <w:r w:rsidR="008577AB">
        <w:t>, 2010).</w:t>
      </w:r>
      <w:r w:rsidR="007059F3">
        <w:t xml:space="preserve">  This work showed that a one-way trip with limited data may not to be adequate to correctly estimate steepness, but the inclusion of even limited data can</w:t>
      </w:r>
      <w:ins w:id="193" w:author="Punt, Andre (O&amp;A, Hobart)" w:date="2016-07-23T06:33:00Z">
        <w:r w:rsidR="001C6F10">
          <w:t>,</w:t>
        </w:r>
      </w:ins>
      <w:r w:rsidR="007059F3">
        <w:t xml:space="preserve"> </w:t>
      </w:r>
      <w:r w:rsidR="0071587B">
        <w:t>with contrast in stock size</w:t>
      </w:r>
      <w:ins w:id="194" w:author="Punt, Andre (O&amp;A, Hobart)" w:date="2016-07-23T06:33:00Z">
        <w:r w:rsidR="001C6F10">
          <w:t>,</w:t>
        </w:r>
      </w:ins>
      <w:r w:rsidR="0071587B">
        <w:t xml:space="preserve"> </w:t>
      </w:r>
      <w:del w:id="195" w:author="Punt, Andre (O&amp;A, Hobart)" w:date="2016-07-23T06:33:00Z">
        <w:r w:rsidR="0071587B" w:rsidDel="001C6F10">
          <w:delText xml:space="preserve">can </w:delText>
        </w:r>
      </w:del>
      <w:r w:rsidR="007059F3">
        <w:t xml:space="preserve">improve the </w:t>
      </w:r>
      <w:commentRangeStart w:id="196"/>
      <w:r w:rsidR="007059F3">
        <w:t>estimation</w:t>
      </w:r>
      <w:commentRangeEnd w:id="196"/>
      <w:r w:rsidR="001C6F10">
        <w:rPr>
          <w:rStyle w:val="CommentReference"/>
        </w:rPr>
        <w:commentReference w:id="196"/>
      </w:r>
      <w:r w:rsidR="007059F3">
        <w:t xml:space="preserve"> of steepness even if the initial assessment </w:t>
      </w:r>
      <w:r w:rsidR="0071587B">
        <w:t>produced</w:t>
      </w:r>
      <w:r w:rsidR="007059F3">
        <w:t xml:space="preserve"> a poor estimate of steepness.   </w:t>
      </w:r>
    </w:p>
    <w:p w14:paraId="7B535DE0" w14:textId="60DE4226" w:rsidR="00C868D1" w:rsidRDefault="00C868D1" w:rsidP="00663A70">
      <w:r>
        <w:t xml:space="preserve">The general trend in results when the operating model included time-varying natural mortality and fishery selectivity were similar to the time-invariant case, although the estimates were more variable across all data scenarios.  </w:t>
      </w:r>
      <w:r w:rsidR="007A4BF3">
        <w:t xml:space="preserve">The estimation method assumed a single natural mortality across </w:t>
      </w:r>
      <w:r w:rsidR="007A4BF3">
        <w:lastRenderedPageBreak/>
        <w:t>all years equal to the mean value which was used to generate the autocorrelated annual deviations in the operating model.</w:t>
      </w:r>
      <w:r w:rsidR="00787F79">
        <w:t xml:space="preserve">  This setup </w:t>
      </w:r>
      <w:r w:rsidR="00380CB6">
        <w:t xml:space="preserve">was a strategic choice </w:t>
      </w:r>
      <w:del w:id="197" w:author="Punt, Andre (O&amp;A, Hobart)" w:date="2016-07-23T06:34:00Z">
        <w:r w:rsidR="00380CB6" w:rsidDel="001C6F10">
          <w:delText xml:space="preserve">which </w:delText>
        </w:r>
      </w:del>
      <w:ins w:id="198" w:author="Punt, Andre (O&amp;A, Hobart)" w:date="2016-07-23T06:34:00Z">
        <w:r w:rsidR="001C6F10">
          <w:t>that</w:t>
        </w:r>
        <w:r w:rsidR="001C6F10">
          <w:t xml:space="preserve"> </w:t>
        </w:r>
      </w:ins>
      <w:r w:rsidR="00787F79">
        <w:t>allowed variation in the composition data that the estimation method would not be able to account for, but would not be anticipated to result in strongly biased estimates</w:t>
      </w:r>
      <w:r w:rsidR="00361A97">
        <w:t xml:space="preserve"> due to </w:t>
      </w:r>
      <w:ins w:id="199" w:author="Punt, Andre (O&amp;A, Hobart)" w:date="2016-07-23T06:34:00Z">
        <w:r w:rsidR="001C6F10">
          <w:t xml:space="preserve">model </w:t>
        </w:r>
      </w:ins>
      <w:r w:rsidR="00361A97">
        <w:t>misspecification</w:t>
      </w:r>
      <w:r w:rsidR="00787F79">
        <w:t xml:space="preserve">. </w:t>
      </w:r>
      <w:del w:id="200" w:author="Punt, Andre (O&amp;A, Hobart)" w:date="2016-07-23T06:35:00Z">
        <w:r w:rsidR="00787F79" w:rsidDel="001C6F10">
          <w:delText xml:space="preserve"> </w:delText>
        </w:r>
        <w:r w:rsidR="007A4BF3" w:rsidDel="001C6F10">
          <w:delText xml:space="preserve">  </w:delText>
        </w:r>
        <w:r w:rsidR="00380CB6" w:rsidDel="001C6F10">
          <w:delText>The process of t</w:delText>
        </w:r>
      </w:del>
      <w:ins w:id="201" w:author="Punt, Andre (O&amp;A, Hobart)" w:date="2016-07-23T06:35:00Z">
        <w:r w:rsidR="001C6F10">
          <w:t>T</w:t>
        </w:r>
      </w:ins>
      <w:r w:rsidR="00380CB6">
        <w:t>ime-varying natural mortality is likely more complex with extended periods of high or low natural mortality based upon external factors (e.g. predator abundance, climate conditions)</w:t>
      </w:r>
      <w:ins w:id="202" w:author="Punt, Andre (O&amp;A, Hobart)" w:date="2016-07-23T06:35:00Z">
        <w:r w:rsidR="001C6F10">
          <w:t>,</w:t>
        </w:r>
      </w:ins>
      <w:r w:rsidR="00380CB6">
        <w:t xml:space="preserve"> which could result in </w:t>
      </w:r>
      <w:del w:id="203" w:author="Punt, Andre (O&amp;A, Hobart)" w:date="2016-07-23T06:35:00Z">
        <w:r w:rsidR="00380CB6" w:rsidDel="001C6F10">
          <w:delText xml:space="preserve">strong </w:delText>
        </w:r>
      </w:del>
      <w:ins w:id="204" w:author="Punt, Andre (O&amp;A, Hobart)" w:date="2016-07-23T06:35:00Z">
        <w:r w:rsidR="001C6F10">
          <w:t>large</w:t>
        </w:r>
        <w:r w:rsidR="001C6F10">
          <w:t xml:space="preserve"> </w:t>
        </w:r>
      </w:ins>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1CC23948" w:rsidR="004A043E" w:rsidRDefault="00361A97" w:rsidP="00663A70">
      <w:r>
        <w:t>S</w:t>
      </w:r>
      <w:r w:rsidR="00DC79E1">
        <w:t xml:space="preserve">hifts in the form of selectivity over time and the impact </w:t>
      </w:r>
      <w:ins w:id="205" w:author="Punt, Andre (O&amp;A, Hobart)" w:date="2016-07-23T06:35:00Z">
        <w:r w:rsidR="001C6F10">
          <w:t xml:space="preserve">of </w:t>
        </w:r>
      </w:ins>
      <w:r w:rsidR="00DC79E1">
        <w:t>annual deviation</w:t>
      </w:r>
      <w:ins w:id="206" w:author="Punt, Andre (O&amp;A, Hobart)" w:date="2016-07-23T06:35:00Z">
        <w:r w:rsidR="001C6F10">
          <w:t>s</w:t>
        </w:r>
      </w:ins>
      <w:r w:rsidR="00DC79E1">
        <w:t xml:space="preserve"> in selectivity </w:t>
      </w:r>
      <w:del w:id="207" w:author="Punt, Andre (O&amp;A, Hobart)" w:date="2016-07-23T06:35:00Z">
        <w:r w:rsidR="00DC79E1" w:rsidDel="001C6F10">
          <w:delText xml:space="preserve">presented </w:delText>
        </w:r>
      </w:del>
      <w:ins w:id="208" w:author="Punt, Andre (O&amp;A, Hobart)" w:date="2016-07-23T06:35:00Z">
        <w:r w:rsidR="001C6F10">
          <w:t>led to</w:t>
        </w:r>
        <w:r w:rsidR="001C6F10">
          <w:t xml:space="preserve"> </w:t>
        </w:r>
      </w:ins>
      <w:r w:rsidR="00DC79E1">
        <w:t xml:space="preserve">mixed results.  The estimation method consistently estimated a positively biased size at </w:t>
      </w:r>
      <w:commentRangeStart w:id="209"/>
      <w:r w:rsidR="00DC79E1">
        <w:t>m</w:t>
      </w:r>
      <w:commentRangeEnd w:id="209"/>
      <w:r w:rsidR="001C6F10">
        <w:rPr>
          <w:rStyle w:val="CommentReference"/>
        </w:rPr>
        <w:commentReference w:id="209"/>
      </w:r>
      <w:r w:rsidR="00DC79E1">
        <w:t xml:space="preserve">aximum selectivity for all data scenarios with time-varying selectivity.  The operating model selectivity </w:t>
      </w:r>
      <w:del w:id="210" w:author="Punt, Andre (O&amp;A, Hobart)" w:date="2016-07-23T06:36:00Z">
        <w:r w:rsidR="00DC79E1" w:rsidDel="001C6F10">
          <w:delText xml:space="preserve">applied </w:delText>
        </w:r>
      </w:del>
      <w:ins w:id="211" w:author="Punt, Andre (O&amp;A, Hobart)" w:date="2016-07-23T06:36:00Z">
        <w:r w:rsidR="001C6F10">
          <w:t>involved</w:t>
        </w:r>
        <w:r w:rsidR="001C6F10">
          <w:t xml:space="preserve"> </w:t>
        </w:r>
      </w:ins>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ins w:id="212" w:author="Punt, Andre (O&amp;A, Hobart)" w:date="2016-07-23T06:36:00Z">
        <w:r w:rsidR="001C6F10">
          <w:t>estimates of the size at maximum selectivity</w:t>
        </w:r>
      </w:ins>
      <w:del w:id="213" w:author="Punt, Andre (O&amp;A, Hobart)" w:date="2016-07-23T06:36:00Z">
        <w:r w:rsidDel="001C6F10">
          <w:delText>parameter estimates</w:delText>
        </w:r>
      </w:del>
      <w:r w:rsidR="007A0FDB">
        <w:t xml:space="preserve">.  </w:t>
      </w:r>
      <w:r w:rsidR="00DC79E1">
        <w:t xml:space="preserve">However, </w:t>
      </w:r>
      <w:r>
        <w:t>the estimation method was able to identify</w:t>
      </w:r>
      <w:r w:rsidR="00DC79E1">
        <w:t xml:space="preserve"> the change in the selectivity form (asymptotic to domed</w:t>
      </w:r>
      <w:r w:rsidR="007A0FDB">
        <w:t xml:space="preserve"> through a reduction in the width at peak selectivity</w:t>
      </w:r>
      <w:r w:rsidR="00DC79E1">
        <w:t>)</w:t>
      </w:r>
      <w:r w:rsidR="007A0FDB">
        <w:t xml:space="preserve"> during the </w:t>
      </w:r>
      <w:del w:id="214" w:author="Punt, Andre (O&amp;A, Hobart)" w:date="2016-07-23T06:36:00Z">
        <w:r w:rsidR="007A0FDB" w:rsidDel="001C6F10">
          <w:delText xml:space="preserve">estimated </w:delText>
        </w:r>
      </w:del>
      <w:r w:rsidR="007A0FDB">
        <w:t>rebuilding years</w:t>
      </w:r>
      <w:r>
        <w:t xml:space="preserve"> with</w:t>
      </w:r>
      <w:r w:rsidR="00DC79E1">
        <w:t xml:space="preserve"> similar</w:t>
      </w:r>
      <w:r>
        <w:t xml:space="preserve"> bias to the time-invariant case.  Each case</w:t>
      </w:r>
      <w:r w:rsidR="007A0FDB">
        <w:t xml:space="preserve"> </w:t>
      </w:r>
      <w:del w:id="215" w:author="Punt, Andre (O&amp;A, Hobart)" w:date="2016-07-23T06:36:00Z">
        <w:r w:rsidDel="001C6F10">
          <w:delText>produced</w:delText>
        </w:r>
        <w:r w:rsidR="007A0FDB" w:rsidDel="001C6F10">
          <w:delText xml:space="preserve"> </w:delText>
        </w:r>
      </w:del>
      <w:ins w:id="216" w:author="Punt, Andre (O&amp;A, Hobart)" w:date="2016-07-23T06:36:00Z">
        <w:r w:rsidR="001C6F10">
          <w:t xml:space="preserve">led to </w:t>
        </w:r>
      </w:ins>
      <w:r w:rsidR="007A0FDB">
        <w:t>estimates that under estimated the decline in the descending limb</w:t>
      </w:r>
      <w:r w:rsidR="007E47B3">
        <w:t>,</w:t>
      </w:r>
      <w:r w:rsidR="007A0FDB">
        <w:t xml:space="preserve"> defining the dome</w:t>
      </w:r>
      <w:r>
        <w:t xml:space="preserve"> in selectivity</w:t>
      </w:r>
      <w:r w:rsidR="00DC79E1">
        <w:t>.</w:t>
      </w:r>
      <w:r w:rsidR="007A0FDB">
        <w:t xml:space="preserve">  </w:t>
      </w:r>
      <w:commentRangeStart w:id="217"/>
      <w:r w:rsidR="007A0FDB">
        <w:t>This evaluation applied time blocks defined by the status of the stock to allow for shifts in selectivity, ignoring the annual shifts in the selectivity curve.</w:t>
      </w:r>
      <w:commentRangeEnd w:id="217"/>
      <w:r w:rsidR="001C6F10">
        <w:rPr>
          <w:rStyle w:val="CommentReference"/>
        </w:rPr>
        <w:commentReference w:id="217"/>
      </w:r>
      <w:r w:rsidR="007A0FDB">
        <w:t xml:space="preserve">   </w:t>
      </w:r>
      <w:del w:id="218" w:author="Punt, Andre (O&amp;A, Hobart)" w:date="2016-07-23T06:37:00Z">
        <w:r w:rsidR="007A0FDB" w:rsidDel="00E81AEC">
          <w:delText>Other</w:delText>
        </w:r>
      </w:del>
      <w:ins w:id="219" w:author="Punt, Andre (O&amp;A, Hobart)" w:date="2016-07-23T06:37:00Z">
        <w:r w:rsidR="00E81AEC">
          <w:t>Studies</w:t>
        </w:r>
      </w:ins>
      <w:del w:id="220" w:author="Punt, Andre (O&amp;A, Hobart)" w:date="2016-07-23T06:37:00Z">
        <w:r w:rsidR="007A0FDB" w:rsidDel="00E81AEC">
          <w:delText>s</w:delText>
        </w:r>
      </w:del>
      <w:r w:rsidR="007A0FDB">
        <w:t xml:space="preserve"> have evaluated </w:t>
      </w:r>
      <w:del w:id="221" w:author="Punt, Andre (O&amp;A, Hobart)" w:date="2016-07-23T06:37:00Z">
        <w:r w:rsidR="007A0FDB" w:rsidDel="00E81AEC">
          <w:delText xml:space="preserve">alternative </w:delText>
        </w:r>
      </w:del>
      <w:ins w:id="222" w:author="Punt, Andre (O&amp;A, Hobart)" w:date="2016-07-23T06:37:00Z">
        <w:r w:rsidR="00E81AEC">
          <w:t>other</w:t>
        </w:r>
        <w:r w:rsidR="00E81AEC">
          <w:t xml:space="preserve"> </w:t>
        </w:r>
      </w:ins>
      <w:r w:rsidR="007A0FDB">
        <w:t xml:space="preserve">ways of estimating time-varying selectivity using state-space models (Nielsen and Berg, 2014), or the implications of applying time blocks vs. allowing a random walk component in selectivity parameters or catchability (Wilber and </w:t>
      </w:r>
      <w:proofErr w:type="spellStart"/>
      <w:r w:rsidR="007A0FDB">
        <w:t>Bence</w:t>
      </w:r>
      <w:proofErr w:type="spellEnd"/>
      <w:r w:rsidR="007A0FDB">
        <w:t xml:space="preserve">, 2006; Martell and Stewart, 2014).  </w:t>
      </w:r>
      <w:r w:rsidR="007E47B3">
        <w:t>Further exploration should</w:t>
      </w:r>
      <w:r w:rsidR="007A0FDB">
        <w:t xml:space="preserve"> be </w:t>
      </w:r>
      <w:del w:id="223" w:author="Punt, Andre (O&amp;A, Hobart)" w:date="2016-07-23T06:37:00Z">
        <w:r w:rsidR="007A0FDB" w:rsidDel="00E81AEC">
          <w:delText xml:space="preserve">done </w:delText>
        </w:r>
      </w:del>
      <w:ins w:id="224" w:author="Punt, Andre (O&amp;A, Hobart)" w:date="2016-07-23T06:37:00Z">
        <w:r w:rsidR="00E81AEC">
          <w:t>c</w:t>
        </w:r>
      </w:ins>
      <w:ins w:id="225" w:author="Punt, Andre (O&amp;A, Hobart)" w:date="2016-07-23T06:38:00Z">
        <w:r w:rsidR="00E81AEC">
          <w:t>onducted</w:t>
        </w:r>
      </w:ins>
      <w:ins w:id="226" w:author="Punt, Andre (O&amp;A, Hobart)" w:date="2016-07-23T06:37:00Z">
        <w:r w:rsidR="00E81AEC">
          <w:t xml:space="preserve"> </w:t>
        </w:r>
      </w:ins>
      <w:r w:rsidR="007E47B3">
        <w:t xml:space="preserve">to </w:t>
      </w:r>
      <w:r w:rsidR="007A0FDB">
        <w:t>evaluate if allowing a random walk or applying an alternative estimation method eliminates the bias observed in the estimated selectivity here</w:t>
      </w:r>
      <w:r w:rsidR="00DB28C3">
        <w:t xml:space="preserve"> and how data quantity and quality impacts these estimates</w:t>
      </w:r>
      <w:r w:rsidR="007A0FDB">
        <w:t xml:space="preserve">.   </w:t>
      </w:r>
    </w:p>
    <w:p w14:paraId="7713FDCC" w14:textId="43B611AB" w:rsidR="00DB28C3" w:rsidRPr="00653CFF" w:rsidRDefault="00653CFF" w:rsidP="00663A70">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del w:id="227" w:author="Punt, Andre (O&amp;A, Hobart)" w:date="2016-07-23T06:38:00Z">
        <w:r w:rsidDel="00E81AEC">
          <w:delText xml:space="preserve">numerous </w:delText>
        </w:r>
      </w:del>
      <w:ins w:id="228" w:author="Punt, Andre (O&amp;A, Hobart)" w:date="2016-07-23T06:38:00Z">
        <w:r w:rsidR="00E81AEC">
          <w:t>many</w:t>
        </w:r>
        <w:r w:rsidR="00E81AEC">
          <w:t xml:space="preserve"> </w:t>
        </w:r>
      </w:ins>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w:t>
      </w:r>
      <w:del w:id="229" w:author="Punt, Andre (O&amp;A, Hobart)" w:date="2016-07-23T06:38:00Z">
        <w:r w:rsidR="00E234B6" w:rsidDel="00E81AEC">
          <w:delText xml:space="preserve">in </w:delText>
        </w:r>
        <w:r w:rsidDel="00E81AEC">
          <w:delText>real-world assessments</w:delText>
        </w:r>
        <w:r w:rsidR="00E234B6" w:rsidDel="00E81AEC">
          <w:delText>,</w:delText>
        </w:r>
        <w:r w:rsidDel="00E81AEC">
          <w:delText xml:space="preserve"> </w:delText>
        </w:r>
      </w:del>
      <w:r>
        <w:t xml:space="preserve">the true state of nature is never </w:t>
      </w:r>
      <w:r w:rsidR="00E234B6">
        <w:t>known with confidence</w:t>
      </w:r>
      <w:ins w:id="230" w:author="Punt, Andre (O&amp;A, Hobart)" w:date="2016-07-23T06:38:00Z">
        <w:r w:rsidR="00E81AEC" w:rsidRPr="00E81AEC">
          <w:t xml:space="preserve"> </w:t>
        </w:r>
        <w:r w:rsidR="00E81AEC">
          <w:t>in real-world assessments,</w:t>
        </w:r>
      </w:ins>
      <w:del w:id="231" w:author="Punt, Andre (O&amp;A, Hobart)" w:date="2016-07-23T06:38:00Z">
        <w:r w:rsidDel="00E81AEC">
          <w:delText>.</w:delText>
        </w:r>
      </w:del>
      <w:r>
        <w:t xml:space="preserve">  </w:t>
      </w:r>
      <w:proofErr w:type="gramStart"/>
      <w:r>
        <w:t>Continued</w:t>
      </w:r>
      <w:proofErr w:type="gramEnd"/>
      <w:r>
        <w:t xml:space="preserve"> data collection may allow for the identification of model misspecification in the structural assumptions </w:t>
      </w:r>
      <w:r w:rsidR="00E234B6">
        <w:t xml:space="preserve">(e.g. growth, recruitment) </w:t>
      </w:r>
      <w:r>
        <w:t xml:space="preserve">that will allow for better approximations to reality through models.  Specifically, when stocks are driven to depleted stock sizes there could be long-term impacts to the population that could negatively affect 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long-term changes in stock dynamics due</w:t>
      </w:r>
      <w:ins w:id="232" w:author="Punt, Andre (O&amp;A, Hobart)" w:date="2016-07-23T06:39:00Z">
        <w:r w:rsidR="00E81AEC">
          <w:t>, for example,</w:t>
        </w:r>
      </w:ins>
      <w:r w:rsidR="00E2227C">
        <w:t xml:space="preserve"> to climate</w:t>
      </w:r>
      <w:ins w:id="233" w:author="Punt, Andre (O&amp;A, Hobart)" w:date="2016-07-23T06:39:00Z">
        <w:r w:rsidR="00E81AEC">
          <w:t>-</w:t>
        </w:r>
      </w:ins>
      <w:del w:id="234" w:author="Punt, Andre (O&amp;A, Hobart)" w:date="2016-07-23T06:39:00Z">
        <w:r w:rsidR="00E2227C" w:rsidDel="00E81AEC">
          <w:delText xml:space="preserve"> </w:delText>
        </w:r>
      </w:del>
      <w:r w:rsidR="00E2227C">
        <w:t xml:space="preserve">driven forces.  There has been much work identifying potential links between climate and recruitment (Hollowed </w:t>
      </w:r>
      <w:r w:rsidR="00E2227C" w:rsidRPr="00E2227C">
        <w:rPr>
          <w:i/>
        </w:rPr>
        <w:t>et al.</w:t>
      </w:r>
      <w:r w:rsidR="00E2227C">
        <w:t xml:space="preserve">, 2011; </w:t>
      </w:r>
      <w:proofErr w:type="spellStart"/>
      <w:r w:rsidR="00E2227C">
        <w:t>Ianelli</w:t>
      </w:r>
      <w:proofErr w:type="spellEnd"/>
      <w:r w:rsidR="00E2227C">
        <w:t xml:space="preserve"> </w:t>
      </w:r>
      <w:r w:rsidR="00E2227C" w:rsidRPr="00E2227C">
        <w:rPr>
          <w:i/>
        </w:rPr>
        <w:t>et al.</w:t>
      </w:r>
      <w:r w:rsidR="00E2227C">
        <w:t xml:space="preserve">, 2011, </w:t>
      </w:r>
      <w:proofErr w:type="spellStart"/>
      <w:r w:rsidR="00E2227C">
        <w:t>Mueter</w:t>
      </w:r>
      <w:proofErr w:type="spellEnd"/>
      <w:r w:rsidR="00E2227C">
        <w:t xml:space="preserve"> </w:t>
      </w:r>
      <w:r w:rsidR="00E2227C">
        <w:rPr>
          <w:i/>
        </w:rPr>
        <w:t>et al.</w:t>
      </w:r>
      <w:r w:rsidR="00E2227C">
        <w:t xml:space="preserve">, 2011, </w:t>
      </w:r>
      <w:proofErr w:type="spellStart"/>
      <w:r w:rsidR="00E2227C">
        <w:t>Strachura</w:t>
      </w:r>
      <w:proofErr w:type="spellEnd"/>
      <w:r w:rsidR="00E2227C">
        <w:t xml:space="preserve"> </w:t>
      </w:r>
      <w:r w:rsidR="00E2227C" w:rsidRPr="00E2227C">
        <w:rPr>
          <w:i/>
        </w:rPr>
        <w:t>et al.</w:t>
      </w:r>
      <w:r w:rsidR="00E2227C">
        <w:t>, 2014).  Additionally, long-term varying climate conditions may result in changes in biolog</w:t>
      </w:r>
      <w:ins w:id="235" w:author="Punt, Andre (O&amp;A, Hobart)" w:date="2016-07-23T06:39:00Z">
        <w:r w:rsidR="00E81AEC">
          <w:t>ical parameters</w:t>
        </w:r>
      </w:ins>
      <w:del w:id="236" w:author="Punt, Andre (O&amp;A, Hobart)" w:date="2016-07-23T06:39:00Z">
        <w:r w:rsidR="00E2227C" w:rsidDel="00E81AEC">
          <w:delText>y</w:delText>
        </w:r>
      </w:del>
      <w:r w:rsidR="00E2227C">
        <w:t xml:space="preserve"> (Swain and Benoit, 2015) which will impact the productivity of stocks (</w:t>
      </w:r>
      <w:proofErr w:type="spellStart"/>
      <w:r w:rsidR="00E2227C">
        <w:t>Legaut</w:t>
      </w:r>
      <w:proofErr w:type="spellEnd"/>
      <w:r w:rsidR="00E2227C">
        <w:t xml:space="preserve"> and Palmer, 2015) </w:t>
      </w:r>
      <w:del w:id="237" w:author="Punt, Andre (O&amp;A, Hobart)" w:date="2016-07-23T06:39:00Z">
        <w:r w:rsidR="00E2227C" w:rsidDel="00E81AEC">
          <w:delText xml:space="preserve">which </w:delText>
        </w:r>
      </w:del>
      <w:ins w:id="238" w:author="Punt, Andre (O&amp;A, Hobart)" w:date="2016-07-23T06:39:00Z">
        <w:r w:rsidR="00E81AEC">
          <w:t>that</w:t>
        </w:r>
        <w:r w:rsidR="00E81AEC">
          <w:t xml:space="preserve"> </w:t>
        </w:r>
      </w:ins>
      <w:r w:rsidR="00E2227C">
        <w:t xml:space="preserve">needs to be accounted for when setting harvest limits.     </w:t>
      </w:r>
    </w:p>
    <w:p w14:paraId="534FB088" w14:textId="5B0C242D" w:rsidR="002A15E3" w:rsidRPr="00314AE9" w:rsidRDefault="0002633E" w:rsidP="00D066D7">
      <w:r>
        <w:t xml:space="preserve">The generally </w:t>
      </w:r>
      <w:r w:rsidR="00A02B05">
        <w:t>well behaved</w:t>
      </w:r>
      <w:r>
        <w:t xml:space="preserve"> results from each of the data s</w:t>
      </w:r>
      <w:r w:rsidR="00B64B50">
        <w:t>cenarios</w:t>
      </w:r>
      <w:r>
        <w:t xml:space="preserve"> were related to some</w:t>
      </w:r>
      <w:r w:rsidR="00A02B05">
        <w:t xml:space="preserve"> key assumptions and choices.  The strategic decision was made to </w:t>
      </w:r>
      <w:r>
        <w:t xml:space="preserve">construct </w:t>
      </w:r>
      <w:r w:rsidR="00A02B05">
        <w:t>the</w:t>
      </w:r>
      <w:r>
        <w:t xml:space="preserve"> operating model population with the estimation method </w:t>
      </w:r>
      <w:r w:rsidR="00A02B05">
        <w:t>with similar assumptions concerning</w:t>
      </w:r>
      <w:r>
        <w:t xml:space="preserve"> critical biological and fishery properties (e.g. stock-recruitment relationship) </w:t>
      </w:r>
      <w:del w:id="239" w:author="Punt, Andre (O&amp;A, Hobart)" w:date="2016-07-23T06:40:00Z">
        <w:r w:rsidDel="00E81AEC">
          <w:delText xml:space="preserve">in order </w:delText>
        </w:r>
      </w:del>
      <w:r>
        <w:t xml:space="preserve">to focus on </w:t>
      </w:r>
      <w:r w:rsidR="004829F8">
        <w:t xml:space="preserve">the </w:t>
      </w:r>
      <w:r>
        <w:t>role of data in the ability to monitor a rebuilding stock</w:t>
      </w:r>
      <w:r w:rsidR="00A02B05">
        <w:t xml:space="preserve"> rather than the results created by various model misspecifications</w:t>
      </w:r>
      <w:r>
        <w:t>.</w:t>
      </w:r>
      <w:r w:rsidR="00762436">
        <w:t xml:space="preserve">  </w:t>
      </w:r>
      <w:r w:rsidR="00762436">
        <w:lastRenderedPageBreak/>
        <w:t>Additionally, simulating the messiness that is inherent in fisheries data through observation and process error alone is insufficient.  The patterns and trends in real fisheries data are likely caused by highly complex processes that are not yet completely understood and hence difficult to recreate through simulation.</w:t>
      </w:r>
      <w:r w:rsidR="00220BE0">
        <w:t xml:space="preserve">  The benefits of data quality and </w:t>
      </w:r>
      <w:r w:rsidR="00D066D7">
        <w:t xml:space="preserve">quantity is likely underestimated here relative to </w:t>
      </w:r>
      <w:r w:rsidR="00220BE0">
        <w:t xml:space="preserve">real-world assessments </w:t>
      </w:r>
      <w:r w:rsidR="00D066D7">
        <w:t xml:space="preserve">which require </w:t>
      </w:r>
      <w:r w:rsidR="00220BE0">
        <w:t xml:space="preserve">informative </w:t>
      </w:r>
      <w:r w:rsidR="00D066D7">
        <w:t>data to identify trends in biomass</w:t>
      </w:r>
      <w:r w:rsidR="00220BE0">
        <w:t>,</w:t>
      </w:r>
      <w:r w:rsidR="00D066D7">
        <w:t xml:space="preserve"> population scale,</w:t>
      </w:r>
      <w:r w:rsidR="00220BE0">
        <w:t xml:space="preserve"> biology, and recruitment. </w:t>
      </w:r>
      <w:r w:rsidR="00762436">
        <w:t xml:space="preserve">   </w:t>
      </w:r>
      <w:r w:rsidR="00E81AEC">
        <w:rPr>
          <w:rStyle w:val="CommentReference"/>
        </w:rPr>
        <w:commentReference w:id="240"/>
      </w:r>
      <w:r w:rsidR="002A15E3">
        <w:br w:type="page"/>
      </w:r>
    </w:p>
    <w:p w14:paraId="43FB02DF" w14:textId="675F6FC4" w:rsidR="002A15E3" w:rsidRDefault="002A15E3" w:rsidP="002A15E3">
      <w:pPr>
        <w:pStyle w:val="Heading1"/>
      </w:pPr>
      <w:r>
        <w:lastRenderedPageBreak/>
        <w:t>References</w:t>
      </w:r>
    </w:p>
    <w:p w14:paraId="2DBEADD3" w14:textId="7AE4FFEA" w:rsidR="002A15E3" w:rsidRDefault="002A15E3" w:rsidP="002A15E3">
      <w:pPr>
        <w:pStyle w:val="References"/>
      </w:pPr>
      <w:r w:rsidRPr="002A15E3">
        <w:t xml:space="preserve">Chen, Y., Chen, L., Stergiou, K.I. 2003. Impacts of data quantity on fisheries stock assessment. </w:t>
      </w:r>
      <w:proofErr w:type="spellStart"/>
      <w:r w:rsidRPr="002A15E3">
        <w:t>Aquat</w:t>
      </w:r>
      <w:proofErr w:type="spellEnd"/>
      <w:r w:rsidRPr="002A15E3">
        <w:t>. Sci. 65, 92-98.</w:t>
      </w:r>
    </w:p>
    <w:p w14:paraId="7837AB0F" w14:textId="21BF3F21" w:rsidR="007A0568" w:rsidRDefault="007A0568" w:rsidP="002A15E3">
      <w:pPr>
        <w:pStyle w:val="References"/>
      </w:pPr>
      <w:r>
        <w:t xml:space="preserve">Conn, P.B., Williams, E.H., </w:t>
      </w:r>
      <w:proofErr w:type="spellStart"/>
      <w:r>
        <w:t>Shertzer</w:t>
      </w:r>
      <w:proofErr w:type="spellEnd"/>
      <w:r>
        <w:t xml:space="preserve">, K.W. 2010. When can we reliably estimate the productivity of fish stocks? Can. J. Fish. </w:t>
      </w:r>
      <w:proofErr w:type="spellStart"/>
      <w:r>
        <w:t>Aquat</w:t>
      </w:r>
      <w:proofErr w:type="spellEnd"/>
      <w:r>
        <w:t>. Sci. 67: 511-523.</w:t>
      </w:r>
    </w:p>
    <w:p w14:paraId="154EA0C1" w14:textId="73F884EE" w:rsidR="000C3DB9" w:rsidRDefault="000C3DB9" w:rsidP="002A15E3">
      <w:pPr>
        <w:pStyle w:val="References"/>
      </w:pPr>
      <w:proofErr w:type="spellStart"/>
      <w:r>
        <w:t>Hilborn</w:t>
      </w:r>
      <w:proofErr w:type="spellEnd"/>
      <w:r>
        <w:t>, R. 1979. Comparison of fisheries control systems that utilize catch and effort data. J. Fish. Res. Board. Can. 36: 1477-1489.</w:t>
      </w:r>
    </w:p>
    <w:p w14:paraId="3978E7B3" w14:textId="2CE0A439" w:rsidR="005834C1" w:rsidRDefault="005834C1" w:rsidP="002A15E3">
      <w:pPr>
        <w:pStyle w:val="References"/>
      </w:pPr>
      <w:r>
        <w:t xml:space="preserve">Hixon, M.A., Johnson, D.W., </w:t>
      </w:r>
      <w:proofErr w:type="spellStart"/>
      <w:r>
        <w:t>Sogard</w:t>
      </w:r>
      <w:proofErr w:type="spellEnd"/>
      <w:r>
        <w:t xml:space="preserve">, S.M. 2014. BOFFFs: on the importance of conserving </w:t>
      </w:r>
      <w:proofErr w:type="spellStart"/>
      <w:r>
        <w:t>old</w:t>
      </w:r>
      <w:r w:rsidR="00B16A3C">
        <w:t>h</w:t>
      </w:r>
      <w:proofErr w:type="spellEnd"/>
      <w:r>
        <w:t>-growth age structure in fishery populations. ICES J. Mar. Sci. 71: 2171-2185.</w:t>
      </w:r>
    </w:p>
    <w:p w14:paraId="4D76F077" w14:textId="77777777" w:rsidR="005834C1" w:rsidRPr="00332376" w:rsidRDefault="005834C1" w:rsidP="005834C1">
      <w:pPr>
        <w:pStyle w:val="References"/>
        <w:spacing w:before="0"/>
      </w:pPr>
      <w:r w:rsidRPr="00332376">
        <w:t xml:space="preserve">Hollowed, A. B., </w:t>
      </w:r>
      <w:proofErr w:type="spellStart"/>
      <w:r w:rsidRPr="00332376">
        <w:t>Barange</w:t>
      </w:r>
      <w:proofErr w:type="spellEnd"/>
      <w:r w:rsidRPr="00332376">
        <w:t xml:space="preserve">, M., Ito, S., Kim, S., </w:t>
      </w:r>
      <w:proofErr w:type="spellStart"/>
      <w:r w:rsidRPr="00332376">
        <w:t>Loeng</w:t>
      </w:r>
      <w:proofErr w:type="spellEnd"/>
      <w:r w:rsidRPr="00332376">
        <w:t>, H., and Peck, M. A. 2011. Effects of climate change on fish and fisheries: forecasting impacts, assessing ecosystem responses, and evaluating management strategies. ICES Journal of Marine Science, 68: 984</w:t>
      </w:r>
      <w:r w:rsidRPr="00332376">
        <w:rPr>
          <w:rFonts w:cs="Times New Roman"/>
        </w:rPr>
        <w:t>–</w:t>
      </w:r>
      <w:r w:rsidRPr="00332376">
        <w:t>985.</w:t>
      </w:r>
    </w:p>
    <w:p w14:paraId="66F3E117" w14:textId="77777777" w:rsidR="005834C1" w:rsidRPr="00332376" w:rsidRDefault="005834C1" w:rsidP="005834C1">
      <w:pPr>
        <w:pStyle w:val="References"/>
        <w:spacing w:before="0"/>
      </w:pPr>
      <w:proofErr w:type="spellStart"/>
      <w:r w:rsidRPr="00332376">
        <w:t>Ianelli</w:t>
      </w:r>
      <w:proofErr w:type="spellEnd"/>
      <w:r w:rsidRPr="00332376">
        <w:t xml:space="preserve">, J. N., Hollowed, A. B., </w:t>
      </w:r>
      <w:proofErr w:type="spellStart"/>
      <w:r w:rsidRPr="00332376">
        <w:t>Haynie</w:t>
      </w:r>
      <w:proofErr w:type="spellEnd"/>
      <w:r w:rsidRPr="00332376">
        <w:t xml:space="preserve">, A. C., Muter, F. J., and Bond, N. A. 2011. Evaluating management strategies for eastern Bering Sea walleye </w:t>
      </w:r>
      <w:proofErr w:type="spellStart"/>
      <w:r w:rsidRPr="00332376">
        <w:t>pollock</w:t>
      </w:r>
      <w:proofErr w:type="spellEnd"/>
      <w:r w:rsidRPr="00332376">
        <w:t xml:space="preserve"> (</w:t>
      </w:r>
      <w:proofErr w:type="spellStart"/>
      <w:r w:rsidRPr="00332376">
        <w:rPr>
          <w:i/>
        </w:rPr>
        <w:t>Theragra</w:t>
      </w:r>
      <w:proofErr w:type="spellEnd"/>
      <w:r w:rsidRPr="00332376">
        <w:rPr>
          <w:i/>
        </w:rPr>
        <w:t xml:space="preserve"> </w:t>
      </w:r>
      <w:proofErr w:type="spellStart"/>
      <w:r w:rsidRPr="00332376">
        <w:rPr>
          <w:i/>
        </w:rPr>
        <w:t>chalcogramma</w:t>
      </w:r>
      <w:proofErr w:type="spellEnd"/>
      <w:r w:rsidRPr="00332376">
        <w:t>) in a changing environment. ICES Journal of Marine Science, 68: 1297</w:t>
      </w:r>
      <w:r w:rsidRPr="00332376">
        <w:rPr>
          <w:rFonts w:cs="Times New Roman"/>
        </w:rPr>
        <w:t>–</w:t>
      </w:r>
      <w:r w:rsidRPr="00332376">
        <w:t>1304.</w:t>
      </w:r>
    </w:p>
    <w:p w14:paraId="3CEBD421" w14:textId="0445A0BA" w:rsidR="000873DC" w:rsidRDefault="000873DC" w:rsidP="002A15E3">
      <w:pPr>
        <w:pStyle w:val="References"/>
      </w:pPr>
      <w:r>
        <w:t xml:space="preserve">Johnson, K.F., </w:t>
      </w:r>
      <w:proofErr w:type="spellStart"/>
      <w:r>
        <w:t>Monnahan</w:t>
      </w:r>
      <w:proofErr w:type="spellEnd"/>
      <w:r>
        <w:t xml:space="preserve">, C.C., </w:t>
      </w:r>
      <w:proofErr w:type="spellStart"/>
      <w:r>
        <w:t>McGilliard</w:t>
      </w:r>
      <w:proofErr w:type="spellEnd"/>
      <w:r>
        <w:t xml:space="preserve">, C.R., Vert-pre, K.A., Anderson, S.C., Cunningham, C.J., Hurtado-Ferro, F., </w:t>
      </w:r>
      <w:proofErr w:type="spellStart"/>
      <w:r>
        <w:t>Licandeo</w:t>
      </w:r>
      <w:proofErr w:type="spellEnd"/>
      <w:r>
        <w:t xml:space="preserve">, R.R., </w:t>
      </w:r>
      <w:proofErr w:type="spellStart"/>
      <w:r>
        <w:t>Muradian</w:t>
      </w:r>
      <w:proofErr w:type="spellEnd"/>
      <w:r>
        <w:t xml:space="preserve">, M.L., Ono, K., </w:t>
      </w:r>
      <w:proofErr w:type="spellStart"/>
      <w:r>
        <w:t>Szuwalski</w:t>
      </w:r>
      <w:proofErr w:type="spellEnd"/>
      <w:r>
        <w:t>, C.S., Valero, J.L., Whitten, A.R., Punt, A.E. 2014. Time-varying natural mortality in fisheries stock assessment models: identifying a default approach. ICES</w:t>
      </w:r>
      <w:r w:rsidR="007A4BF3">
        <w:t xml:space="preserve"> J. Mar. Sci. 72: 137-150.</w:t>
      </w:r>
    </w:p>
    <w:p w14:paraId="7E33B0CB" w14:textId="5588EC83" w:rsidR="005834C1" w:rsidRPr="002A15E3" w:rsidRDefault="005834C1" w:rsidP="005834C1">
      <w:pPr>
        <w:pStyle w:val="References"/>
        <w:spacing w:before="0"/>
      </w:pPr>
      <w:proofErr w:type="spellStart"/>
      <w:r w:rsidRPr="00332376">
        <w:t>Legault</w:t>
      </w:r>
      <w:proofErr w:type="spellEnd"/>
      <w:r w:rsidRPr="00332376">
        <w:t>, C. M., and Palmer, M. C. 2015. In what direction should the fishing mortality target change when natural mortality increases within an assessment? Canadian Journal of Fisheries and Aquatic Sciences, 73: 349</w:t>
      </w:r>
      <w:r w:rsidRPr="00332376">
        <w:rPr>
          <w:rFonts w:cs="Times New Roman"/>
        </w:rPr>
        <w:t>–</w:t>
      </w:r>
      <w:r w:rsidRPr="00332376">
        <w:t>357.</w:t>
      </w:r>
    </w:p>
    <w:p w14:paraId="575542A5" w14:textId="4EF84991" w:rsidR="002A15E3" w:rsidRPr="002A15E3" w:rsidRDefault="002A15E3" w:rsidP="002A15E3">
      <w:pPr>
        <w:pStyle w:val="References"/>
      </w:pPr>
      <w:r w:rsidRPr="002A15E3">
        <w:t xml:space="preserve">Lee, H.H., Maunder, </w:t>
      </w:r>
      <w:r w:rsidR="007A0568">
        <w:t xml:space="preserve">M.N., </w:t>
      </w:r>
      <w:proofErr w:type="spellStart"/>
      <w:r w:rsidR="007A0568">
        <w:t>Piner</w:t>
      </w:r>
      <w:proofErr w:type="spellEnd"/>
      <w:r w:rsidR="007A0568">
        <w:t xml:space="preserve">, K.R., </w:t>
      </w:r>
      <w:proofErr w:type="spellStart"/>
      <w:r w:rsidR="007A0568">
        <w:t>Methot</w:t>
      </w:r>
      <w:proofErr w:type="spellEnd"/>
      <w:r w:rsidR="007A0568">
        <w:t>, R.D.</w:t>
      </w:r>
      <w:r w:rsidRPr="002A15E3">
        <w:t xml:space="preserve"> 2012. Can steepness of the stock-recruitment relationship be estimated in fishery stock assessment models?  Fish. Res. 125-126, 254-261.</w:t>
      </w:r>
    </w:p>
    <w:p w14:paraId="7CEA86A9" w14:textId="688A0A48" w:rsidR="002A15E3" w:rsidRDefault="002A15E3" w:rsidP="002A15E3">
      <w:pPr>
        <w:pStyle w:val="References"/>
      </w:pPr>
      <w:r w:rsidRPr="002A15E3">
        <w:t xml:space="preserve">Magnusson, A., </w:t>
      </w:r>
      <w:proofErr w:type="spellStart"/>
      <w:r w:rsidRPr="002A15E3">
        <w:t>Hilborn</w:t>
      </w:r>
      <w:proofErr w:type="spellEnd"/>
      <w:r w:rsidRPr="002A15E3">
        <w:t xml:space="preserve">, R. 2007. What makes fisheries data informative? Fish </w:t>
      </w:r>
      <w:proofErr w:type="spellStart"/>
      <w:r w:rsidRPr="002A15E3">
        <w:t>Fish</w:t>
      </w:r>
      <w:proofErr w:type="spellEnd"/>
      <w:r w:rsidRPr="002A15E3">
        <w:t>. 8, 337-358.</w:t>
      </w:r>
    </w:p>
    <w:p w14:paraId="12B957D5" w14:textId="6D6DCE05" w:rsidR="00DB28C3" w:rsidRDefault="00DB28C3" w:rsidP="002A15E3">
      <w:pPr>
        <w:pStyle w:val="References"/>
      </w:pPr>
      <w:r>
        <w:t>Martell, S., Stewart, I. 2013. Towards defining good practices for modeling time-varying selectivity. Fish. Res. 158: 84-95.</w:t>
      </w:r>
    </w:p>
    <w:p w14:paraId="15D8ADF7" w14:textId="1472AFAD" w:rsidR="00892332" w:rsidRPr="002A15E3" w:rsidRDefault="00892332" w:rsidP="00892332">
      <w:pPr>
        <w:pStyle w:val="References"/>
      </w:pPr>
      <w:proofErr w:type="spellStart"/>
      <w:r>
        <w:t>Methot</w:t>
      </w:r>
      <w:proofErr w:type="spellEnd"/>
      <w:r>
        <w:t xml:space="preserve">. Jr., R.D. (editor) 2015. Prioritizing fish stock assessments. U.S. Dep. </w:t>
      </w:r>
      <w:proofErr w:type="spellStart"/>
      <w:r>
        <w:t>Commer</w:t>
      </w:r>
      <w:proofErr w:type="spellEnd"/>
      <w:r>
        <w:t>., NOAA Tech. Memo. NMFS-F/SPO-152, 31 pp.</w:t>
      </w:r>
    </w:p>
    <w:p w14:paraId="4C3CEF9D" w14:textId="77777777" w:rsidR="002A15E3" w:rsidRPr="002A15E3" w:rsidRDefault="002A15E3" w:rsidP="002A15E3">
      <w:pPr>
        <w:pStyle w:val="References"/>
      </w:pPr>
      <w:proofErr w:type="spellStart"/>
      <w:r w:rsidRPr="002A15E3">
        <w:t>Methot</w:t>
      </w:r>
      <w:proofErr w:type="spellEnd"/>
      <w:r w:rsidRPr="002A15E3">
        <w:t xml:space="preserve">, R.D., </w:t>
      </w:r>
      <w:proofErr w:type="spellStart"/>
      <w:r w:rsidRPr="002A15E3">
        <w:t>Piner</w:t>
      </w:r>
      <w:proofErr w:type="spellEnd"/>
      <w:r w:rsidRPr="002A15E3">
        <w:t xml:space="preserve">, K.,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080F5D1E" w14:textId="6F599DE5" w:rsidR="002A15E3" w:rsidRDefault="002A15E3" w:rsidP="002A15E3">
      <w:pPr>
        <w:pStyle w:val="References"/>
      </w:pPr>
      <w:proofErr w:type="spellStart"/>
      <w:r w:rsidRPr="002A15E3">
        <w:t>Methot</w:t>
      </w:r>
      <w:proofErr w:type="spellEnd"/>
      <w:r w:rsidRPr="002A15E3">
        <w:t>, R.D., Wetzel, C.R., 2013. Stock Synthesis: A biological and statistical framework for fish stock assessment and fishery management. Fish. Res. 142, 86-99.</w:t>
      </w:r>
    </w:p>
    <w:p w14:paraId="5C0B5778" w14:textId="3ECA8705" w:rsidR="00DB28C3" w:rsidRPr="002A15E3" w:rsidRDefault="00DB28C3" w:rsidP="002A15E3">
      <w:pPr>
        <w:pStyle w:val="References"/>
      </w:pPr>
      <w:r>
        <w:t>Nielsen, A., Berg, C.W. 2014. Estimation of time-varying selectivity in stock assessments using state-space models. Fish. Res. 158: 96-101.</w:t>
      </w:r>
    </w:p>
    <w:p w14:paraId="0DE99341" w14:textId="0D72F814" w:rsidR="002A15E3" w:rsidRDefault="002A15E3" w:rsidP="002A15E3">
      <w:pPr>
        <w:pStyle w:val="References"/>
      </w:pPr>
      <w:r w:rsidRPr="002A15E3">
        <w:t xml:space="preserve">Ralston, S., Punt, A.E., Hamel, O.S., </w:t>
      </w:r>
      <w:proofErr w:type="spellStart"/>
      <w:r w:rsidRPr="002A15E3">
        <w:t>DeVore</w:t>
      </w:r>
      <w:proofErr w:type="spellEnd"/>
      <w:r w:rsidRPr="002A15E3">
        <w:t xml:space="preserve">, J.D., </w:t>
      </w:r>
      <w:proofErr w:type="spellStart"/>
      <w:r w:rsidRPr="002A15E3">
        <w:t>Conser</w:t>
      </w:r>
      <w:proofErr w:type="spellEnd"/>
      <w:r w:rsidRPr="002A15E3">
        <w:t>, R.J. 2011. A meta-analytic approach to quantifying scientific uncertainty in stock assessments. Fish. Bull. 109, 217-231.</w:t>
      </w:r>
    </w:p>
    <w:p w14:paraId="0EA3D89B" w14:textId="13F64B75" w:rsidR="000C3DB9" w:rsidRDefault="000C3DB9" w:rsidP="000C3DB9">
      <w:pPr>
        <w:pStyle w:val="References"/>
      </w:pPr>
      <w:r>
        <w:lastRenderedPageBreak/>
        <w:t>Sustainable Fisheries Act of the Magnuson-Stevens Fishery Conservation and Management Act (SFA). 1996. Silver Spring: U.S. Department of Commerce, National Oceanic and Atmospheric Administration, National Marine Fisheries Service. 170 pp.</w:t>
      </w:r>
    </w:p>
    <w:p w14:paraId="6AB988D7" w14:textId="1B0FB494" w:rsidR="005834C1" w:rsidRPr="002A15E3" w:rsidRDefault="005834C1" w:rsidP="005834C1">
      <w:pPr>
        <w:pStyle w:val="References"/>
        <w:spacing w:before="0"/>
      </w:pPr>
      <w:proofErr w:type="spellStart"/>
      <w:r w:rsidRPr="00332376">
        <w:t>Stachura</w:t>
      </w:r>
      <w:proofErr w:type="spellEnd"/>
      <w:r w:rsidRPr="00332376">
        <w:t xml:space="preserve">, M. M., Essington, T. E., Mantua, N. J., Hollowed, A. B., </w:t>
      </w:r>
      <w:proofErr w:type="spellStart"/>
      <w:r w:rsidRPr="00332376">
        <w:t>Haltuch</w:t>
      </w:r>
      <w:proofErr w:type="spellEnd"/>
      <w:r w:rsidRPr="00332376">
        <w:t xml:space="preserve">, M. A., Spencer, P. D., Branch, T. A., </w:t>
      </w:r>
      <w:r w:rsidRPr="00332376">
        <w:rPr>
          <w:i/>
        </w:rPr>
        <w:t>et al</w:t>
      </w:r>
      <w:r w:rsidRPr="00332376">
        <w:t>. 2014. Linking Northeast Pacific recruitment synchrony to environmental variability. Fisheries Oceanography, 23: 389</w:t>
      </w:r>
      <w:r w:rsidRPr="00332376">
        <w:rPr>
          <w:rFonts w:cs="Times New Roman"/>
        </w:rPr>
        <w:t>–</w:t>
      </w:r>
      <w:r w:rsidRPr="00332376">
        <w:t>408.</w:t>
      </w:r>
    </w:p>
    <w:p w14:paraId="54C2E979" w14:textId="2D294A6E" w:rsidR="002A15E3" w:rsidRDefault="002A15E3" w:rsidP="002A15E3">
      <w:pPr>
        <w:pStyle w:val="References"/>
      </w:pPr>
      <w:r w:rsidRPr="002A15E3">
        <w:t xml:space="preserve">Stewart, I.J., Wallace, J.R., </w:t>
      </w:r>
      <w:proofErr w:type="spellStart"/>
      <w:r w:rsidRPr="002A15E3">
        <w:t>McGilliard</w:t>
      </w:r>
      <w:proofErr w:type="spellEnd"/>
      <w:r w:rsidRPr="002A15E3">
        <w:t xml:space="preserve">, C.,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24193A20" w14:textId="7DD9B0D7" w:rsidR="005834C1" w:rsidRDefault="005834C1" w:rsidP="005834C1">
      <w:pPr>
        <w:pStyle w:val="References"/>
        <w:spacing w:before="0"/>
      </w:pPr>
      <w:r w:rsidRPr="00332376">
        <w:t>Swain, D. P., and Benoit, H. P. 2015. Extreme increases in natural mortality prevent recovery of collapsed fish populations in a Northwest Atlantic ecosystem. Marine Ecology Progress Series, 519: 165</w:t>
      </w:r>
      <w:r w:rsidRPr="00332376">
        <w:rPr>
          <w:rFonts w:cs="Times New Roman"/>
        </w:rPr>
        <w:t>–</w:t>
      </w:r>
      <w:r w:rsidRPr="00332376">
        <w:t>182.</w:t>
      </w:r>
    </w:p>
    <w:p w14:paraId="17FE46B8" w14:textId="7D7BF3BC" w:rsidR="00DB28C3" w:rsidRPr="002A15E3" w:rsidRDefault="00DB28C3" w:rsidP="00DB28C3">
      <w:pPr>
        <w:pStyle w:val="References"/>
      </w:pPr>
      <w:proofErr w:type="spellStart"/>
      <w:r>
        <w:t>Wilberg</w:t>
      </w:r>
      <w:proofErr w:type="spellEnd"/>
      <w:r>
        <w:t xml:space="preserve">, M.J. </w:t>
      </w:r>
      <w:proofErr w:type="spellStart"/>
      <w:r>
        <w:t>Bence</w:t>
      </w:r>
      <w:proofErr w:type="spellEnd"/>
      <w:r>
        <w:t xml:space="preserve">, J.R. 2006. Performance of time-varying catchability estimators in statistical catch-at-age analysis. Can. J. Fish. </w:t>
      </w:r>
      <w:proofErr w:type="spellStart"/>
      <w:r>
        <w:t>Aquat</w:t>
      </w:r>
      <w:proofErr w:type="spellEnd"/>
      <w:r>
        <w:t>. Sci. 63: 2275-2285.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2954DBE4" w14:textId="3878002F" w:rsidR="002A15E3" w:rsidRDefault="002A15E3" w:rsidP="00C643F9">
      <w:pPr>
        <w:pStyle w:val="References"/>
      </w:pPr>
      <w:r w:rsidRPr="002A15E3">
        <w:t xml:space="preserve">Yin, Y., Samson, D.B. 2004. Bias and precision of estimates from an age-structured stock assessment program in relation to stock and data characteristics. N.A. Jour. Fish. </w:t>
      </w:r>
      <w:proofErr w:type="spellStart"/>
      <w:r w:rsidRPr="002A15E3">
        <w:t>Manag</w:t>
      </w:r>
      <w:proofErr w:type="spellEnd"/>
      <w:r w:rsidRPr="002A15E3">
        <w:t xml:space="preserve">. 24, 865-879. </w:t>
      </w: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D53FDD">
      <w:pPr>
        <w:pStyle w:val="Subtitle"/>
        <w:ind w:firstLine="0"/>
      </w:pPr>
      <w:r>
        <w:t xml:space="preserve">Table 1. Life-history </w:t>
      </w:r>
      <w:r w:rsidR="00BC623B">
        <w:t xml:space="preserve">and observation </w:t>
      </w:r>
      <w:r>
        <w:t>parameters</w:t>
      </w:r>
      <w:r w:rsidR="00BC623B">
        <w:t xml:space="preserve"> used in the operating model</w:t>
      </w:r>
      <w:r>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733"/>
        <w:gridCol w:w="90"/>
        <w:gridCol w:w="1530"/>
        <w:gridCol w:w="2160"/>
      </w:tblGrid>
      <w:tr w:rsidR="00906C93" w:rsidRPr="009F0784" w14:paraId="640462B9" w14:textId="1194008E" w:rsidTr="00906C93">
        <w:trPr>
          <w:trHeight w:val="216"/>
          <w:jc w:val="center"/>
        </w:trPr>
        <w:tc>
          <w:tcPr>
            <w:tcW w:w="3937" w:type="dxa"/>
            <w:tcBorders>
              <w:top w:val="single" w:sz="12" w:space="0" w:color="auto"/>
            </w:tcBorders>
            <w:vAlign w:val="bottom"/>
          </w:tcPr>
          <w:p w14:paraId="1F498E70" w14:textId="77777777" w:rsidR="00906C93" w:rsidRPr="009F0784" w:rsidRDefault="00906C93" w:rsidP="00287193">
            <w:pPr>
              <w:keepNext/>
              <w:keepLines/>
              <w:ind w:firstLine="0"/>
              <w:jc w:val="left"/>
              <w:outlineLvl w:val="0"/>
              <w:rPr>
                <w:rFonts w:cs="Calibri"/>
                <w:sz w:val="20"/>
                <w:szCs w:val="20"/>
              </w:rPr>
            </w:pPr>
            <w:bookmarkStart w:id="242" w:name="_Toc275175147"/>
            <w:r w:rsidRPr="009F0784">
              <w:rPr>
                <w:rFonts w:cs="Calibri"/>
                <w:sz w:val="20"/>
                <w:szCs w:val="20"/>
              </w:rPr>
              <w:t>Parameter</w:t>
            </w:r>
            <w:bookmarkEnd w:id="242"/>
          </w:p>
        </w:tc>
        <w:tc>
          <w:tcPr>
            <w:tcW w:w="1733" w:type="dxa"/>
            <w:tcBorders>
              <w:top w:val="single" w:sz="12" w:space="0" w:color="auto"/>
            </w:tcBorders>
            <w:vAlign w:val="bottom"/>
          </w:tcPr>
          <w:p w14:paraId="26BEDBCF" w14:textId="0D923240" w:rsidR="00906C93" w:rsidRPr="009F0784" w:rsidRDefault="00906C93" w:rsidP="00906C93">
            <w:pPr>
              <w:keepNext/>
              <w:keepLines/>
              <w:ind w:firstLine="0"/>
              <w:jc w:val="center"/>
              <w:outlineLvl w:val="0"/>
              <w:rPr>
                <w:rFonts w:cs="Calibri"/>
                <w:sz w:val="20"/>
                <w:szCs w:val="20"/>
              </w:rPr>
            </w:pPr>
            <w:r>
              <w:rPr>
                <w:rFonts w:cs="Calibri"/>
                <w:sz w:val="20"/>
                <w:szCs w:val="20"/>
              </w:rPr>
              <w:t>Time-invariant</w:t>
            </w:r>
          </w:p>
        </w:tc>
        <w:tc>
          <w:tcPr>
            <w:tcW w:w="1620" w:type="dxa"/>
            <w:gridSpan w:val="2"/>
            <w:tcBorders>
              <w:top w:val="single" w:sz="12" w:space="0" w:color="auto"/>
            </w:tcBorders>
            <w:vAlign w:val="bottom"/>
          </w:tcPr>
          <w:p w14:paraId="3D9D60E7" w14:textId="111CFB39" w:rsidR="00906C93" w:rsidRPr="009F0784" w:rsidRDefault="00906C93" w:rsidP="00906C93">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906C93">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906C93">
        <w:trPr>
          <w:cantSplit/>
          <w:trHeight w:val="288"/>
          <w:jc w:val="center"/>
        </w:trPr>
        <w:tc>
          <w:tcPr>
            <w:tcW w:w="3937" w:type="dxa"/>
            <w:tcBorders>
              <w:top w:val="double" w:sz="4" w:space="0" w:color="auto"/>
            </w:tcBorders>
          </w:tcPr>
          <w:p w14:paraId="174C2ED9" w14:textId="19911E9F" w:rsidR="00906C93" w:rsidRPr="009F0784" w:rsidRDefault="00906C93" w:rsidP="00287193">
            <w:pPr>
              <w:keepNext/>
              <w:keepLines/>
              <w:ind w:firstLine="0"/>
              <w:outlineLvl w:val="0"/>
              <w:rPr>
                <w:rFonts w:cs="Calibri"/>
                <w:sz w:val="20"/>
                <w:szCs w:val="20"/>
              </w:rPr>
            </w:pPr>
            <w:bookmarkStart w:id="243"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43"/>
            <w:r w:rsidRPr="009F0784">
              <w:rPr>
                <w:rFonts w:cs="Calibri"/>
                <w:sz w:val="20"/>
                <w:szCs w:val="20"/>
              </w:rPr>
              <w:t xml:space="preserve"> yr</w:t>
            </w:r>
            <w:r w:rsidRPr="009F0784">
              <w:rPr>
                <w:rFonts w:cs="Calibri"/>
                <w:sz w:val="20"/>
                <w:szCs w:val="20"/>
                <w:vertAlign w:val="superscript"/>
              </w:rPr>
              <w:t>-1</w:t>
            </w:r>
          </w:p>
        </w:tc>
        <w:tc>
          <w:tcPr>
            <w:tcW w:w="1823" w:type="dxa"/>
            <w:gridSpan w:val="2"/>
            <w:tcBorders>
              <w:top w:val="double" w:sz="4" w:space="0" w:color="auto"/>
            </w:tcBorders>
            <w:vAlign w:val="bottom"/>
          </w:tcPr>
          <w:p w14:paraId="60ADF3ED" w14:textId="269BB968" w:rsidR="00906C93" w:rsidRPr="009F0784" w:rsidRDefault="00906C93" w:rsidP="00906C93">
            <w:pPr>
              <w:keepNext/>
              <w:keepLines/>
              <w:ind w:firstLine="0"/>
              <w:jc w:val="center"/>
              <w:outlineLvl w:val="0"/>
              <w:rPr>
                <w:rFonts w:cs="Calibri"/>
                <w:sz w:val="20"/>
                <w:szCs w:val="20"/>
              </w:rPr>
            </w:pPr>
            <w:bookmarkStart w:id="244" w:name="_Toc275175157"/>
            <w:r w:rsidRPr="009F0784">
              <w:rPr>
                <w:rFonts w:cs="Calibri"/>
                <w:sz w:val="20"/>
                <w:szCs w:val="20"/>
              </w:rPr>
              <w:t>0.08</w:t>
            </w:r>
            <w:bookmarkEnd w:id="244"/>
          </w:p>
        </w:tc>
        <w:tc>
          <w:tcPr>
            <w:tcW w:w="1530" w:type="dxa"/>
            <w:tcBorders>
              <w:top w:val="double" w:sz="4" w:space="0" w:color="auto"/>
            </w:tcBorders>
            <w:vAlign w:val="bottom"/>
          </w:tcPr>
          <w:p w14:paraId="38E9CEFC" w14:textId="19165078" w:rsidR="00906C93" w:rsidRPr="009F0784" w:rsidRDefault="00906C93" w:rsidP="00906C93">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tcPr>
          <w:p w14:paraId="4AF6CF26" w14:textId="6EE5BC87" w:rsidR="00906C93" w:rsidRDefault="00906C93" w:rsidP="00DB36F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906C93">
        <w:trPr>
          <w:cantSplit/>
          <w:trHeight w:val="288"/>
          <w:jc w:val="center"/>
        </w:trPr>
        <w:tc>
          <w:tcPr>
            <w:tcW w:w="3937" w:type="dxa"/>
          </w:tcPr>
          <w:p w14:paraId="6DA977B8" w14:textId="34D398CD" w:rsidR="00906C93" w:rsidRPr="009F0784" w:rsidRDefault="00906C93" w:rsidP="00CD6F15">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1823" w:type="dxa"/>
            <w:gridSpan w:val="2"/>
            <w:vAlign w:val="bottom"/>
          </w:tcPr>
          <w:p w14:paraId="1962BB77" w14:textId="366CC1FA" w:rsidR="00906C93" w:rsidRPr="009F0784" w:rsidRDefault="00906C93" w:rsidP="00906C93">
            <w:pPr>
              <w:keepNext/>
              <w:keepLines/>
              <w:ind w:firstLine="0"/>
              <w:jc w:val="center"/>
              <w:outlineLvl w:val="0"/>
              <w:rPr>
                <w:rFonts w:cs="Calibri"/>
                <w:sz w:val="20"/>
                <w:szCs w:val="20"/>
              </w:rPr>
            </w:pPr>
            <w:r w:rsidRPr="009F0784">
              <w:rPr>
                <w:rFonts w:eastAsiaTheme="minorHAnsi" w:cs="Calibri"/>
                <w:sz w:val="20"/>
                <w:szCs w:val="20"/>
              </w:rPr>
              <w:t>0</w:t>
            </w:r>
          </w:p>
        </w:tc>
        <w:tc>
          <w:tcPr>
            <w:tcW w:w="1530" w:type="dxa"/>
            <w:vAlign w:val="bottom"/>
          </w:tcPr>
          <w:p w14:paraId="7BEEABBB" w14:textId="69A665CA" w:rsidR="00906C93" w:rsidRPr="009F0784" w:rsidRDefault="00906C93" w:rsidP="00906C93">
            <w:pPr>
              <w:keepNext/>
              <w:keepLines/>
              <w:ind w:firstLine="0"/>
              <w:jc w:val="center"/>
              <w:outlineLvl w:val="0"/>
              <w:rPr>
                <w:rFonts w:cs="Calibri"/>
                <w:sz w:val="20"/>
                <w:szCs w:val="20"/>
              </w:rPr>
            </w:pPr>
            <w:r>
              <w:rPr>
                <w:rFonts w:cs="Calibri"/>
                <w:sz w:val="20"/>
                <w:szCs w:val="20"/>
              </w:rPr>
              <w:t>0.10</w:t>
            </w:r>
          </w:p>
        </w:tc>
        <w:tc>
          <w:tcPr>
            <w:tcW w:w="2160" w:type="dxa"/>
          </w:tcPr>
          <w:p w14:paraId="35BDAA80" w14:textId="77777777" w:rsidR="00906C93" w:rsidRDefault="00906C93" w:rsidP="00287193">
            <w:pPr>
              <w:keepNext/>
              <w:keepLines/>
              <w:ind w:firstLine="0"/>
              <w:jc w:val="center"/>
              <w:outlineLvl w:val="0"/>
              <w:rPr>
                <w:rFonts w:cs="Calibri"/>
                <w:sz w:val="20"/>
                <w:szCs w:val="20"/>
              </w:rPr>
            </w:pPr>
          </w:p>
        </w:tc>
      </w:tr>
      <w:tr w:rsidR="00906C93" w:rsidRPr="009F0784" w14:paraId="0B088FB7" w14:textId="4842CD7C" w:rsidTr="00906C93">
        <w:trPr>
          <w:cantSplit/>
          <w:trHeight w:val="288"/>
          <w:jc w:val="center"/>
        </w:trPr>
        <w:tc>
          <w:tcPr>
            <w:tcW w:w="3937" w:type="dxa"/>
          </w:tcPr>
          <w:p w14:paraId="44D121B9" w14:textId="1C29E11D" w:rsidR="00906C93" w:rsidRPr="009F0784" w:rsidRDefault="00906C93" w:rsidP="00394EB8">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23" w:type="dxa"/>
            <w:gridSpan w:val="2"/>
            <w:vAlign w:val="bottom"/>
          </w:tcPr>
          <w:p w14:paraId="26078F13" w14:textId="7CD43B33" w:rsidR="00906C93" w:rsidRPr="009F0784" w:rsidRDefault="00906C93" w:rsidP="00906C93">
            <w:pPr>
              <w:keepNext/>
              <w:keepLines/>
              <w:ind w:firstLine="0"/>
              <w:jc w:val="center"/>
              <w:outlineLvl w:val="0"/>
              <w:rPr>
                <w:rFonts w:cs="Calibri"/>
                <w:sz w:val="20"/>
                <w:szCs w:val="20"/>
              </w:rPr>
            </w:pPr>
            <w:r>
              <w:rPr>
                <w:rFonts w:cs="Calibri"/>
                <w:sz w:val="20"/>
                <w:szCs w:val="20"/>
              </w:rPr>
              <w:t>0</w:t>
            </w:r>
          </w:p>
        </w:tc>
        <w:tc>
          <w:tcPr>
            <w:tcW w:w="1530" w:type="dxa"/>
            <w:vAlign w:val="bottom"/>
          </w:tcPr>
          <w:p w14:paraId="286C36DC" w14:textId="56887A0B" w:rsidR="00906C93" w:rsidRDefault="00906C93" w:rsidP="00906C93">
            <w:pPr>
              <w:keepNext/>
              <w:keepLines/>
              <w:ind w:firstLine="0"/>
              <w:jc w:val="center"/>
              <w:outlineLvl w:val="0"/>
              <w:rPr>
                <w:rFonts w:cs="Calibri"/>
                <w:sz w:val="20"/>
                <w:szCs w:val="20"/>
              </w:rPr>
            </w:pPr>
            <w:r>
              <w:rPr>
                <w:rFonts w:cs="Calibri"/>
                <w:sz w:val="20"/>
                <w:szCs w:val="20"/>
              </w:rPr>
              <w:t>0.707</w:t>
            </w:r>
          </w:p>
        </w:tc>
        <w:tc>
          <w:tcPr>
            <w:tcW w:w="2160" w:type="dxa"/>
          </w:tcPr>
          <w:p w14:paraId="45D1F7D8" w14:textId="77777777" w:rsidR="00906C93" w:rsidRDefault="00906C93" w:rsidP="00287193">
            <w:pPr>
              <w:keepNext/>
              <w:keepLines/>
              <w:ind w:firstLine="0"/>
              <w:jc w:val="center"/>
              <w:outlineLvl w:val="0"/>
              <w:rPr>
                <w:rFonts w:cs="Calibri"/>
                <w:sz w:val="20"/>
                <w:szCs w:val="20"/>
              </w:rPr>
            </w:pPr>
          </w:p>
        </w:tc>
      </w:tr>
      <w:tr w:rsidR="00906C93" w:rsidRPr="009F0784" w14:paraId="408EC98C" w14:textId="231E0598" w:rsidTr="00906C93">
        <w:trPr>
          <w:cantSplit/>
          <w:trHeight w:val="288"/>
          <w:jc w:val="center"/>
        </w:trPr>
        <w:tc>
          <w:tcPr>
            <w:tcW w:w="3937" w:type="dxa"/>
          </w:tcPr>
          <w:p w14:paraId="32391A5A" w14:textId="62AF428C" w:rsidR="00906C93" w:rsidRPr="009F0784" w:rsidRDefault="00906C93" w:rsidP="00287193">
            <w:pPr>
              <w:keepNext/>
              <w:keepLines/>
              <w:ind w:firstLine="0"/>
              <w:outlineLvl w:val="0"/>
              <w:rPr>
                <w:rFonts w:cs="Calibri"/>
                <w:sz w:val="20"/>
                <w:szCs w:val="20"/>
              </w:rPr>
            </w:pPr>
            <w:bookmarkStart w:id="245"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245"/>
          </w:p>
        </w:tc>
        <w:tc>
          <w:tcPr>
            <w:tcW w:w="1823" w:type="dxa"/>
            <w:gridSpan w:val="2"/>
            <w:vAlign w:val="bottom"/>
          </w:tcPr>
          <w:p w14:paraId="53B4BEDE" w14:textId="30FFC151" w:rsidR="00906C93" w:rsidRPr="009F0784" w:rsidRDefault="00906C93" w:rsidP="00906C93">
            <w:pPr>
              <w:keepNext/>
              <w:keepLines/>
              <w:ind w:firstLine="0"/>
              <w:jc w:val="center"/>
              <w:outlineLvl w:val="0"/>
              <w:rPr>
                <w:rFonts w:cs="Calibri"/>
                <w:i/>
                <w:sz w:val="20"/>
                <w:szCs w:val="20"/>
              </w:rPr>
            </w:pPr>
            <w:bookmarkStart w:id="246" w:name="_Toc275175162"/>
            <w:r w:rsidRPr="009F0784">
              <w:rPr>
                <w:rFonts w:cs="Calibri"/>
                <w:sz w:val="20"/>
                <w:szCs w:val="20"/>
              </w:rPr>
              <w:t>0.</w:t>
            </w:r>
            <w:bookmarkEnd w:id="246"/>
            <w:r>
              <w:rPr>
                <w:rFonts w:cs="Calibri"/>
                <w:sz w:val="20"/>
                <w:szCs w:val="20"/>
              </w:rPr>
              <w:t>65</w:t>
            </w:r>
          </w:p>
        </w:tc>
        <w:tc>
          <w:tcPr>
            <w:tcW w:w="1530" w:type="dxa"/>
            <w:vAlign w:val="bottom"/>
          </w:tcPr>
          <w:p w14:paraId="2EFD67CD" w14:textId="77777777" w:rsidR="00906C93" w:rsidRPr="009F0784" w:rsidRDefault="00906C93" w:rsidP="00906C93">
            <w:pPr>
              <w:keepNext/>
              <w:keepLines/>
              <w:ind w:firstLine="0"/>
              <w:jc w:val="center"/>
              <w:outlineLvl w:val="0"/>
              <w:rPr>
                <w:rFonts w:cs="Calibri"/>
                <w:sz w:val="20"/>
                <w:szCs w:val="20"/>
              </w:rPr>
            </w:pPr>
          </w:p>
        </w:tc>
        <w:tc>
          <w:tcPr>
            <w:tcW w:w="2160" w:type="dxa"/>
          </w:tcPr>
          <w:p w14:paraId="51C94FD1" w14:textId="5C9BA3DB"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906C93">
        <w:trPr>
          <w:cantSplit/>
          <w:trHeight w:val="288"/>
          <w:jc w:val="center"/>
        </w:trPr>
        <w:tc>
          <w:tcPr>
            <w:tcW w:w="3937" w:type="dxa"/>
          </w:tcPr>
          <w:p w14:paraId="6440C490" w14:textId="5342CAB2" w:rsidR="00906C93" w:rsidRPr="009F0784" w:rsidRDefault="00906C93"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23" w:type="dxa"/>
            <w:gridSpan w:val="2"/>
            <w:vAlign w:val="bottom"/>
          </w:tcPr>
          <w:p w14:paraId="23C1AEAB" w14:textId="21B97328" w:rsidR="00906C93" w:rsidRPr="009F0784" w:rsidRDefault="00906C93" w:rsidP="00906C93">
            <w:pPr>
              <w:keepNext/>
              <w:keepLines/>
              <w:ind w:firstLine="0"/>
              <w:jc w:val="center"/>
              <w:outlineLvl w:val="0"/>
              <w:rPr>
                <w:rFonts w:cs="Calibri"/>
                <w:sz w:val="20"/>
                <w:szCs w:val="20"/>
              </w:rPr>
            </w:pPr>
            <w:r w:rsidRPr="009F0784">
              <w:rPr>
                <w:rFonts w:cs="Calibri"/>
                <w:sz w:val="20"/>
                <w:szCs w:val="20"/>
              </w:rPr>
              <w:t>64</w:t>
            </w:r>
          </w:p>
        </w:tc>
        <w:tc>
          <w:tcPr>
            <w:tcW w:w="1530" w:type="dxa"/>
            <w:vAlign w:val="bottom"/>
          </w:tcPr>
          <w:p w14:paraId="4543501B"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B2259E" w14:textId="6278C6A4"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906C93">
        <w:trPr>
          <w:cantSplit/>
          <w:trHeight w:val="288"/>
          <w:jc w:val="center"/>
        </w:trPr>
        <w:tc>
          <w:tcPr>
            <w:tcW w:w="3937" w:type="dxa"/>
          </w:tcPr>
          <w:p w14:paraId="539651C4" w14:textId="18A82A68" w:rsidR="00906C93" w:rsidRPr="009F0784" w:rsidRDefault="00906C93" w:rsidP="00287193">
            <w:pPr>
              <w:keepNext/>
              <w:keepLines/>
              <w:ind w:firstLine="0"/>
              <w:outlineLvl w:val="0"/>
              <w:rPr>
                <w:rFonts w:cs="Calibri"/>
                <w:sz w:val="20"/>
                <w:szCs w:val="20"/>
              </w:rPr>
            </w:pPr>
            <w:bookmarkStart w:id="247"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247"/>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23" w:type="dxa"/>
            <w:gridSpan w:val="2"/>
            <w:vAlign w:val="bottom"/>
          </w:tcPr>
          <w:p w14:paraId="48CBA631" w14:textId="4A09A982" w:rsidR="00906C93" w:rsidRPr="009F0784" w:rsidRDefault="00906C93" w:rsidP="00906C93">
            <w:pPr>
              <w:keepNext/>
              <w:keepLines/>
              <w:ind w:firstLine="0"/>
              <w:jc w:val="center"/>
              <w:outlineLvl w:val="0"/>
              <w:rPr>
                <w:rFonts w:cs="Calibri"/>
                <w:sz w:val="20"/>
                <w:szCs w:val="20"/>
              </w:rPr>
            </w:pPr>
            <w:bookmarkStart w:id="248" w:name="_Toc275175179"/>
            <w:r w:rsidRPr="009F0784">
              <w:rPr>
                <w:rFonts w:cs="Calibri"/>
                <w:sz w:val="20"/>
                <w:szCs w:val="20"/>
              </w:rPr>
              <w:t>0.05</w:t>
            </w:r>
            <w:bookmarkEnd w:id="248"/>
          </w:p>
        </w:tc>
        <w:tc>
          <w:tcPr>
            <w:tcW w:w="1530" w:type="dxa"/>
            <w:vAlign w:val="bottom"/>
          </w:tcPr>
          <w:p w14:paraId="342E2A20"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EDFE50" w14:textId="14C896C1"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906C93">
        <w:trPr>
          <w:cantSplit/>
          <w:trHeight w:val="288"/>
          <w:jc w:val="center"/>
        </w:trPr>
        <w:tc>
          <w:tcPr>
            <w:tcW w:w="3937" w:type="dxa"/>
          </w:tcPr>
          <w:p w14:paraId="09818B28" w14:textId="1CE02D53" w:rsidR="00906C93" w:rsidRPr="009F0784" w:rsidRDefault="00906C93"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23" w:type="dxa"/>
            <w:gridSpan w:val="2"/>
            <w:vAlign w:val="bottom"/>
          </w:tcPr>
          <w:p w14:paraId="49C444F0" w14:textId="122BF13B" w:rsidR="00906C93" w:rsidRPr="009F0784" w:rsidRDefault="00906C93" w:rsidP="00906C93">
            <w:pPr>
              <w:keepNext/>
              <w:keepLines/>
              <w:ind w:firstLine="0"/>
              <w:jc w:val="center"/>
              <w:outlineLvl w:val="0"/>
              <w:rPr>
                <w:rFonts w:cs="Calibri"/>
                <w:sz w:val="20"/>
                <w:szCs w:val="20"/>
                <w:vertAlign w:val="subscript"/>
              </w:rPr>
            </w:pPr>
            <w:bookmarkStart w:id="249"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249"/>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530" w:type="dxa"/>
            <w:vAlign w:val="bottom"/>
          </w:tcPr>
          <w:p w14:paraId="768C7F6E" w14:textId="77777777" w:rsidR="00906C93" w:rsidRPr="009F0784" w:rsidRDefault="00906C93" w:rsidP="00906C93">
            <w:pPr>
              <w:keepNext/>
              <w:keepLines/>
              <w:ind w:firstLine="0"/>
              <w:jc w:val="center"/>
              <w:outlineLvl w:val="0"/>
              <w:rPr>
                <w:rFonts w:cs="Times New Roman"/>
                <w:color w:val="000000"/>
                <w:sz w:val="20"/>
                <w:szCs w:val="20"/>
              </w:rPr>
            </w:pPr>
          </w:p>
        </w:tc>
        <w:tc>
          <w:tcPr>
            <w:tcW w:w="2160" w:type="dxa"/>
          </w:tcPr>
          <w:p w14:paraId="52EB551F" w14:textId="1854C351" w:rsidR="00906C93" w:rsidRPr="009F0784" w:rsidRDefault="00906C93" w:rsidP="00287193">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906C93">
        <w:trPr>
          <w:cantSplit/>
          <w:trHeight w:val="288"/>
          <w:jc w:val="center"/>
        </w:trPr>
        <w:tc>
          <w:tcPr>
            <w:tcW w:w="3937" w:type="dxa"/>
          </w:tcPr>
          <w:p w14:paraId="1680F019" w14:textId="51FE2A85" w:rsidR="00906C93" w:rsidRPr="009F0784" w:rsidRDefault="00906C93" w:rsidP="00287193">
            <w:pPr>
              <w:keepNext/>
              <w:keepLines/>
              <w:ind w:firstLine="0"/>
              <w:outlineLvl w:val="0"/>
              <w:rPr>
                <w:rFonts w:cs="Calibri"/>
                <w:sz w:val="20"/>
                <w:szCs w:val="20"/>
              </w:rPr>
            </w:pPr>
            <w:bookmarkStart w:id="250" w:name="_Toc275175208"/>
            <w:r w:rsidRPr="009F0784">
              <w:rPr>
                <w:rFonts w:cs="Calibri"/>
                <w:sz w:val="20"/>
                <w:szCs w:val="20"/>
              </w:rPr>
              <w:t xml:space="preserve">Length at 50% maturity </w:t>
            </w:r>
            <w:bookmarkEnd w:id="250"/>
            <w:r w:rsidRPr="009F0784">
              <w:rPr>
                <w:rFonts w:cs="Calibri"/>
                <w:sz w:val="20"/>
                <w:szCs w:val="20"/>
              </w:rPr>
              <w:t>(cm)</w:t>
            </w:r>
          </w:p>
        </w:tc>
        <w:tc>
          <w:tcPr>
            <w:tcW w:w="1823" w:type="dxa"/>
            <w:gridSpan w:val="2"/>
            <w:vAlign w:val="bottom"/>
          </w:tcPr>
          <w:p w14:paraId="6B87A541" w14:textId="4489786E" w:rsidR="00906C93" w:rsidRPr="009F0784" w:rsidRDefault="00906C93" w:rsidP="00906C93">
            <w:pPr>
              <w:keepNext/>
              <w:keepLines/>
              <w:ind w:firstLine="0"/>
              <w:jc w:val="center"/>
              <w:outlineLvl w:val="0"/>
              <w:rPr>
                <w:rFonts w:cs="Calibri"/>
                <w:i/>
                <w:sz w:val="20"/>
                <w:szCs w:val="20"/>
              </w:rPr>
            </w:pPr>
            <w:bookmarkStart w:id="251" w:name="_Toc275175213"/>
            <w:r w:rsidRPr="009F0784">
              <w:rPr>
                <w:rFonts w:cs="Calibri"/>
                <w:sz w:val="20"/>
                <w:szCs w:val="20"/>
              </w:rPr>
              <w:t xml:space="preserve">37 </w:t>
            </w:r>
            <w:bookmarkEnd w:id="251"/>
          </w:p>
        </w:tc>
        <w:tc>
          <w:tcPr>
            <w:tcW w:w="1530" w:type="dxa"/>
            <w:vAlign w:val="bottom"/>
          </w:tcPr>
          <w:p w14:paraId="15C3B16B" w14:textId="77777777" w:rsidR="00906C93" w:rsidRPr="009F0784" w:rsidRDefault="00906C93" w:rsidP="00906C93">
            <w:pPr>
              <w:keepNext/>
              <w:keepLines/>
              <w:ind w:firstLine="0"/>
              <w:jc w:val="center"/>
              <w:outlineLvl w:val="0"/>
              <w:rPr>
                <w:rFonts w:cs="Calibri"/>
                <w:sz w:val="20"/>
                <w:szCs w:val="20"/>
              </w:rPr>
            </w:pPr>
          </w:p>
        </w:tc>
        <w:tc>
          <w:tcPr>
            <w:tcW w:w="2160" w:type="dxa"/>
          </w:tcPr>
          <w:p w14:paraId="16C56C2F" w14:textId="2FD584E5" w:rsidR="00906C93" w:rsidRPr="009F0784" w:rsidRDefault="00906C93" w:rsidP="000A6B6D">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906C93">
        <w:trPr>
          <w:cantSplit/>
          <w:trHeight w:val="288"/>
          <w:jc w:val="center"/>
        </w:trPr>
        <w:tc>
          <w:tcPr>
            <w:tcW w:w="3937" w:type="dxa"/>
          </w:tcPr>
          <w:p w14:paraId="31FB2EDB" w14:textId="29345266" w:rsidR="00906C93" w:rsidRPr="009F0784" w:rsidRDefault="00906C93" w:rsidP="00DB36F7">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1823" w:type="dxa"/>
            <w:gridSpan w:val="2"/>
            <w:vAlign w:val="bottom"/>
          </w:tcPr>
          <w:p w14:paraId="6E87C209" w14:textId="740A7F4F" w:rsidR="00906C93" w:rsidRPr="009F0784" w:rsidRDefault="00906C93" w:rsidP="00906C93">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530" w:type="dxa"/>
            <w:vAlign w:val="bottom"/>
          </w:tcPr>
          <w:p w14:paraId="56B4594A" w14:textId="77777777" w:rsidR="00906C93" w:rsidRPr="009F0784" w:rsidRDefault="00906C93" w:rsidP="00906C93">
            <w:pPr>
              <w:keepNext/>
              <w:keepLines/>
              <w:ind w:firstLine="0"/>
              <w:jc w:val="center"/>
              <w:outlineLvl w:val="0"/>
              <w:rPr>
                <w:rFonts w:cs="Calibri"/>
                <w:sz w:val="20"/>
                <w:szCs w:val="20"/>
              </w:rPr>
            </w:pPr>
          </w:p>
        </w:tc>
        <w:tc>
          <w:tcPr>
            <w:tcW w:w="2160" w:type="dxa"/>
          </w:tcPr>
          <w:p w14:paraId="18D79B83" w14:textId="74396294"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5E5540">
        <w:trPr>
          <w:cantSplit/>
          <w:trHeight w:val="288"/>
          <w:jc w:val="center"/>
        </w:trPr>
        <w:tc>
          <w:tcPr>
            <w:tcW w:w="3937" w:type="dxa"/>
          </w:tcPr>
          <w:p w14:paraId="7588C3CE" w14:textId="5BA039FC" w:rsidR="00906C93" w:rsidRPr="009F0784" w:rsidRDefault="00906C93" w:rsidP="00DB36F7">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1823" w:type="dxa"/>
            <w:gridSpan w:val="2"/>
            <w:vAlign w:val="bottom"/>
          </w:tcPr>
          <w:p w14:paraId="1ACC9A18" w14:textId="4D9A4AC9" w:rsidR="00906C93" w:rsidRDefault="00906C93" w:rsidP="00906C93">
            <w:pPr>
              <w:keepNext/>
              <w:keepLines/>
              <w:ind w:firstLine="0"/>
              <w:jc w:val="center"/>
              <w:outlineLvl w:val="0"/>
              <w:rPr>
                <w:rFonts w:cs="Calibri"/>
                <w:sz w:val="20"/>
                <w:szCs w:val="20"/>
              </w:rPr>
            </w:pPr>
            <w:r>
              <w:rPr>
                <w:rFonts w:cs="Calibri"/>
                <w:sz w:val="20"/>
                <w:szCs w:val="20"/>
              </w:rPr>
              <w:t>0.30</w:t>
            </w:r>
          </w:p>
        </w:tc>
        <w:tc>
          <w:tcPr>
            <w:tcW w:w="1530" w:type="dxa"/>
            <w:vAlign w:val="bottom"/>
          </w:tcPr>
          <w:p w14:paraId="36403FB2" w14:textId="77777777" w:rsidR="00906C93" w:rsidRPr="009F0784" w:rsidRDefault="00906C93" w:rsidP="00906C93">
            <w:pPr>
              <w:keepNext/>
              <w:keepLines/>
              <w:ind w:firstLine="0"/>
              <w:jc w:val="center"/>
              <w:outlineLvl w:val="0"/>
              <w:rPr>
                <w:rFonts w:cs="Calibri"/>
                <w:sz w:val="20"/>
                <w:szCs w:val="20"/>
              </w:rPr>
            </w:pPr>
          </w:p>
        </w:tc>
        <w:tc>
          <w:tcPr>
            <w:tcW w:w="2160" w:type="dxa"/>
          </w:tcPr>
          <w:p w14:paraId="3C38658C" w14:textId="53A5079E"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5E5540">
        <w:trPr>
          <w:cantSplit/>
          <w:trHeight w:val="288"/>
          <w:jc w:val="center"/>
        </w:trPr>
        <w:tc>
          <w:tcPr>
            <w:tcW w:w="3937" w:type="dxa"/>
            <w:tcBorders>
              <w:bottom w:val="single" w:sz="4" w:space="0" w:color="auto"/>
            </w:tcBorders>
          </w:tcPr>
          <w:p w14:paraId="686E3113" w14:textId="1CBCE843" w:rsidR="00906C93" w:rsidRDefault="00906C93" w:rsidP="00906C93">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1823" w:type="dxa"/>
            <w:gridSpan w:val="2"/>
            <w:tcBorders>
              <w:bottom w:val="single" w:sz="4" w:space="0" w:color="auto"/>
            </w:tcBorders>
            <w:vAlign w:val="bottom"/>
          </w:tcPr>
          <w:p w14:paraId="665D8955" w14:textId="4C9B562D" w:rsidR="00906C93" w:rsidRDefault="00906C93" w:rsidP="00906C93">
            <w:pPr>
              <w:keepNext/>
              <w:keepLines/>
              <w:ind w:firstLine="0"/>
              <w:jc w:val="center"/>
              <w:outlineLvl w:val="0"/>
              <w:rPr>
                <w:rFonts w:cs="Calibri"/>
                <w:sz w:val="20"/>
                <w:szCs w:val="20"/>
              </w:rPr>
            </w:pPr>
            <w:r>
              <w:rPr>
                <w:rFonts w:cs="Calibri"/>
                <w:sz w:val="20"/>
                <w:szCs w:val="20"/>
              </w:rPr>
              <w:t>0.01</w:t>
            </w:r>
          </w:p>
        </w:tc>
        <w:tc>
          <w:tcPr>
            <w:tcW w:w="1530" w:type="dxa"/>
            <w:tcBorders>
              <w:bottom w:val="single" w:sz="4" w:space="0" w:color="auto"/>
            </w:tcBorders>
            <w:vAlign w:val="bottom"/>
          </w:tcPr>
          <w:p w14:paraId="2D6A5D25" w14:textId="77777777" w:rsidR="00906C93" w:rsidRPr="009F0784" w:rsidRDefault="00906C93" w:rsidP="00906C93">
            <w:pPr>
              <w:keepNext/>
              <w:keepLines/>
              <w:ind w:firstLine="0"/>
              <w:jc w:val="center"/>
              <w:outlineLvl w:val="0"/>
              <w:rPr>
                <w:rFonts w:cs="Calibri"/>
                <w:sz w:val="20"/>
                <w:szCs w:val="20"/>
              </w:rPr>
            </w:pPr>
          </w:p>
        </w:tc>
        <w:tc>
          <w:tcPr>
            <w:tcW w:w="2160" w:type="dxa"/>
            <w:tcBorders>
              <w:bottom w:val="single" w:sz="4" w:space="0" w:color="auto"/>
            </w:tcBorders>
          </w:tcPr>
          <w:p w14:paraId="6484110E" w14:textId="577EC963" w:rsidR="00906C93" w:rsidRDefault="00906C93" w:rsidP="00906C93">
            <w:pPr>
              <w:keepNext/>
              <w:keepLines/>
              <w:ind w:firstLine="0"/>
              <w:jc w:val="center"/>
              <w:outlineLvl w:val="0"/>
              <w:rPr>
                <w:rFonts w:cs="Calibri"/>
                <w:sz w:val="20"/>
                <w:szCs w:val="20"/>
              </w:rPr>
            </w:pPr>
            <w:r>
              <w:rPr>
                <w:rFonts w:cs="Calibri"/>
                <w:sz w:val="20"/>
                <w:szCs w:val="20"/>
              </w:rPr>
              <w:t>Analytically Solved</w:t>
            </w: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4B9FBD36" w14:textId="477E8813" w:rsidR="00045438" w:rsidRDefault="00045438" w:rsidP="00045438">
      <w:pPr>
        <w:pStyle w:val="Subtitle"/>
        <w:ind w:firstLine="0"/>
      </w:pPr>
      <w:r>
        <w:lastRenderedPageBreak/>
        <w:t>Table 2. The median and 90% simulation interval of the estimated number of years needed to recover to target biomass, the operating model number of years needed to recover, and the number of stocks that failed to rebuild to the target biomass determined by the estimation method (EM) and the operating model (OM) for each data scenario and case.  The median recovery times (estimated and operating model) were based on the stocks that successfully rebuilt to the target biomass.</w:t>
      </w:r>
    </w:p>
    <w:p w14:paraId="4A2AA41F" w14:textId="77777777" w:rsidR="00045438" w:rsidRDefault="00045438" w:rsidP="00045438">
      <w:pPr>
        <w:pStyle w:val="Subtitle"/>
      </w:pPr>
    </w:p>
    <w:tbl>
      <w:tblPr>
        <w:tblW w:w="6838" w:type="dxa"/>
        <w:tblLook w:val="04A0" w:firstRow="1" w:lastRow="0" w:firstColumn="1" w:lastColumn="0" w:noHBand="0" w:noVBand="1"/>
      </w:tblPr>
      <w:tblGrid>
        <w:gridCol w:w="1980"/>
        <w:gridCol w:w="827"/>
        <w:gridCol w:w="1152"/>
        <w:gridCol w:w="827"/>
        <w:gridCol w:w="1152"/>
        <w:gridCol w:w="720"/>
        <w:gridCol w:w="720"/>
      </w:tblGrid>
      <w:tr w:rsidR="00045438" w:rsidRPr="00D53FDD" w14:paraId="07B9019A" w14:textId="77777777" w:rsidTr="00D53FDD">
        <w:trPr>
          <w:trHeight w:val="645"/>
        </w:trPr>
        <w:tc>
          <w:tcPr>
            <w:tcW w:w="198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 </w:t>
            </w:r>
            <w:ins w:id="252" w:author="Punt, Andre (O&amp;A, Hobart)" w:date="2016-07-23T05:29:00Z">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ins>
          </w:p>
        </w:tc>
        <w:tc>
          <w:tcPr>
            <w:tcW w:w="1439"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7C489640"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Num. of stocks that failed to recover</w:t>
            </w:r>
          </w:p>
        </w:tc>
      </w:tr>
      <w:tr w:rsidR="00045438" w:rsidRPr="00D53FDD" w14:paraId="135AA9BE" w14:textId="77777777" w:rsidTr="00D53FDD">
        <w:trPr>
          <w:trHeight w:val="315"/>
        </w:trPr>
        <w:tc>
          <w:tcPr>
            <w:tcW w:w="198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4B7107">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287"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53FDD">
        <w:trPr>
          <w:trHeight w:val="315"/>
        </w:trPr>
        <w:tc>
          <w:tcPr>
            <w:tcW w:w="1980" w:type="dxa"/>
            <w:tcBorders>
              <w:top w:val="nil"/>
              <w:left w:val="nil"/>
              <w:bottom w:val="nil"/>
              <w:right w:val="nil"/>
            </w:tcBorders>
            <w:shd w:val="clear" w:color="auto" w:fill="auto"/>
            <w:noWrap/>
            <w:vAlign w:val="bottom"/>
            <w:hideMark/>
          </w:tcPr>
          <w:p w14:paraId="182E8E0E"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287" w:type="dxa"/>
            <w:tcBorders>
              <w:top w:val="nil"/>
              <w:left w:val="nil"/>
              <w:bottom w:val="nil"/>
              <w:right w:val="nil"/>
            </w:tcBorders>
            <w:shd w:val="clear" w:color="auto" w:fill="auto"/>
            <w:noWrap/>
            <w:vAlign w:val="bottom"/>
            <w:hideMark/>
          </w:tcPr>
          <w:p w14:paraId="058BA9C7"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5F8628C"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E702AD8"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28A9F7" w14:textId="77777777" w:rsidR="00045438" w:rsidRPr="00D53FDD" w:rsidRDefault="00045438" w:rsidP="004B7107">
            <w:pPr>
              <w:ind w:firstLine="0"/>
              <w:jc w:val="center"/>
              <w:rPr>
                <w:rFonts w:eastAsia="Times New Roman" w:cs="Times New Roman"/>
                <w:sz w:val="20"/>
                <w:szCs w:val="20"/>
              </w:rPr>
            </w:pPr>
          </w:p>
        </w:tc>
      </w:tr>
      <w:tr w:rsidR="00045438" w:rsidRPr="00D53FDD" w14:paraId="5159CCB5" w14:textId="77777777" w:rsidTr="00D53FDD">
        <w:trPr>
          <w:trHeight w:val="300"/>
        </w:trPr>
        <w:tc>
          <w:tcPr>
            <w:tcW w:w="1980" w:type="dxa"/>
            <w:tcBorders>
              <w:top w:val="nil"/>
              <w:left w:val="nil"/>
              <w:bottom w:val="nil"/>
              <w:right w:val="nil"/>
            </w:tcBorders>
            <w:shd w:val="clear" w:color="auto" w:fill="auto"/>
            <w:noWrap/>
            <w:vAlign w:val="bottom"/>
            <w:hideMark/>
          </w:tcPr>
          <w:p w14:paraId="4ACBDA3C"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287" w:type="dxa"/>
            <w:tcBorders>
              <w:top w:val="nil"/>
              <w:left w:val="nil"/>
              <w:bottom w:val="nil"/>
              <w:right w:val="nil"/>
            </w:tcBorders>
            <w:shd w:val="clear" w:color="auto" w:fill="auto"/>
            <w:noWrap/>
            <w:vAlign w:val="bottom"/>
            <w:hideMark/>
          </w:tcPr>
          <w:p w14:paraId="4208440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827" w:type="dxa"/>
            <w:tcBorders>
              <w:top w:val="nil"/>
              <w:left w:val="nil"/>
              <w:bottom w:val="nil"/>
              <w:right w:val="nil"/>
            </w:tcBorders>
            <w:shd w:val="clear" w:color="auto" w:fill="auto"/>
            <w:noWrap/>
            <w:vAlign w:val="bottom"/>
            <w:hideMark/>
          </w:tcPr>
          <w:p w14:paraId="0F86F22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720" w:type="dxa"/>
            <w:tcBorders>
              <w:top w:val="nil"/>
              <w:left w:val="nil"/>
              <w:bottom w:val="nil"/>
              <w:right w:val="nil"/>
            </w:tcBorders>
            <w:shd w:val="clear" w:color="auto" w:fill="auto"/>
            <w:noWrap/>
            <w:vAlign w:val="bottom"/>
            <w:hideMark/>
          </w:tcPr>
          <w:p w14:paraId="7C92D96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720" w:type="dxa"/>
            <w:tcBorders>
              <w:top w:val="nil"/>
              <w:left w:val="nil"/>
              <w:bottom w:val="nil"/>
              <w:right w:val="nil"/>
            </w:tcBorders>
            <w:shd w:val="clear" w:color="auto" w:fill="auto"/>
            <w:noWrap/>
            <w:vAlign w:val="bottom"/>
            <w:hideMark/>
          </w:tcPr>
          <w:p w14:paraId="28AB5E9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53FDD">
        <w:trPr>
          <w:trHeight w:val="300"/>
        </w:trPr>
        <w:tc>
          <w:tcPr>
            <w:tcW w:w="1980" w:type="dxa"/>
            <w:tcBorders>
              <w:top w:val="nil"/>
              <w:left w:val="nil"/>
              <w:bottom w:val="nil"/>
              <w:right w:val="nil"/>
            </w:tcBorders>
            <w:shd w:val="clear" w:color="auto" w:fill="auto"/>
            <w:noWrap/>
            <w:vAlign w:val="bottom"/>
            <w:hideMark/>
          </w:tcPr>
          <w:p w14:paraId="7D0F1883"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287" w:type="dxa"/>
            <w:tcBorders>
              <w:top w:val="nil"/>
              <w:left w:val="nil"/>
              <w:bottom w:val="nil"/>
              <w:right w:val="nil"/>
            </w:tcBorders>
            <w:shd w:val="clear" w:color="auto" w:fill="auto"/>
            <w:noWrap/>
            <w:vAlign w:val="bottom"/>
            <w:hideMark/>
          </w:tcPr>
          <w:p w14:paraId="7D427F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827" w:type="dxa"/>
            <w:tcBorders>
              <w:top w:val="nil"/>
              <w:left w:val="nil"/>
              <w:bottom w:val="nil"/>
              <w:right w:val="nil"/>
            </w:tcBorders>
            <w:shd w:val="clear" w:color="auto" w:fill="auto"/>
            <w:noWrap/>
            <w:vAlign w:val="bottom"/>
            <w:hideMark/>
          </w:tcPr>
          <w:p w14:paraId="085F145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720" w:type="dxa"/>
            <w:tcBorders>
              <w:top w:val="nil"/>
              <w:left w:val="nil"/>
              <w:bottom w:val="nil"/>
              <w:right w:val="nil"/>
            </w:tcBorders>
            <w:shd w:val="clear" w:color="auto" w:fill="auto"/>
            <w:noWrap/>
            <w:vAlign w:val="bottom"/>
            <w:hideMark/>
          </w:tcPr>
          <w:p w14:paraId="0DE9BF8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720" w:type="dxa"/>
            <w:tcBorders>
              <w:top w:val="nil"/>
              <w:left w:val="nil"/>
              <w:bottom w:val="nil"/>
              <w:right w:val="nil"/>
            </w:tcBorders>
            <w:shd w:val="clear" w:color="auto" w:fill="auto"/>
            <w:noWrap/>
            <w:vAlign w:val="bottom"/>
            <w:hideMark/>
          </w:tcPr>
          <w:p w14:paraId="5B66156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53FDD">
        <w:trPr>
          <w:trHeight w:val="300"/>
        </w:trPr>
        <w:tc>
          <w:tcPr>
            <w:tcW w:w="1980" w:type="dxa"/>
            <w:tcBorders>
              <w:top w:val="nil"/>
              <w:left w:val="nil"/>
              <w:bottom w:val="nil"/>
              <w:right w:val="nil"/>
            </w:tcBorders>
            <w:shd w:val="clear" w:color="auto" w:fill="auto"/>
            <w:noWrap/>
            <w:vAlign w:val="bottom"/>
            <w:hideMark/>
          </w:tcPr>
          <w:p w14:paraId="53C8FD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287" w:type="dxa"/>
            <w:tcBorders>
              <w:top w:val="nil"/>
              <w:left w:val="nil"/>
              <w:bottom w:val="nil"/>
              <w:right w:val="nil"/>
            </w:tcBorders>
            <w:shd w:val="clear" w:color="auto" w:fill="auto"/>
            <w:noWrap/>
            <w:vAlign w:val="bottom"/>
            <w:hideMark/>
          </w:tcPr>
          <w:p w14:paraId="41E1B076"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827" w:type="dxa"/>
            <w:tcBorders>
              <w:top w:val="nil"/>
              <w:left w:val="nil"/>
              <w:bottom w:val="nil"/>
              <w:right w:val="nil"/>
            </w:tcBorders>
            <w:shd w:val="clear" w:color="auto" w:fill="auto"/>
            <w:noWrap/>
            <w:vAlign w:val="bottom"/>
            <w:hideMark/>
          </w:tcPr>
          <w:p w14:paraId="259874A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720" w:type="dxa"/>
            <w:tcBorders>
              <w:top w:val="nil"/>
              <w:left w:val="nil"/>
              <w:bottom w:val="nil"/>
              <w:right w:val="nil"/>
            </w:tcBorders>
            <w:shd w:val="clear" w:color="auto" w:fill="auto"/>
            <w:noWrap/>
            <w:vAlign w:val="bottom"/>
            <w:hideMark/>
          </w:tcPr>
          <w:p w14:paraId="59E3BD7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720" w:type="dxa"/>
            <w:tcBorders>
              <w:top w:val="nil"/>
              <w:left w:val="nil"/>
              <w:bottom w:val="nil"/>
              <w:right w:val="nil"/>
            </w:tcBorders>
            <w:shd w:val="clear" w:color="auto" w:fill="auto"/>
            <w:noWrap/>
            <w:vAlign w:val="bottom"/>
            <w:hideMark/>
          </w:tcPr>
          <w:p w14:paraId="10E97C5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53FDD">
        <w:trPr>
          <w:trHeight w:val="300"/>
        </w:trPr>
        <w:tc>
          <w:tcPr>
            <w:tcW w:w="1980" w:type="dxa"/>
            <w:tcBorders>
              <w:top w:val="nil"/>
              <w:left w:val="nil"/>
              <w:bottom w:val="nil"/>
              <w:right w:val="nil"/>
            </w:tcBorders>
            <w:shd w:val="clear" w:color="auto" w:fill="auto"/>
            <w:noWrap/>
            <w:vAlign w:val="bottom"/>
            <w:hideMark/>
          </w:tcPr>
          <w:p w14:paraId="1BB0947C"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287" w:type="dxa"/>
            <w:tcBorders>
              <w:top w:val="nil"/>
              <w:left w:val="nil"/>
              <w:bottom w:val="nil"/>
              <w:right w:val="nil"/>
            </w:tcBorders>
            <w:shd w:val="clear" w:color="auto" w:fill="auto"/>
            <w:noWrap/>
            <w:vAlign w:val="bottom"/>
            <w:hideMark/>
          </w:tcPr>
          <w:p w14:paraId="51A83FB1"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90B01E9"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87CE00B"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9ABCD2D" w14:textId="77777777" w:rsidR="00045438" w:rsidRPr="00D53FDD" w:rsidRDefault="00045438" w:rsidP="004B7107">
            <w:pPr>
              <w:ind w:firstLine="0"/>
              <w:jc w:val="left"/>
              <w:rPr>
                <w:rFonts w:eastAsia="Times New Roman" w:cs="Times New Roman"/>
                <w:sz w:val="20"/>
                <w:szCs w:val="20"/>
              </w:rPr>
            </w:pPr>
          </w:p>
        </w:tc>
      </w:tr>
      <w:tr w:rsidR="00045438" w:rsidRPr="00D53FDD" w14:paraId="78902DB1" w14:textId="77777777" w:rsidTr="00D53FDD">
        <w:trPr>
          <w:trHeight w:val="300"/>
        </w:trPr>
        <w:tc>
          <w:tcPr>
            <w:tcW w:w="1980" w:type="dxa"/>
            <w:tcBorders>
              <w:top w:val="nil"/>
              <w:left w:val="nil"/>
              <w:bottom w:val="nil"/>
              <w:right w:val="nil"/>
            </w:tcBorders>
            <w:shd w:val="clear" w:color="auto" w:fill="auto"/>
            <w:noWrap/>
            <w:vAlign w:val="bottom"/>
            <w:hideMark/>
          </w:tcPr>
          <w:p w14:paraId="0E354B20"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287" w:type="dxa"/>
            <w:tcBorders>
              <w:top w:val="nil"/>
              <w:left w:val="nil"/>
              <w:bottom w:val="nil"/>
              <w:right w:val="nil"/>
            </w:tcBorders>
            <w:shd w:val="clear" w:color="auto" w:fill="auto"/>
            <w:noWrap/>
            <w:vAlign w:val="bottom"/>
            <w:hideMark/>
          </w:tcPr>
          <w:p w14:paraId="27D8426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827" w:type="dxa"/>
            <w:tcBorders>
              <w:top w:val="nil"/>
              <w:left w:val="nil"/>
              <w:bottom w:val="nil"/>
              <w:right w:val="nil"/>
            </w:tcBorders>
            <w:shd w:val="clear" w:color="auto" w:fill="auto"/>
            <w:noWrap/>
            <w:vAlign w:val="bottom"/>
            <w:hideMark/>
          </w:tcPr>
          <w:p w14:paraId="6DDD6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720" w:type="dxa"/>
            <w:tcBorders>
              <w:top w:val="nil"/>
              <w:left w:val="nil"/>
              <w:bottom w:val="nil"/>
              <w:right w:val="nil"/>
            </w:tcBorders>
            <w:shd w:val="clear" w:color="auto" w:fill="auto"/>
            <w:noWrap/>
            <w:vAlign w:val="bottom"/>
            <w:hideMark/>
          </w:tcPr>
          <w:p w14:paraId="41991EB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720" w:type="dxa"/>
            <w:tcBorders>
              <w:top w:val="nil"/>
              <w:left w:val="nil"/>
              <w:bottom w:val="nil"/>
              <w:right w:val="nil"/>
            </w:tcBorders>
            <w:shd w:val="clear" w:color="auto" w:fill="auto"/>
            <w:noWrap/>
            <w:vAlign w:val="bottom"/>
            <w:hideMark/>
          </w:tcPr>
          <w:p w14:paraId="2A3CC64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53FDD">
        <w:trPr>
          <w:trHeight w:val="300"/>
        </w:trPr>
        <w:tc>
          <w:tcPr>
            <w:tcW w:w="1980" w:type="dxa"/>
            <w:tcBorders>
              <w:top w:val="nil"/>
              <w:left w:val="nil"/>
              <w:bottom w:val="nil"/>
              <w:right w:val="nil"/>
            </w:tcBorders>
            <w:shd w:val="clear" w:color="auto" w:fill="auto"/>
            <w:noWrap/>
            <w:vAlign w:val="bottom"/>
            <w:hideMark/>
          </w:tcPr>
          <w:p w14:paraId="4E35E892"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287" w:type="dxa"/>
            <w:tcBorders>
              <w:top w:val="nil"/>
              <w:left w:val="nil"/>
              <w:bottom w:val="nil"/>
              <w:right w:val="nil"/>
            </w:tcBorders>
            <w:shd w:val="clear" w:color="auto" w:fill="auto"/>
            <w:noWrap/>
            <w:vAlign w:val="bottom"/>
            <w:hideMark/>
          </w:tcPr>
          <w:p w14:paraId="463C49A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827" w:type="dxa"/>
            <w:tcBorders>
              <w:top w:val="nil"/>
              <w:left w:val="nil"/>
              <w:bottom w:val="nil"/>
              <w:right w:val="nil"/>
            </w:tcBorders>
            <w:shd w:val="clear" w:color="auto" w:fill="auto"/>
            <w:noWrap/>
            <w:vAlign w:val="bottom"/>
            <w:hideMark/>
          </w:tcPr>
          <w:p w14:paraId="38623B1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720" w:type="dxa"/>
            <w:tcBorders>
              <w:top w:val="nil"/>
              <w:left w:val="nil"/>
              <w:bottom w:val="nil"/>
              <w:right w:val="nil"/>
            </w:tcBorders>
            <w:shd w:val="clear" w:color="auto" w:fill="auto"/>
            <w:noWrap/>
            <w:vAlign w:val="bottom"/>
            <w:hideMark/>
          </w:tcPr>
          <w:p w14:paraId="483D0DA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720" w:type="dxa"/>
            <w:tcBorders>
              <w:top w:val="nil"/>
              <w:left w:val="nil"/>
              <w:bottom w:val="nil"/>
              <w:right w:val="nil"/>
            </w:tcBorders>
            <w:shd w:val="clear" w:color="auto" w:fill="auto"/>
            <w:noWrap/>
            <w:vAlign w:val="bottom"/>
            <w:hideMark/>
          </w:tcPr>
          <w:p w14:paraId="6942CA17"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53FDD">
        <w:trPr>
          <w:trHeight w:val="300"/>
        </w:trPr>
        <w:tc>
          <w:tcPr>
            <w:tcW w:w="198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287"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827"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720"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72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045438">
      <w:pPr>
        <w:pStyle w:val="Subtitle"/>
      </w:pPr>
      <w:r>
        <w:br w:type="page"/>
      </w:r>
    </w:p>
    <w:p w14:paraId="3BB0D851" w14:textId="0B0ED393" w:rsidR="0032790F" w:rsidRDefault="00045438" w:rsidP="00906C93">
      <w:pPr>
        <w:pStyle w:val="Subtitle"/>
        <w:ind w:firstLine="0"/>
      </w:pPr>
      <w:r>
        <w:lastRenderedPageBreak/>
        <w:t>Table 3</w:t>
      </w:r>
      <w:r w:rsidR="0032790F">
        <w:t>. The median and 90% simulation interval</w:t>
      </w:r>
      <w:r w:rsidR="00907E43">
        <w:t>s</w:t>
      </w:r>
      <w:r w:rsidR="0032790F">
        <w:t xml:space="preserve"> of 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for each data scenario and</w:t>
      </w:r>
      <w:r w:rsidR="0032790F">
        <w:t xml:space="preserve"> </w:t>
      </w:r>
      <w:r>
        <w:t>case</w:t>
      </w:r>
      <w:r w:rsidR="0032790F">
        <w:t>.</w:t>
      </w:r>
    </w:p>
    <w:tbl>
      <w:tblPr>
        <w:tblW w:w="7828" w:type="dxa"/>
        <w:tblLook w:val="04A0" w:firstRow="1" w:lastRow="0" w:firstColumn="1" w:lastColumn="0" w:noHBand="0" w:noVBand="1"/>
      </w:tblPr>
      <w:tblGrid>
        <w:gridCol w:w="1980"/>
        <w:gridCol w:w="827"/>
        <w:gridCol w:w="1243"/>
        <w:gridCol w:w="827"/>
        <w:gridCol w:w="1152"/>
        <w:gridCol w:w="827"/>
        <w:gridCol w:w="1152"/>
      </w:tblGrid>
      <w:tr w:rsidR="00336D25" w:rsidRPr="00D53FDD" w14:paraId="722BC926" w14:textId="77777777" w:rsidTr="00D53FDD">
        <w:trPr>
          <w:trHeight w:val="600"/>
        </w:trPr>
        <w:tc>
          <w:tcPr>
            <w:tcW w:w="198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 </w:t>
            </w:r>
            <w:ins w:id="253" w:author="Punt, Andre (O&amp;A, Hobart)" w:date="2016-07-23T05:29:00Z">
              <w:r w:rsidR="007F1615">
                <w:rPr>
                  <w:rFonts w:eastAsia="Times New Roman" w:cs="Times New Roman"/>
                  <w:color w:val="000000"/>
                  <w:sz w:val="20"/>
                  <w:szCs w:val="20"/>
                </w:rPr>
                <w:t>Selectivity / data scenario</w:t>
              </w:r>
            </w:ins>
          </w:p>
        </w:tc>
        <w:tc>
          <w:tcPr>
            <w:tcW w:w="189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D53FDD">
        <w:trPr>
          <w:trHeight w:val="315"/>
        </w:trPr>
        <w:tc>
          <w:tcPr>
            <w:tcW w:w="198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336D25">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64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D53FDD">
        <w:trPr>
          <w:trHeight w:val="315"/>
        </w:trPr>
        <w:tc>
          <w:tcPr>
            <w:tcW w:w="1980" w:type="dxa"/>
            <w:tcBorders>
              <w:top w:val="nil"/>
              <w:left w:val="nil"/>
              <w:bottom w:val="nil"/>
              <w:right w:val="nil"/>
            </w:tcBorders>
            <w:shd w:val="clear" w:color="auto" w:fill="auto"/>
            <w:noWrap/>
            <w:vAlign w:val="bottom"/>
            <w:hideMark/>
          </w:tcPr>
          <w:p w14:paraId="307D7A0E"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647" w:type="dxa"/>
            <w:tcBorders>
              <w:top w:val="nil"/>
              <w:left w:val="nil"/>
              <w:bottom w:val="nil"/>
              <w:right w:val="nil"/>
            </w:tcBorders>
            <w:shd w:val="clear" w:color="auto" w:fill="auto"/>
            <w:noWrap/>
            <w:vAlign w:val="bottom"/>
            <w:hideMark/>
          </w:tcPr>
          <w:p w14:paraId="58C033FD"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336D25">
            <w:pPr>
              <w:ind w:firstLine="0"/>
              <w:jc w:val="center"/>
              <w:rPr>
                <w:rFonts w:eastAsia="Times New Roman" w:cs="Times New Roman"/>
                <w:sz w:val="20"/>
                <w:szCs w:val="20"/>
              </w:rPr>
            </w:pPr>
          </w:p>
        </w:tc>
      </w:tr>
      <w:tr w:rsidR="00336D25" w:rsidRPr="00D53FDD" w14:paraId="206ED276" w14:textId="77777777" w:rsidTr="00D53FDD">
        <w:trPr>
          <w:trHeight w:val="300"/>
        </w:trPr>
        <w:tc>
          <w:tcPr>
            <w:tcW w:w="1980" w:type="dxa"/>
            <w:tcBorders>
              <w:top w:val="nil"/>
              <w:left w:val="nil"/>
              <w:bottom w:val="nil"/>
              <w:right w:val="nil"/>
            </w:tcBorders>
            <w:shd w:val="clear" w:color="auto" w:fill="auto"/>
            <w:noWrap/>
            <w:vAlign w:val="bottom"/>
            <w:hideMark/>
          </w:tcPr>
          <w:p w14:paraId="1EA44F3A"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647" w:type="dxa"/>
            <w:tcBorders>
              <w:top w:val="nil"/>
              <w:left w:val="nil"/>
              <w:bottom w:val="nil"/>
              <w:right w:val="nil"/>
            </w:tcBorders>
            <w:shd w:val="clear" w:color="auto" w:fill="auto"/>
            <w:noWrap/>
            <w:vAlign w:val="bottom"/>
            <w:hideMark/>
          </w:tcPr>
          <w:p w14:paraId="2080372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D53FDD">
        <w:trPr>
          <w:trHeight w:val="300"/>
        </w:trPr>
        <w:tc>
          <w:tcPr>
            <w:tcW w:w="1980" w:type="dxa"/>
            <w:tcBorders>
              <w:top w:val="nil"/>
              <w:left w:val="nil"/>
              <w:bottom w:val="nil"/>
              <w:right w:val="nil"/>
            </w:tcBorders>
            <w:shd w:val="clear" w:color="auto" w:fill="auto"/>
            <w:noWrap/>
            <w:vAlign w:val="bottom"/>
            <w:hideMark/>
          </w:tcPr>
          <w:p w14:paraId="568CC7D7"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647" w:type="dxa"/>
            <w:tcBorders>
              <w:top w:val="nil"/>
              <w:left w:val="nil"/>
              <w:bottom w:val="nil"/>
              <w:right w:val="nil"/>
            </w:tcBorders>
            <w:shd w:val="clear" w:color="auto" w:fill="auto"/>
            <w:noWrap/>
            <w:vAlign w:val="bottom"/>
            <w:hideMark/>
          </w:tcPr>
          <w:p w14:paraId="71DB6E2D"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D53FDD">
        <w:trPr>
          <w:trHeight w:val="300"/>
        </w:trPr>
        <w:tc>
          <w:tcPr>
            <w:tcW w:w="1980" w:type="dxa"/>
            <w:tcBorders>
              <w:top w:val="nil"/>
              <w:left w:val="nil"/>
              <w:bottom w:val="nil"/>
              <w:right w:val="nil"/>
            </w:tcBorders>
            <w:shd w:val="clear" w:color="auto" w:fill="auto"/>
            <w:noWrap/>
            <w:vAlign w:val="bottom"/>
            <w:hideMark/>
          </w:tcPr>
          <w:p w14:paraId="0DB2D793"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647" w:type="dxa"/>
            <w:tcBorders>
              <w:top w:val="nil"/>
              <w:left w:val="nil"/>
              <w:bottom w:val="nil"/>
              <w:right w:val="nil"/>
            </w:tcBorders>
            <w:shd w:val="clear" w:color="auto" w:fill="auto"/>
            <w:noWrap/>
            <w:vAlign w:val="bottom"/>
            <w:hideMark/>
          </w:tcPr>
          <w:p w14:paraId="2104D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D53FDD">
        <w:trPr>
          <w:trHeight w:val="300"/>
        </w:trPr>
        <w:tc>
          <w:tcPr>
            <w:tcW w:w="1980" w:type="dxa"/>
            <w:tcBorders>
              <w:top w:val="nil"/>
              <w:left w:val="nil"/>
              <w:bottom w:val="nil"/>
              <w:right w:val="nil"/>
            </w:tcBorders>
            <w:shd w:val="clear" w:color="auto" w:fill="auto"/>
            <w:noWrap/>
            <w:vAlign w:val="bottom"/>
            <w:hideMark/>
          </w:tcPr>
          <w:p w14:paraId="494BB18D"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647" w:type="dxa"/>
            <w:tcBorders>
              <w:top w:val="nil"/>
              <w:left w:val="nil"/>
              <w:bottom w:val="nil"/>
              <w:right w:val="nil"/>
            </w:tcBorders>
            <w:shd w:val="clear" w:color="auto" w:fill="auto"/>
            <w:noWrap/>
            <w:vAlign w:val="bottom"/>
            <w:hideMark/>
          </w:tcPr>
          <w:p w14:paraId="77E75AE7"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336D25">
            <w:pPr>
              <w:ind w:firstLine="0"/>
              <w:jc w:val="center"/>
              <w:rPr>
                <w:rFonts w:eastAsia="Times New Roman" w:cs="Times New Roman"/>
                <w:sz w:val="20"/>
                <w:szCs w:val="20"/>
              </w:rPr>
            </w:pPr>
          </w:p>
        </w:tc>
      </w:tr>
      <w:tr w:rsidR="00336D25" w:rsidRPr="00D53FDD" w14:paraId="6A5645F0" w14:textId="77777777" w:rsidTr="00D53FDD">
        <w:trPr>
          <w:trHeight w:val="300"/>
        </w:trPr>
        <w:tc>
          <w:tcPr>
            <w:tcW w:w="1980" w:type="dxa"/>
            <w:tcBorders>
              <w:top w:val="nil"/>
              <w:left w:val="nil"/>
              <w:bottom w:val="nil"/>
              <w:right w:val="nil"/>
            </w:tcBorders>
            <w:shd w:val="clear" w:color="auto" w:fill="auto"/>
            <w:noWrap/>
            <w:vAlign w:val="bottom"/>
            <w:hideMark/>
          </w:tcPr>
          <w:p w14:paraId="53FC1506"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647" w:type="dxa"/>
            <w:tcBorders>
              <w:top w:val="nil"/>
              <w:left w:val="nil"/>
              <w:bottom w:val="nil"/>
              <w:right w:val="nil"/>
            </w:tcBorders>
            <w:shd w:val="clear" w:color="auto" w:fill="auto"/>
            <w:noWrap/>
            <w:vAlign w:val="bottom"/>
            <w:hideMark/>
          </w:tcPr>
          <w:p w14:paraId="08BF7A5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D53FDD">
        <w:trPr>
          <w:trHeight w:val="300"/>
        </w:trPr>
        <w:tc>
          <w:tcPr>
            <w:tcW w:w="1980" w:type="dxa"/>
            <w:tcBorders>
              <w:top w:val="nil"/>
              <w:left w:val="nil"/>
              <w:bottom w:val="nil"/>
              <w:right w:val="nil"/>
            </w:tcBorders>
            <w:shd w:val="clear" w:color="auto" w:fill="auto"/>
            <w:noWrap/>
            <w:vAlign w:val="bottom"/>
            <w:hideMark/>
          </w:tcPr>
          <w:p w14:paraId="0AC5FDD4"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647" w:type="dxa"/>
            <w:tcBorders>
              <w:top w:val="nil"/>
              <w:left w:val="nil"/>
              <w:bottom w:val="nil"/>
              <w:right w:val="nil"/>
            </w:tcBorders>
            <w:shd w:val="clear" w:color="auto" w:fill="auto"/>
            <w:noWrap/>
            <w:vAlign w:val="bottom"/>
            <w:hideMark/>
          </w:tcPr>
          <w:p w14:paraId="68A768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D53FDD">
        <w:trPr>
          <w:trHeight w:val="300"/>
        </w:trPr>
        <w:tc>
          <w:tcPr>
            <w:tcW w:w="198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64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40221A09" w14:textId="77777777" w:rsidR="00D53FDD" w:rsidRDefault="00D53FDD">
      <w:pPr>
        <w:spacing w:after="200" w:line="276" w:lineRule="auto"/>
        <w:ind w:firstLine="0"/>
        <w:jc w:val="left"/>
        <w:rPr>
          <w:rFonts w:eastAsiaTheme="majorEastAsia" w:cstheme="majorBidi"/>
          <w:b/>
          <w:bCs/>
          <w:sz w:val="28"/>
          <w:szCs w:val="28"/>
        </w:rPr>
      </w:pPr>
      <w:r>
        <w:br w:type="page"/>
      </w:r>
    </w:p>
    <w:p w14:paraId="189A2DCE" w14:textId="35595BC3" w:rsidR="00F42611" w:rsidRDefault="002A15E3" w:rsidP="002A15E3">
      <w:pPr>
        <w:pStyle w:val="Heading1"/>
      </w:pPr>
      <w:r>
        <w:lastRenderedPageBreak/>
        <w:t>Figures</w:t>
      </w:r>
    </w:p>
    <w:p w14:paraId="1C21B7D6" w14:textId="08252763" w:rsidR="00A32F5D" w:rsidRDefault="00070047" w:rsidP="00906C93">
      <w:pPr>
        <w:ind w:firstLine="0"/>
      </w:pPr>
      <w:r w:rsidRPr="00070047">
        <w:rPr>
          <w:noProof/>
          <w:lang w:val="en-AU" w:eastAsia="en-AU"/>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D4A526" w:rsidR="0071496B" w:rsidRDefault="00A93208" w:rsidP="00906C93">
      <w:pPr>
        <w:pStyle w:val="Subtitle"/>
        <w:ind w:firstLine="0"/>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w:t>
      </w:r>
      <w:del w:id="254" w:author="Punt, Andre (O&amp;A, Hobart)" w:date="2016-07-22T18:16:00Z">
        <w:r w:rsidR="00752784" w:rsidDel="009E27EB">
          <w:delText xml:space="preserve">The </w:delText>
        </w:r>
      </w:del>
      <w:ins w:id="255" w:author="Punt, Andre (O&amp;A, Hobart)" w:date="2016-07-22T18:16:00Z">
        <w:r w:rsidR="009E27EB">
          <w:t xml:space="preserve">A </w:t>
        </w:r>
      </w:ins>
      <w:r w:rsidR="00752784">
        <w:t xml:space="preserve">standard error </w:t>
      </w:r>
      <w:r w:rsidR="008A7788">
        <w:t xml:space="preserve">of 0.50 was applied annually </w:t>
      </w:r>
      <w:r w:rsidR="00752784">
        <w:t xml:space="preserve">about the size at </w:t>
      </w:r>
      <w:r w:rsidR="00173383">
        <w:t>maximum</w:t>
      </w:r>
      <w:r w:rsidR="00752784">
        <w:t xml:space="preserve"> </w:t>
      </w:r>
      <w:proofErr w:type="spellStart"/>
      <w:r w:rsidR="00752784">
        <w:t>selectivity</w:t>
      </w:r>
      <w:del w:id="256" w:author="Punt, Andre (O&amp;A, Hobart)" w:date="2016-07-22T18:16:00Z">
        <w:r w:rsidR="00752784" w:rsidDel="009E27EB">
          <w:delText xml:space="preserve"> (c)</w:delText>
        </w:r>
        <w:r w:rsidR="008A7788" w:rsidDel="009E27EB">
          <w:delText xml:space="preserve"> and (d) </w:delText>
        </w:r>
      </w:del>
      <w:r w:rsidR="008A7788">
        <w:t>and</w:t>
      </w:r>
      <w:proofErr w:type="spellEnd"/>
      <w:r w:rsidR="008A7788">
        <w:t xml:space="preserve"> a standard error of 0.20 was applied for the </w:t>
      </w:r>
      <w:r w:rsidR="00173383">
        <w:t>width at maximum selectivity</w:t>
      </w:r>
      <w:r w:rsidR="008A7788">
        <w:t xml:space="preserve"> while the stock was estimated overfished</w:t>
      </w:r>
      <w:ins w:id="257" w:author="Punt, Andre (O&amp;A, Hobart)" w:date="2016-07-22T18:16:00Z">
        <w:r w:rsidR="009E27EB">
          <w:t xml:space="preserve"> (c) and (d</w:t>
        </w:r>
        <w:proofErr w:type="gramStart"/>
        <w:r w:rsidR="009E27EB">
          <w:t xml:space="preserve">) </w:t>
        </w:r>
      </w:ins>
      <w:r w:rsidR="00173383">
        <w:t xml:space="preserve"> (</w:t>
      </w:r>
      <w:proofErr w:type="gramEnd"/>
      <w:r w:rsidR="00173383">
        <w:t xml:space="preserve">see </w:t>
      </w:r>
      <w:proofErr w:type="spellStart"/>
      <w:r w:rsidR="00173383">
        <w:t>Methot</w:t>
      </w:r>
      <w:proofErr w:type="spellEnd"/>
      <w:r w:rsidR="00173383">
        <w:t xml:space="preserve"> and Wetzel, 2013 for additional details on double normal selectivity)</w:t>
      </w:r>
      <w:r w:rsidR="008A7788">
        <w:t>.</w:t>
      </w:r>
      <w:r w:rsidR="00173383">
        <w:t xml:space="preserve"> </w:t>
      </w:r>
    </w:p>
    <w:p w14:paraId="1DAB4C7B" w14:textId="64B8A37E" w:rsidR="00A93208" w:rsidRDefault="00203F0E" w:rsidP="00A93208">
      <w:r w:rsidRPr="00203F0E">
        <w:rPr>
          <w:noProof/>
          <w:lang w:val="en-AU" w:eastAsia="en-AU"/>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3C5025E3" w:rsidR="00BC61CD" w:rsidRDefault="00A93208" w:rsidP="00203F0E">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across all data scenarios.</w:t>
      </w:r>
    </w:p>
    <w:p w14:paraId="265B78EC" w14:textId="2D0AF980" w:rsidR="00BC61CD" w:rsidRDefault="00BA45FE" w:rsidP="0096212D">
      <w:pPr>
        <w:pStyle w:val="Subtitle"/>
        <w:jc w:val="left"/>
      </w:pPr>
      <w:r w:rsidRPr="00BA45FE">
        <w:rPr>
          <w:noProof/>
          <w:lang w:val="en-AU" w:eastAsia="en-AU"/>
        </w:rPr>
        <w:lastRenderedPageBreak/>
        <w:drawing>
          <wp:inline distT="0" distB="0" distL="0" distR="0" wp14:anchorId="5F5B3800" wp14:editId="55B6D13B">
            <wp:extent cx="5943600" cy="5324282"/>
            <wp:effectExtent l="0" t="0" r="0" b="0"/>
            <wp:docPr id="2" name="Picture 2" descr="C:\PhD\Chapter3\Final_wo_survey\Plots\RE_SSB_cum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hD\Chapter3\Final_wo_survey\Plots\RE_SSB_cumm_v2.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4282"/>
                    </a:xfrm>
                    <a:prstGeom prst="rect">
                      <a:avLst/>
                    </a:prstGeom>
                    <a:noFill/>
                    <a:ln>
                      <a:noFill/>
                    </a:ln>
                  </pic:spPr>
                </pic:pic>
              </a:graphicData>
            </a:graphic>
          </wp:inline>
        </w:drawing>
      </w:r>
    </w:p>
    <w:p w14:paraId="56245D47" w14:textId="37EB3270" w:rsidR="00BC61CD" w:rsidRDefault="00BC61CD" w:rsidP="00906C93">
      <w:pPr>
        <w:pStyle w:val="Subtitle"/>
        <w:ind w:firstLine="0"/>
      </w:pPr>
      <w:r>
        <w:t xml:space="preserve">Figure 3. </w:t>
      </w:r>
      <w:r w:rsidR="00BA45FE">
        <w:t>The relativ</w:t>
      </w:r>
      <w:r>
        <w:t xml:space="preserve">e error of </w:t>
      </w:r>
      <w:r w:rsidR="00BA45FE">
        <w:t xml:space="preserve">estimated </w:t>
      </w:r>
      <w:r>
        <w:t xml:space="preserve">spawning biomass in each assessment year for each data scenario and </w:t>
      </w:r>
      <w:r w:rsidR="00045438">
        <w:t>case</w:t>
      </w:r>
      <w:r w:rsidR="00BA45FE">
        <w:t xml:space="preserve"> summarized in each assessment year for all simulations (top of each panels: blue bars) and the percentage of stocks that had rebuilt over time, with data collection consequently returning to historical levels, shown along the bottom of each panel.</w:t>
      </w:r>
      <w:r>
        <w:t xml:space="preserve">  </w:t>
      </w:r>
      <w:r w:rsidR="00BA45FE">
        <w:t>The eliminated data scenario resulted in a large portion of stocks that failed to rebuild (time-invariant: 35 out of 100, and time-varying: 32 out of 100)</w:t>
      </w:r>
      <w:r w:rsidR="002639F2">
        <w:t xml:space="preserve">.  The </w:t>
      </w:r>
      <w:r w:rsidR="00BA45FE">
        <w:t xml:space="preserve">relative error of estimated spawning biomass for the simulations that </w:t>
      </w:r>
      <w:r w:rsidR="000A1F15">
        <w:t xml:space="preserve">either successfully (green) or failed to rebuild (red) </w:t>
      </w:r>
      <w:r w:rsidR="00BA45FE">
        <w:t>under the eliminated data scenario were plotted</w:t>
      </w:r>
      <w:r w:rsidR="000A1F15">
        <w:t xml:space="preserve"> </w:t>
      </w:r>
      <w:r w:rsidR="00BA45FE">
        <w:t xml:space="preserve">for each data scenario </w:t>
      </w:r>
      <w:r w:rsidR="000A1F15">
        <w:t xml:space="preserve">dependent upon the case (time-invariant vs. time-varying) </w:t>
      </w:r>
      <w:r w:rsidR="00BA45FE">
        <w:t xml:space="preserve">in the first </w:t>
      </w:r>
      <w:r w:rsidR="000A1F15">
        <w:t xml:space="preserve">assessment and </w:t>
      </w:r>
      <w:commentRangeStart w:id="258"/>
      <w:r w:rsidR="000A1F15">
        <w:t>final</w:t>
      </w:r>
      <w:commentRangeEnd w:id="258"/>
      <w:r w:rsidR="00C43B20">
        <w:rPr>
          <w:rStyle w:val="CommentReference"/>
          <w:rFonts w:eastAsiaTheme="minorHAnsi" w:cstheme="minorBidi"/>
          <w:iCs w:val="0"/>
          <w:spacing w:val="0"/>
        </w:rPr>
        <w:commentReference w:id="258"/>
      </w:r>
      <w:r w:rsidR="000A1F15">
        <w:t xml:space="preserve"> assessment.</w:t>
      </w:r>
      <w:r w:rsidR="000A1F15" w:rsidRPr="000A1F15">
        <w:t xml:space="preserve"> </w:t>
      </w:r>
      <w:r w:rsidR="002C12E8">
        <w:t xml:space="preserve">The grey area indicates the subset results for the first and last assessment by simulation that either failed or were estimated rebuilt by the eliminated data scenario and all simulations combined.  </w:t>
      </w:r>
      <w:r w:rsidR="000A1F15">
        <w:t>The median is denoted by the black line and the boxplot whiskers cover the 95% simulation interval for each assessment year.</w:t>
      </w:r>
    </w:p>
    <w:p w14:paraId="30589F65" w14:textId="77777777" w:rsidR="00BC61CD" w:rsidRPr="00BC61CD" w:rsidRDefault="00BC61CD" w:rsidP="00BC61CD"/>
    <w:p w14:paraId="53B988E7" w14:textId="675A39D5" w:rsidR="00421E07" w:rsidRDefault="000A1F15" w:rsidP="00421E07">
      <w:pPr>
        <w:pStyle w:val="Subtitle"/>
      </w:pPr>
      <w:r w:rsidRPr="000A1F15">
        <w:rPr>
          <w:noProof/>
          <w:lang w:val="en-AU" w:eastAsia="en-AU"/>
        </w:rPr>
        <w:lastRenderedPageBreak/>
        <w:drawing>
          <wp:inline distT="0" distB="0" distL="0" distR="0" wp14:anchorId="3F251268" wp14:editId="088F6082">
            <wp:extent cx="5943600" cy="5321524"/>
            <wp:effectExtent l="0" t="0" r="0" b="0"/>
            <wp:docPr id="3" name="Picture 3" descr="C:\PhD\Chapter3\Final_wo_survey\Plots\RE_depl_cum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Final_wo_survey\Plots\RE_depl_cumm_v2.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6CFA8729" w14:textId="77777777" w:rsidR="00BC0706" w:rsidRDefault="00BC61CD" w:rsidP="000A1F15">
      <w:pPr>
        <w:pStyle w:val="Subtitle"/>
        <w:ind w:firstLine="0"/>
      </w:pPr>
      <w:r>
        <w:t>Figure 4</w:t>
      </w:r>
      <w:r w:rsidR="00421E07">
        <w:t xml:space="preserve">. </w:t>
      </w:r>
      <w:r w:rsidR="000A1F15">
        <w:t xml:space="preserve">The relative error of estimated relative spawning biomass in each assessment year for each data scenario and case summarized in each assessment year for all simulations (top of each panels: blue bars) and the percentage of stocks that had rebuilt over time, with data collection consequently returning to historical levels, shown along the bottom of each panel.  The eliminated data scenario resulted in a large portion of stocks that failed to rebuild (time-invariant: 35 out of 100, and time-varying: 32 out of 100).  The relative error of estimated relative spawning biomass for the simulations that either successfully (green) or failed to rebuild (red) under the eliminated data scenario were plotted for each data scenario dependent upon the case (time-invariant vs. time-varying) in the first assessment and final assessment.  </w:t>
      </w:r>
      <w:r w:rsidR="002C12E8">
        <w:t xml:space="preserve">The grey area indicates the subset results for the first and last assessment by simulation that either failed or were estimated rebuilt by the eliminated data scenario and all simulations combined.  </w:t>
      </w:r>
      <w:r w:rsidR="000A1F15">
        <w:t>The median is denoted by the black line and the boxplot whiskers cover the 95% simulation interval for each assessment year.</w:t>
      </w:r>
    </w:p>
    <w:p w14:paraId="49AD9358" w14:textId="77777777" w:rsidR="00BC0706" w:rsidRDefault="00BC0706" w:rsidP="000A1F15">
      <w:pPr>
        <w:pStyle w:val="Subtitle"/>
        <w:ind w:firstLine="0"/>
      </w:pPr>
      <w:r w:rsidRPr="00BC0706">
        <w:rPr>
          <w:noProof/>
          <w:lang w:val="en-AU" w:eastAsia="en-AU"/>
        </w:rPr>
        <w:lastRenderedPageBreak/>
        <w:drawing>
          <wp:inline distT="0" distB="0" distL="0" distR="0" wp14:anchorId="0B77B706" wp14:editId="7A7BFC75">
            <wp:extent cx="5943600" cy="4434603"/>
            <wp:effectExtent l="0" t="0" r="0" b="4445"/>
            <wp:docPr id="7" name="Picture 7" descr="C:\PhD\Chapter3\Final_wo_survey\Plots\h_failed_to_re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Final_wo_survey\Plots\h_failed_to_rebuild.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22A67CC1" w14:textId="6D7DBD9D" w:rsidR="00BC0706" w:rsidRDefault="00BC0706" w:rsidP="00BC0706">
      <w:pPr>
        <w:pStyle w:val="Subtitle"/>
        <w:ind w:firstLine="0"/>
      </w:pPr>
      <w:r>
        <w:t>Figure 5. The estimate of steepness (</w:t>
      </w:r>
      <w:r>
        <w:rPr>
          <w:i/>
        </w:rPr>
        <w:t>h</w:t>
      </w:r>
      <w:r>
        <w:t>)</w:t>
      </w:r>
      <w:r>
        <w:rPr>
          <w:i/>
        </w:rPr>
        <w:t xml:space="preserve"> </w:t>
      </w:r>
      <w:r>
        <w:t xml:space="preserve">in each assessment year for each data scenario and case summarized in each assessment year for all simulations (blue bars).  The eliminated data scenario resulted in a large portion of stocks that failed to rebuild (time-invariant: 35 out of 100, and time-varying: 32 out of 100).  The estimates of steepness for the simulations that either successfully (green) or failed to rebuild (red) under the eliminated data scenario were plotted for each data scenario dependent upon the case (time-invariant vs. time-varying) in the first assessment and final assessment.  The grey area indicates the subset </w:t>
      </w:r>
      <w:ins w:id="259" w:author="Punt, Andre (O&amp;A, Hobart)" w:date="2016-07-23T05:01:00Z">
        <w:r w:rsidR="00BF527B">
          <w:t xml:space="preserve">of </w:t>
        </w:r>
      </w:ins>
      <w:r>
        <w:t>results for the first and la</w:t>
      </w:r>
      <w:commentRangeStart w:id="260"/>
      <w:r>
        <w:t>st assessment by simulation that either failed or were estimated rebuilt by the eliminated data</w:t>
      </w:r>
      <w:commentRangeEnd w:id="260"/>
      <w:r w:rsidR="00BF527B">
        <w:rPr>
          <w:rStyle w:val="CommentReference"/>
          <w:rFonts w:eastAsiaTheme="minorHAnsi" w:cstheme="minorBidi"/>
          <w:iCs w:val="0"/>
          <w:spacing w:val="0"/>
        </w:rPr>
        <w:commentReference w:id="260"/>
      </w:r>
      <w:r>
        <w:t xml:space="preserve"> scenario and all simulations combined.  The median is denoted by the black line and the boxplot whiskers cover the 95% simulation interval for each assessment year.</w:t>
      </w:r>
    </w:p>
    <w:p w14:paraId="4CC61E79" w14:textId="7467E944" w:rsidR="00421E07" w:rsidRDefault="00BC61CD" w:rsidP="00BC0706">
      <w:pPr>
        <w:pStyle w:val="Subtitle"/>
        <w:ind w:firstLine="0"/>
      </w:pPr>
      <w:r>
        <w:br w:type="page"/>
      </w:r>
      <w:r w:rsidR="00203F0E" w:rsidRPr="00203F0E">
        <w:rPr>
          <w:noProof/>
          <w:lang w:val="en-AU" w:eastAsia="en-AU"/>
        </w:rPr>
        <w:lastRenderedPageBreak/>
        <w:drawing>
          <wp:inline distT="0" distB="0" distL="0" distR="0" wp14:anchorId="12313117" wp14:editId="71D20A37">
            <wp:extent cx="5943600" cy="3105831"/>
            <wp:effectExtent l="0" t="0" r="0" b="0"/>
            <wp:docPr id="8" name="Picture 8"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Final_wo_survey\Plots\RMSE_depl_full.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3600" cy="3105831"/>
                    </a:xfrm>
                    <a:prstGeom prst="rect">
                      <a:avLst/>
                    </a:prstGeom>
                    <a:noFill/>
                    <a:ln>
                      <a:noFill/>
                    </a:ln>
                  </pic:spPr>
                </pic:pic>
              </a:graphicData>
            </a:graphic>
          </wp:inline>
        </w:drawing>
      </w:r>
    </w:p>
    <w:p w14:paraId="7457A232" w14:textId="5BD810E0" w:rsidR="00BC61CD" w:rsidRDefault="00BC61CD" w:rsidP="00137B50">
      <w:pPr>
        <w:pStyle w:val="Subtitle"/>
        <w:ind w:firstLine="0"/>
      </w:pPr>
      <w:r>
        <w:t xml:space="preserve">Figure </w:t>
      </w:r>
      <w:del w:id="261" w:author="Punt, Andre (O&amp;A, Hobart)" w:date="2016-07-23T05:02:00Z">
        <w:r w:rsidDel="0024660D">
          <w:delText>5</w:delText>
        </w:r>
      </w:del>
      <w:ins w:id="262" w:author="Punt, Andre (O&amp;A, Hobart)" w:date="2016-07-23T05:02:00Z">
        <w:r w:rsidR="0024660D">
          <w:t>6</w:t>
        </w:r>
      </w:ins>
      <w:r>
        <w:t>. The root mean square error about relative</w:t>
      </w:r>
      <w:r w:rsidR="00DE4E0E">
        <w:t xml:space="preserve"> spawning</w:t>
      </w:r>
      <w:r>
        <w:t xml:space="preserve"> biomass in the assessment year for each data scenario and </w:t>
      </w:r>
      <w:r w:rsidR="00045438">
        <w:t>case</w:t>
      </w:r>
      <w:r>
        <w:t xml:space="preserv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5EB1B911" w14:textId="69BE0C30" w:rsidR="00421E07" w:rsidRDefault="000A1F15" w:rsidP="00203F0E">
      <w:pPr>
        <w:pStyle w:val="Subtitle"/>
        <w:jc w:val="left"/>
      </w:pPr>
      <w:r w:rsidRPr="000A1F15">
        <w:rPr>
          <w:noProof/>
          <w:lang w:val="en-AU" w:eastAsia="en-AU"/>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58B7CFF1" w14:textId="71006D95" w:rsidR="00421E07" w:rsidRDefault="00287193" w:rsidP="00906C93">
      <w:pPr>
        <w:pStyle w:val="Subtitle"/>
        <w:ind w:firstLine="0"/>
      </w:pPr>
      <w:r>
        <w:t xml:space="preserve">Figure </w:t>
      </w:r>
      <w:del w:id="263" w:author="Punt, Andre (O&amp;A, Hobart)" w:date="2016-07-23T05:29:00Z">
        <w:r w:rsidDel="007F1615">
          <w:delText>6</w:delText>
        </w:r>
      </w:del>
      <w:ins w:id="264" w:author="Punt, Andre (O&amp;A, Hobart)" w:date="2016-07-23T05:29:00Z">
        <w:r w:rsidR="007F1615">
          <w:t>7</w:t>
        </w:r>
      </w:ins>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 xml:space="preserve">The </w:t>
      </w:r>
      <w:ins w:id="265" w:author="Punt, Andre (O&amp;A, Hobart)" w:date="2016-07-23T05:27:00Z">
        <w:r w:rsidR="007F1615">
          <w:t xml:space="preserve">estimates from the </w:t>
        </w:r>
      </w:ins>
      <w:del w:id="266" w:author="Punt, Andre (O&amp;A, Hobart)" w:date="2016-07-23T05:27:00Z">
        <w:r w:rsidR="00173383" w:rsidDel="007F1615">
          <w:delText xml:space="preserve">time-varying </w:delText>
        </w:r>
      </w:del>
      <w:r w:rsidR="00173383">
        <w:t xml:space="preserve">data scenarios </w:t>
      </w:r>
      <w:ins w:id="267" w:author="Punt, Andre (O&amp;A, Hobart)" w:date="2016-07-23T05:27:00Z">
        <w:r w:rsidR="007F1615">
          <w:t xml:space="preserve">with as time progressed with limited data selectivity </w:t>
        </w:r>
      </w:ins>
      <w:r w:rsidR="00173383">
        <w:t>were compared against the mean of the distribution</w:t>
      </w:r>
      <w:r w:rsidR="000A1F15">
        <w:t xml:space="preserve"> from the operating model</w:t>
      </w:r>
      <w:del w:id="268" w:author="Punt, Andre (O&amp;A, Hobart)" w:date="2016-07-23T05:27:00Z">
        <w:r w:rsidR="00173383" w:rsidDel="007F1615">
          <w:delText xml:space="preserve"> for the annual deviations in the size at maximum selectivity</w:delText>
        </w:r>
      </w:del>
      <w:r w:rsidR="00173383">
        <w:t>.</w:t>
      </w:r>
      <w:r w:rsidR="000A1F15">
        <w:t xml:space="preserve">  The median is denoted by the black line</w:t>
      </w:r>
      <w:r w:rsidR="009E56CA">
        <w:t xml:space="preserve"> (45cm)</w:t>
      </w:r>
      <w:r w:rsidR="000A1F15">
        <w:t xml:space="preserve"> and the boxplot whiskers cover the 95% simulation interval for each assessment year.</w:t>
      </w:r>
    </w:p>
    <w:p w14:paraId="42EEC4DA" w14:textId="10F79C22" w:rsidR="00EF1D50" w:rsidRDefault="000A1F15" w:rsidP="00203F0E">
      <w:pPr>
        <w:jc w:val="left"/>
      </w:pPr>
      <w:r w:rsidRPr="000A1F15">
        <w:rPr>
          <w:noProof/>
          <w:lang w:val="en-AU" w:eastAsia="en-AU"/>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47D6EF29" w:rsidR="00170CE2" w:rsidRDefault="00EF1D50" w:rsidP="004A043E">
      <w:pPr>
        <w:pStyle w:val="Subtitle"/>
        <w:ind w:firstLine="0"/>
      </w:pPr>
      <w:r>
        <w:t xml:space="preserve">Figure </w:t>
      </w:r>
      <w:del w:id="269" w:author="Punt, Andre (O&amp;A, Hobart)" w:date="2016-07-23T05:28:00Z">
        <w:r w:rsidDel="007F1615">
          <w:delText>7</w:delText>
        </w:r>
      </w:del>
      <w:ins w:id="270" w:author="Punt, Andre (O&amp;A, Hobart)" w:date="2016-07-23T05:28:00Z">
        <w:r w:rsidR="007F1615">
          <w:t>8</w:t>
        </w:r>
      </w:ins>
      <w:r>
        <w:t xml:space="preserve">. </w:t>
      </w:r>
      <w:r w:rsidR="00173383">
        <w:t>The</w:t>
      </w:r>
      <w:r>
        <w:t xml:space="preserve"> estimated </w:t>
      </w:r>
      <w:r w:rsidR="00173383">
        <w:t>width at maximum selectivity</w:t>
      </w:r>
      <w:r w:rsidR="00203F0E">
        <w:t xml:space="preserve"> (i.e. d</w:t>
      </w:r>
      <w:r w:rsidR="00907E43">
        <w:t xml:space="preserve">efines the </w:t>
      </w:r>
      <w:del w:id="271" w:author="Punt, Andre (O&amp;A, Hobart)" w:date="2016-07-23T05:27:00Z">
        <w:r w:rsidR="00907E43" w:rsidDel="007F1615">
          <w:delText xml:space="preserve">severity </w:delText>
        </w:r>
      </w:del>
      <w:ins w:id="272" w:author="Punt, Andre (O&amp;A, Hobart)" w:date="2016-07-23T05:27:00Z">
        <w:r w:rsidR="007F1615">
          <w:t xml:space="preserve">extent </w:t>
        </w:r>
      </w:ins>
      <w:r w:rsidR="00907E43">
        <w:t xml:space="preserve">of </w:t>
      </w:r>
      <w:ins w:id="273" w:author="Punt, Andre (O&amp;A, Hobart)" w:date="2016-07-23T05:27:00Z">
        <w:r w:rsidR="007F1615">
          <w:t>d</w:t>
        </w:r>
      </w:ins>
      <w:del w:id="274" w:author="Punt, Andre (O&amp;A, Hobart)" w:date="2016-07-23T05:27:00Z">
        <w:r w:rsidR="00907E43" w:rsidDel="007F1615">
          <w:delText>the d</w:delText>
        </w:r>
      </w:del>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ins w:id="275" w:author="Punt, Andre (O&amp;A, Hobart)" w:date="2016-07-23T05:28:00Z">
        <w:r w:rsidR="007F1615">
          <w:t>The estimates from the data scenarios with as time progressed with limited data selectivity were compared against the mean of the distribution from the operating model.</w:t>
        </w:r>
      </w:ins>
      <w:del w:id="276" w:author="Punt, Andre (O&amp;A, Hobart)" w:date="2016-07-23T05:28:00Z">
        <w:r w:rsidR="000A1F15" w:rsidDel="007F1615">
          <w:delText>T</w:delText>
        </w:r>
        <w:r w:rsidR="00173383" w:rsidDel="007F1615">
          <w:delText xml:space="preserve">he time-varying data scenarios were compared against the mean of the distribution </w:delText>
        </w:r>
        <w:r w:rsidR="000A1F15" w:rsidDel="007F1615">
          <w:delText xml:space="preserve">with the operating model </w:delText>
        </w:r>
        <w:r w:rsidR="00173383" w:rsidDel="007F1615">
          <w:delText>for the annual deviations in the width at maximum selectivity.</w:delText>
        </w:r>
      </w:del>
      <w:r w:rsidR="000A1F15" w:rsidRPr="000A1F15">
        <w:t xml:space="preserve"> </w:t>
      </w:r>
      <w:r w:rsidR="000A1F15">
        <w:t>The median is denoted by the black line and the boxplot whiskers cover the 95% simulation interval for each assessment year.</w:t>
      </w:r>
    </w:p>
    <w:sectPr w:rsidR="00170CE2" w:rsidSect="00F05A2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unt, Andre (O&amp;A, Hobart)" w:date="2016-07-22T17:58:00Z" w:initials="PA(H">
    <w:p w14:paraId="5EB4F605" w14:textId="2778B46C" w:rsidR="005A737D" w:rsidRDefault="005A737D">
      <w:pPr>
        <w:pStyle w:val="CommentText"/>
      </w:pPr>
      <w:r>
        <w:rPr>
          <w:rStyle w:val="CommentReference"/>
        </w:rPr>
        <w:annotationRef/>
      </w:r>
      <w:r>
        <w:t>Why were you summing?</w:t>
      </w:r>
    </w:p>
  </w:comment>
  <w:comment w:id="36" w:author="Punt, Andre (O&amp;A, Hobart)" w:date="2016-07-22T18:06:00Z" w:initials="PA(H">
    <w:p w14:paraId="094129C3" w14:textId="1203971D" w:rsidR="005A737D" w:rsidRDefault="005A737D">
      <w:pPr>
        <w:pStyle w:val="CommentText"/>
      </w:pPr>
      <w:r>
        <w:rPr>
          <w:rStyle w:val="CommentReference"/>
        </w:rPr>
        <w:annotationRef/>
      </w:r>
      <w:r>
        <w:t>State what was the assumed known</w:t>
      </w:r>
    </w:p>
  </w:comment>
  <w:comment w:id="37" w:author="Punt, Andre (O&amp;A, Hobart)" w:date="2016-07-22T18:04:00Z" w:initials="PA(H">
    <w:p w14:paraId="3F47E8EC" w14:textId="03FE6508" w:rsidR="005A737D" w:rsidRDefault="005A737D">
      <w:pPr>
        <w:pStyle w:val="CommentText"/>
      </w:pPr>
      <w:r>
        <w:rPr>
          <w:rStyle w:val="CommentReference"/>
        </w:rPr>
        <w:annotationRef/>
      </w:r>
      <w:r>
        <w:t xml:space="preserve">Age </w:t>
      </w:r>
      <w:proofErr w:type="spellStart"/>
      <w:r>
        <w:t>compostion</w:t>
      </w:r>
      <w:proofErr w:type="spellEnd"/>
      <w:r>
        <w:t>?</w:t>
      </w:r>
    </w:p>
  </w:comment>
  <w:comment w:id="89" w:author="Punt, Andre (O&amp;A, Hobart)" w:date="2016-07-23T04:44:00Z" w:initials="PA(H">
    <w:p w14:paraId="7D69A62E" w14:textId="43AE0648" w:rsidR="005A737D" w:rsidRDefault="005A737D">
      <w:pPr>
        <w:pStyle w:val="CommentText"/>
      </w:pPr>
      <w:r>
        <w:rPr>
          <w:rStyle w:val="CommentReference"/>
        </w:rPr>
        <w:annotationRef/>
      </w:r>
      <w:r>
        <w:t>So some stocks were estimated not to be overfished in year 50? If so why are their relative errors red (i.e. negatively biased). Also, why are the estimated not unbiased in year 50 (but they are in 56).</w:t>
      </w:r>
    </w:p>
  </w:comment>
  <w:comment w:id="99" w:author="Punt, Andre (O&amp;A, Hobart)" w:date="2016-07-23T04:47:00Z" w:initials="PA(H">
    <w:p w14:paraId="48EACDD9" w14:textId="3FA7F497" w:rsidR="005A737D" w:rsidRDefault="005A737D">
      <w:pPr>
        <w:pStyle w:val="CommentText"/>
      </w:pPr>
      <w:r>
        <w:rPr>
          <w:rStyle w:val="CommentReference"/>
        </w:rPr>
        <w:annotationRef/>
      </w:r>
      <w:r>
        <w:t xml:space="preserve">Aha so the red bars are only for the eliminated data scenario – didn’t see that. </w:t>
      </w:r>
    </w:p>
  </w:comment>
  <w:comment w:id="101" w:author="Punt, Andre (O&amp;A, Hobart)" w:date="2016-07-23T04:59:00Z" w:initials="PA(H">
    <w:p w14:paraId="637CDFE2" w14:textId="2B7D06D5" w:rsidR="005A737D" w:rsidRDefault="005A737D">
      <w:pPr>
        <w:pStyle w:val="CommentText"/>
      </w:pPr>
      <w:r>
        <w:rPr>
          <w:rStyle w:val="CommentReference"/>
        </w:rPr>
        <w:annotationRef/>
      </w:r>
      <w:r>
        <w:t>Which ones – I am totally confused</w:t>
      </w:r>
    </w:p>
  </w:comment>
  <w:comment w:id="102" w:author="Punt, Andre (O&amp;A, Hobart)" w:date="2016-07-23T05:03:00Z" w:initials="PA(H">
    <w:p w14:paraId="055B198F" w14:textId="05670B06" w:rsidR="005A737D" w:rsidRDefault="005A737D">
      <w:pPr>
        <w:pStyle w:val="CommentText"/>
      </w:pPr>
      <w:r>
        <w:rPr>
          <w:rStyle w:val="CommentReference"/>
        </w:rPr>
        <w:annotationRef/>
      </w:r>
      <w:r>
        <w:t>Why not comment on Fig. 6b. Also, why not show Fig 6 for all sims, those that were estimated to be rebuilt and those that were not estimated to be rebuilt</w:t>
      </w:r>
    </w:p>
  </w:comment>
  <w:comment w:id="104" w:author="Punt, Andre (O&amp;A, Hobart)" w:date="2016-07-23T05:22:00Z" w:initials="PA(H">
    <w:p w14:paraId="14494457" w14:textId="5BC31042" w:rsidR="005A737D" w:rsidRDefault="005A737D">
      <w:pPr>
        <w:pStyle w:val="CommentText"/>
      </w:pPr>
      <w:r>
        <w:rPr>
          <w:rStyle w:val="CommentReference"/>
        </w:rPr>
        <w:annotationRef/>
      </w:r>
      <w:r>
        <w:t>Lower inter-simulation variation?</w:t>
      </w:r>
    </w:p>
  </w:comment>
  <w:comment w:id="105" w:author="Punt, Andre (O&amp;A, Hobart)" w:date="2016-07-23T05:23:00Z" w:initials="PA(H">
    <w:p w14:paraId="62F69A55" w14:textId="44B17E53" w:rsidR="005A737D" w:rsidRDefault="005A737D">
      <w:pPr>
        <w:pStyle w:val="CommentText"/>
      </w:pPr>
      <w:r>
        <w:rPr>
          <w:rStyle w:val="CommentReference"/>
        </w:rPr>
        <w:annotationRef/>
      </w:r>
      <w:r>
        <w:t>Do you know this – variance of the estimate or compared to the true value</w:t>
      </w:r>
    </w:p>
  </w:comment>
  <w:comment w:id="106" w:author="Punt, Andre (O&amp;A, Hobart)" w:date="2016-07-23T05:24:00Z" w:initials="PA(H">
    <w:p w14:paraId="7982A7B7" w14:textId="054D6941" w:rsidR="005A737D" w:rsidRDefault="005A737D">
      <w:pPr>
        <w:pStyle w:val="CommentText"/>
      </w:pPr>
      <w:r>
        <w:rPr>
          <w:rStyle w:val="CommentReference"/>
        </w:rPr>
        <w:annotationRef/>
      </w:r>
      <w:r>
        <w:t>Why is this caused by variability?</w:t>
      </w:r>
    </w:p>
  </w:comment>
  <w:comment w:id="109" w:author="Punt, Andre (O&amp;A, Hobart)" w:date="2016-07-23T05:25:00Z" w:initials="PA(H">
    <w:p w14:paraId="2BDED550" w14:textId="57001A65" w:rsidR="005A737D" w:rsidRDefault="005A737D">
      <w:pPr>
        <w:pStyle w:val="CommentText"/>
      </w:pPr>
      <w:r>
        <w:rPr>
          <w:rStyle w:val="CommentReference"/>
        </w:rPr>
        <w:annotationRef/>
      </w:r>
      <w:r>
        <w:t>??</w:t>
      </w:r>
    </w:p>
  </w:comment>
  <w:comment w:id="118" w:author="Punt, Andre (O&amp;A, Hobart)" w:date="2016-07-23T05:30:00Z" w:initials="PA(H">
    <w:p w14:paraId="6BB30F4C" w14:textId="005070E0" w:rsidR="005A737D" w:rsidRDefault="005A737D">
      <w:pPr>
        <w:pStyle w:val="CommentText"/>
      </w:pPr>
      <w:r>
        <w:rPr>
          <w:rStyle w:val="CommentReference"/>
        </w:rPr>
        <w:annotationRef/>
      </w:r>
      <w:r>
        <w:t>Sorry I am confused – what is this parameter if selectivity not dome-shaped for the eliminated data scenario?</w:t>
      </w:r>
    </w:p>
  </w:comment>
  <w:comment w:id="121" w:author="Punt, Andre (O&amp;A, Hobart)" w:date="2016-07-23T05:29:00Z" w:initials="PA(H">
    <w:p w14:paraId="66D8BC18" w14:textId="289091FB" w:rsidR="005A737D" w:rsidRDefault="005A737D">
      <w:pPr>
        <w:pStyle w:val="CommentText"/>
      </w:pPr>
      <w:r>
        <w:rPr>
          <w:rStyle w:val="CommentReference"/>
        </w:rPr>
        <w:annotationRef/>
      </w:r>
      <w:r>
        <w:t>Please check it seems to improve from year 74 or so</w:t>
      </w:r>
    </w:p>
  </w:comment>
  <w:comment w:id="127" w:author="Punt, Andre (O&amp;A, Hobart)" w:date="2016-07-23T05:32:00Z" w:initials="PA(H">
    <w:p w14:paraId="78972A36" w14:textId="5CD99479" w:rsidR="005A737D" w:rsidRDefault="005A737D">
      <w:pPr>
        <w:pStyle w:val="CommentText"/>
      </w:pPr>
      <w:r>
        <w:rPr>
          <w:rStyle w:val="CommentReference"/>
        </w:rPr>
        <w:annotationRef/>
      </w:r>
      <w:r>
        <w:t>What else can you compare with?</w:t>
      </w:r>
    </w:p>
  </w:comment>
  <w:comment w:id="128" w:author="Punt, Andre (O&amp;A, Hobart)" w:date="2016-07-23T06:16:00Z" w:initials="PA(H">
    <w:p w14:paraId="09084365" w14:textId="2BB540F9" w:rsidR="005A737D" w:rsidRDefault="005A737D">
      <w:pPr>
        <w:pStyle w:val="CommentText"/>
      </w:pPr>
      <w:r>
        <w:rPr>
          <w:rStyle w:val="CommentReference"/>
        </w:rPr>
        <w:annotationRef/>
      </w:r>
      <w:r>
        <w:t>Just checking – select is varying before year 50?</w:t>
      </w:r>
    </w:p>
  </w:comment>
  <w:comment w:id="133" w:author="Punt, Andre (O&amp;A, Hobart)" w:date="2016-07-23T06:18:00Z" w:initials="PA(H">
    <w:p w14:paraId="2053197C" w14:textId="72E7AC93" w:rsidR="005A737D" w:rsidRDefault="005A737D">
      <w:pPr>
        <w:pStyle w:val="CommentText"/>
      </w:pPr>
      <w:r>
        <w:rPr>
          <w:rStyle w:val="CommentReference"/>
        </w:rPr>
        <w:annotationRef/>
      </w:r>
      <w:r>
        <w:t>General point bias is formally expected (i.e. mean) relative error but you are taking it to be median relative – perhaps mention that somewhere early on</w:t>
      </w:r>
    </w:p>
  </w:comment>
  <w:comment w:id="141" w:author="Punt, Andre (O&amp;A, Hobart)" w:date="2016-07-23T06:20:00Z" w:initials="PA(H">
    <w:p w14:paraId="38AA7C83" w14:textId="30C3144A" w:rsidR="005A737D" w:rsidRDefault="005A737D">
      <w:pPr>
        <w:pStyle w:val="CommentText"/>
      </w:pPr>
      <w:r>
        <w:rPr>
          <w:rStyle w:val="CommentReference"/>
        </w:rPr>
        <w:annotationRef/>
      </w:r>
      <w:r>
        <w:t xml:space="preserve">The values for eliminated data go above 60 – nice to </w:t>
      </w:r>
      <w:proofErr w:type="gramStart"/>
      <w:r>
        <w:t>know  bad</w:t>
      </w:r>
      <w:proofErr w:type="gramEnd"/>
      <w:r>
        <w:t xml:space="preserve"> that gets</w:t>
      </w:r>
    </w:p>
  </w:comment>
  <w:comment w:id="143" w:author="Punt, Andre (O&amp;A, Hobart)" w:date="2016-07-23T06:21:00Z" w:initials="PA(H">
    <w:p w14:paraId="1622A52E" w14:textId="28872542" w:rsidR="005A737D" w:rsidRDefault="005A737D">
      <w:pPr>
        <w:pStyle w:val="CommentText"/>
      </w:pPr>
      <w:r>
        <w:rPr>
          <w:rStyle w:val="CommentReference"/>
        </w:rPr>
        <w:annotationRef/>
      </w:r>
      <w:r>
        <w:t>Not sure what this means – I am guess it is variance is higher so by chance you may think you are above 0.4B0? If so spell out.</w:t>
      </w:r>
    </w:p>
    <w:p w14:paraId="548C618C" w14:textId="77777777" w:rsidR="005A737D" w:rsidRDefault="005A737D">
      <w:pPr>
        <w:pStyle w:val="CommentText"/>
      </w:pPr>
    </w:p>
    <w:p w14:paraId="5E530DD7" w14:textId="7A6188D8" w:rsidR="005A737D" w:rsidRDefault="005A737D">
      <w:pPr>
        <w:pStyle w:val="CommentText"/>
      </w:pPr>
      <w:r>
        <w:t xml:space="preserve">Showing some individual trajectories by individual sims may help with this (perhaps as </w:t>
      </w:r>
      <w:proofErr w:type="spellStart"/>
      <w:r>
        <w:t>supplemtary</w:t>
      </w:r>
      <w:proofErr w:type="spellEnd"/>
      <w:r>
        <w:t xml:space="preserve"> material)</w:t>
      </w:r>
    </w:p>
  </w:comment>
  <w:comment w:id="148" w:author="Punt, Andre (O&amp;A, Hobart)" w:date="2016-07-23T06:24:00Z" w:initials="PA(H">
    <w:p w14:paraId="3BFEDE68" w14:textId="444CE97B" w:rsidR="005A737D" w:rsidRDefault="005A737D">
      <w:pPr>
        <w:pStyle w:val="CommentText"/>
      </w:pPr>
      <w:r>
        <w:rPr>
          <w:rStyle w:val="CommentReference"/>
        </w:rPr>
        <w:annotationRef/>
      </w:r>
      <w:r>
        <w:t>Not sure what this means – lower among-assessment variance – better estimates??</w:t>
      </w:r>
    </w:p>
  </w:comment>
  <w:comment w:id="149" w:author="Punt, Andre (O&amp;A, Hobart)" w:date="2016-07-23T06:24:00Z" w:initials="PA(H">
    <w:p w14:paraId="4291EB94" w14:textId="2F449456" w:rsidR="005A737D" w:rsidRDefault="005A737D">
      <w:pPr>
        <w:pStyle w:val="CommentText"/>
      </w:pPr>
      <w:r>
        <w:rPr>
          <w:rStyle w:val="CommentReference"/>
        </w:rPr>
        <w:annotationRef/>
      </w:r>
      <w:r>
        <w:t>Not sure what you mean “</w:t>
      </w:r>
      <w:proofErr w:type="spellStart"/>
      <w:r>
        <w:t>precison</w:t>
      </w:r>
      <w:proofErr w:type="spellEnd"/>
      <w:r>
        <w:t>” would usually</w:t>
      </w:r>
    </w:p>
  </w:comment>
  <w:comment w:id="154" w:author="Punt, Andre (O&amp;A, Hobart)" w:date="2016-07-23T06:26:00Z" w:initials="PA(H">
    <w:p w14:paraId="7CEB020C" w14:textId="7E994792" w:rsidR="005A737D" w:rsidRDefault="005A737D">
      <w:pPr>
        <w:pStyle w:val="CommentText"/>
      </w:pPr>
      <w:r>
        <w:rPr>
          <w:rStyle w:val="CommentReference"/>
        </w:rPr>
        <w:annotationRef/>
      </w:r>
      <w:r>
        <w:t>Or whatever</w:t>
      </w:r>
    </w:p>
  </w:comment>
  <w:comment w:id="161" w:author="Punt, Andre (O&amp;A, Hobart)" w:date="2016-07-23T06:26:00Z" w:initials="PA(H">
    <w:p w14:paraId="32B7FBB2" w14:textId="106CF54A" w:rsidR="005A737D" w:rsidRDefault="005A737D">
      <w:pPr>
        <w:pStyle w:val="CommentText"/>
      </w:pPr>
      <w:r>
        <w:rPr>
          <w:rStyle w:val="CommentReference"/>
        </w:rPr>
        <w:annotationRef/>
      </w:r>
      <w:r>
        <w:t>Add as supplementary material</w:t>
      </w:r>
    </w:p>
  </w:comment>
  <w:comment w:id="167" w:author="Punt, Andre (O&amp;A, Hobart)" w:date="2016-07-23T06:27:00Z" w:initials="PA(H">
    <w:p w14:paraId="0E847236" w14:textId="2BA29AEA" w:rsidR="001C6F10" w:rsidRDefault="001C6F10">
      <w:pPr>
        <w:pStyle w:val="CommentText"/>
      </w:pPr>
      <w:r>
        <w:rPr>
          <w:rStyle w:val="CommentReference"/>
        </w:rPr>
        <w:annotationRef/>
      </w:r>
      <w:proofErr w:type="gramStart"/>
      <w:r>
        <w:t>with</w:t>
      </w:r>
      <w:proofErr w:type="gramEnd"/>
    </w:p>
  </w:comment>
  <w:comment w:id="168" w:author="Punt, Andre (O&amp;A, Hobart)" w:date="2016-07-23T06:27:00Z" w:initials="PA(H">
    <w:p w14:paraId="6584F673" w14:textId="1EB80C64" w:rsidR="001C6F10" w:rsidRDefault="001C6F10">
      <w:pPr>
        <w:pStyle w:val="CommentText"/>
      </w:pPr>
      <w:r>
        <w:rPr>
          <w:rStyle w:val="CommentReference"/>
        </w:rPr>
        <w:annotationRef/>
      </w:r>
      <w:r>
        <w:t>This suggests that simulations for full data – no time-varying where fishery selectivity equal survey selectivity, fishery CV is lower (by the amount given the survey index data</w:t>
      </w:r>
      <w:proofErr w:type="gramStart"/>
      <w:r>
        <w:t>)  and</w:t>
      </w:r>
      <w:proofErr w:type="gramEnd"/>
      <w:r>
        <w:t xml:space="preserve"> age-comp sizes are larger would lead to unbiased estimates – worth checking</w:t>
      </w:r>
    </w:p>
  </w:comment>
  <w:comment w:id="169" w:author="Punt, Andre (O&amp;A, Hobart)" w:date="2016-07-23T06:29:00Z" w:initials="PA(H">
    <w:p w14:paraId="75005C15" w14:textId="346A1561" w:rsidR="001C6F10" w:rsidRDefault="001C6F10">
      <w:pPr>
        <w:pStyle w:val="CommentText"/>
      </w:pPr>
      <w:r>
        <w:rPr>
          <w:rStyle w:val="CommentReference"/>
        </w:rPr>
        <w:annotationRef/>
      </w:r>
      <w:r>
        <w:t>Required under the MSA?</w:t>
      </w:r>
    </w:p>
  </w:comment>
  <w:comment w:id="170" w:author="Punt, Andre (O&amp;A, Hobart)" w:date="2016-07-23T06:29:00Z" w:initials="PA(H">
    <w:p w14:paraId="23497232" w14:textId="4CDC8C51" w:rsidR="001C6F10" w:rsidRDefault="001C6F10">
      <w:pPr>
        <w:pStyle w:val="CommentText"/>
      </w:pPr>
      <w:r>
        <w:rPr>
          <w:rStyle w:val="CommentReference"/>
        </w:rPr>
        <w:annotationRef/>
      </w:r>
      <w:r>
        <w:t>But the estimates time to recover are lower than truth most of the time</w:t>
      </w:r>
    </w:p>
  </w:comment>
  <w:comment w:id="182" w:author="Punt, Andre (O&amp;A, Hobart)" w:date="2016-07-23T06:30:00Z" w:initials="PA(H">
    <w:p w14:paraId="0B37931F" w14:textId="3AEA4893" w:rsidR="001C6F10" w:rsidRDefault="001C6F10">
      <w:pPr>
        <w:pStyle w:val="CommentText"/>
      </w:pPr>
      <w:r>
        <w:rPr>
          <w:rStyle w:val="CommentReference"/>
        </w:rPr>
        <w:annotationRef/>
      </w:r>
      <w:r>
        <w:t>In what sense/</w:t>
      </w:r>
    </w:p>
  </w:comment>
  <w:comment w:id="185" w:author="Punt, Andre (O&amp;A, Hobart)" w:date="2016-07-23T06:31:00Z" w:initials="PA(H">
    <w:p w14:paraId="08134436" w14:textId="2CBB9565" w:rsidR="001C6F10" w:rsidRDefault="001C6F10">
      <w:pPr>
        <w:pStyle w:val="CommentText"/>
      </w:pPr>
      <w:r>
        <w:rPr>
          <w:rStyle w:val="CommentReference"/>
        </w:rPr>
        <w:annotationRef/>
      </w:r>
      <w:r>
        <w:t>Given you use it so much I hope you defined what this was early on in the paper</w:t>
      </w:r>
    </w:p>
  </w:comment>
  <w:comment w:id="192" w:author="Punt, Andre (O&amp;A, Hobart)" w:date="2016-07-23T06:33:00Z" w:initials="PA(H">
    <w:p w14:paraId="1ADBD097" w14:textId="3BF5FAC3" w:rsidR="001C6F10" w:rsidRDefault="001C6F10">
      <w:pPr>
        <w:pStyle w:val="CommentText"/>
      </w:pPr>
      <w:r>
        <w:rPr>
          <w:rStyle w:val="CommentReference"/>
        </w:rPr>
        <w:annotationRef/>
      </w:r>
      <w:r>
        <w:t>But only if data are collected</w:t>
      </w:r>
    </w:p>
  </w:comment>
  <w:comment w:id="196" w:author="Punt, Andre (O&amp;A, Hobart)" w:date="2016-07-23T06:33:00Z" w:initials="PA(H">
    <w:p w14:paraId="4C1E2A19" w14:textId="55956FB5" w:rsidR="001C6F10" w:rsidRDefault="001C6F10">
      <w:pPr>
        <w:pStyle w:val="CommentText"/>
      </w:pPr>
      <w:r>
        <w:rPr>
          <w:rStyle w:val="CommentReference"/>
        </w:rPr>
        <w:annotationRef/>
      </w:r>
      <w:r>
        <w:t>Reference Fig. 5?</w:t>
      </w:r>
    </w:p>
  </w:comment>
  <w:comment w:id="209" w:author="Punt, Andre (O&amp;A, Hobart)" w:date="2016-07-23T06:35:00Z" w:initials="PA(H">
    <w:p w14:paraId="1EB3C9B9" w14:textId="53FCB5AE" w:rsidR="001C6F10" w:rsidRDefault="001C6F10">
      <w:pPr>
        <w:pStyle w:val="CommentText"/>
      </w:pPr>
      <w:r>
        <w:rPr>
          <w:rStyle w:val="CommentReference"/>
        </w:rPr>
        <w:annotationRef/>
      </w:r>
      <w:r>
        <w:t>Is the mean that is positively biased I think</w:t>
      </w:r>
    </w:p>
  </w:comment>
  <w:comment w:id="217" w:author="Punt, Andre (O&amp;A, Hobart)" w:date="2016-07-23T06:37:00Z" w:initials="PA(H">
    <w:p w14:paraId="204BCB0B" w14:textId="7A0F3AFE" w:rsidR="001C6F10" w:rsidRDefault="001C6F10">
      <w:pPr>
        <w:pStyle w:val="CommentText"/>
      </w:pPr>
      <w:r>
        <w:rPr>
          <w:rStyle w:val="CommentReference"/>
        </w:rPr>
        <w:annotationRef/>
      </w:r>
      <w:r>
        <w:t>Huh – did I see this before</w:t>
      </w:r>
    </w:p>
  </w:comment>
  <w:comment w:id="240" w:author="Punt, Andre (O&amp;A, Hobart)" w:date="2016-07-23T06:40:00Z" w:initials="PA(H">
    <w:p w14:paraId="4F8186BE" w14:textId="26BA49F2" w:rsidR="00E81AEC" w:rsidRDefault="00E81AEC">
      <w:pPr>
        <w:pStyle w:val="CommentText"/>
      </w:pPr>
      <w:r>
        <w:rPr>
          <w:rStyle w:val="CommentReference"/>
        </w:rPr>
        <w:annotationRef/>
      </w:r>
      <w:r>
        <w:t>This is a horrible end paragraph – I would (minimally) move  the previous parag</w:t>
      </w:r>
      <w:bookmarkStart w:id="241" w:name="_GoBack"/>
      <w:bookmarkEnd w:id="241"/>
      <w:r>
        <w:t>raph to be the last one.</w:t>
      </w:r>
    </w:p>
  </w:comment>
  <w:comment w:id="258" w:author="Punt, Andre (O&amp;A, Hobart)" w:date="2016-07-23T04:43:00Z" w:initials="PA(H">
    <w:p w14:paraId="2BD76F7C" w14:textId="77777777" w:rsidR="005A737D" w:rsidRDefault="005A737D">
      <w:pPr>
        <w:pStyle w:val="CommentText"/>
      </w:pPr>
      <w:r>
        <w:rPr>
          <w:rStyle w:val="CommentReference"/>
        </w:rPr>
        <w:annotationRef/>
      </w:r>
      <w:r>
        <w:t xml:space="preserve">So some of the assessments indicated that the stock was not overfished in year 50? </w:t>
      </w:r>
    </w:p>
    <w:p w14:paraId="35D024C4" w14:textId="77777777" w:rsidR="005A737D" w:rsidRDefault="005A737D">
      <w:pPr>
        <w:pStyle w:val="CommentText"/>
      </w:pPr>
    </w:p>
    <w:p w14:paraId="140556B1" w14:textId="5FC31FB5" w:rsidR="005A737D" w:rsidRDefault="005A737D">
      <w:pPr>
        <w:pStyle w:val="CommentText"/>
      </w:pPr>
      <w:r>
        <w:t>I am not getting the red and green – particularly the first set – perhaps have a separate set of panels for this to avoid duplication</w:t>
      </w:r>
    </w:p>
  </w:comment>
  <w:comment w:id="260" w:author="Punt, Andre (O&amp;A, Hobart)" w:date="2016-07-23T05:01:00Z" w:initials="PA(H">
    <w:p w14:paraId="0BE02C32" w14:textId="719E3F3A" w:rsidR="005A737D" w:rsidRDefault="005A737D">
      <w:pPr>
        <w:pStyle w:val="CommentText"/>
      </w:pPr>
      <w:r>
        <w:rPr>
          <w:rStyle w:val="CommentReference"/>
        </w:rPr>
        <w:annotationRef/>
      </w:r>
      <w:r>
        <w:t xml:space="preserve">Still totally lost on the first panel – this looks the same for all data scenarios but not at the end?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4F605" w15:done="0"/>
  <w15:commentEx w15:paraId="094129C3" w15:done="0"/>
  <w15:commentEx w15:paraId="3F47E8EC" w15:done="0"/>
  <w15:commentEx w15:paraId="7D69A62E" w15:done="0"/>
  <w15:commentEx w15:paraId="48EACDD9" w15:done="0"/>
  <w15:commentEx w15:paraId="637CDFE2" w15:done="0"/>
  <w15:commentEx w15:paraId="055B198F" w15:done="0"/>
  <w15:commentEx w15:paraId="14494457" w15:done="0"/>
  <w15:commentEx w15:paraId="62F69A55" w15:done="0"/>
  <w15:commentEx w15:paraId="7982A7B7" w15:done="0"/>
  <w15:commentEx w15:paraId="2BDED550" w15:done="0"/>
  <w15:commentEx w15:paraId="6BB30F4C" w15:done="0"/>
  <w15:commentEx w15:paraId="66D8BC18" w15:done="0"/>
  <w15:commentEx w15:paraId="78972A36" w15:done="0"/>
  <w15:commentEx w15:paraId="09084365" w15:done="0"/>
  <w15:commentEx w15:paraId="2053197C" w15:done="0"/>
  <w15:commentEx w15:paraId="38AA7C83" w15:done="0"/>
  <w15:commentEx w15:paraId="5E530DD7" w15:done="0"/>
  <w15:commentEx w15:paraId="3BFEDE68" w15:done="0"/>
  <w15:commentEx w15:paraId="4291EB94" w15:done="0"/>
  <w15:commentEx w15:paraId="7CEB020C" w15:done="0"/>
  <w15:commentEx w15:paraId="32B7FBB2" w15:done="0"/>
  <w15:commentEx w15:paraId="0E847236" w15:done="0"/>
  <w15:commentEx w15:paraId="6584F673" w15:done="0"/>
  <w15:commentEx w15:paraId="75005C15" w15:done="0"/>
  <w15:commentEx w15:paraId="23497232" w15:done="0"/>
  <w15:commentEx w15:paraId="0B37931F" w15:done="0"/>
  <w15:commentEx w15:paraId="08134436" w15:done="0"/>
  <w15:commentEx w15:paraId="1ADBD097" w15:done="0"/>
  <w15:commentEx w15:paraId="4C1E2A19" w15:done="0"/>
  <w15:commentEx w15:paraId="1EB3C9B9" w15:done="0"/>
  <w15:commentEx w15:paraId="204BCB0B" w15:done="0"/>
  <w15:commentEx w15:paraId="4F8186BE" w15:done="0"/>
  <w15:commentEx w15:paraId="140556B1" w15:done="0"/>
  <w15:commentEx w15:paraId="0BE02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insDel="0"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553A"/>
    <w:rsid w:val="00025426"/>
    <w:rsid w:val="0002633E"/>
    <w:rsid w:val="000361A0"/>
    <w:rsid w:val="00045438"/>
    <w:rsid w:val="00046AE3"/>
    <w:rsid w:val="000651BD"/>
    <w:rsid w:val="00070047"/>
    <w:rsid w:val="00071514"/>
    <w:rsid w:val="0008015D"/>
    <w:rsid w:val="00085C13"/>
    <w:rsid w:val="000873DC"/>
    <w:rsid w:val="000A1F15"/>
    <w:rsid w:val="000A6B6D"/>
    <w:rsid w:val="000B6DFC"/>
    <w:rsid w:val="000C3DB9"/>
    <w:rsid w:val="000D0891"/>
    <w:rsid w:val="000D0C58"/>
    <w:rsid w:val="000E4B79"/>
    <w:rsid w:val="0010525D"/>
    <w:rsid w:val="00120292"/>
    <w:rsid w:val="00122B4B"/>
    <w:rsid w:val="00137B50"/>
    <w:rsid w:val="00170CE2"/>
    <w:rsid w:val="00173383"/>
    <w:rsid w:val="0017646F"/>
    <w:rsid w:val="001920C2"/>
    <w:rsid w:val="001B35A1"/>
    <w:rsid w:val="001B66C6"/>
    <w:rsid w:val="001C10E0"/>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61232"/>
    <w:rsid w:val="002639F2"/>
    <w:rsid w:val="002712E1"/>
    <w:rsid w:val="00275061"/>
    <w:rsid w:val="00281173"/>
    <w:rsid w:val="00287193"/>
    <w:rsid w:val="00290BBE"/>
    <w:rsid w:val="00296CB9"/>
    <w:rsid w:val="002A15E3"/>
    <w:rsid w:val="002A1662"/>
    <w:rsid w:val="002B169B"/>
    <w:rsid w:val="002B4F81"/>
    <w:rsid w:val="002C12E8"/>
    <w:rsid w:val="002E3462"/>
    <w:rsid w:val="002F0AFD"/>
    <w:rsid w:val="002F6B60"/>
    <w:rsid w:val="002F7CBD"/>
    <w:rsid w:val="00314AE9"/>
    <w:rsid w:val="00323360"/>
    <w:rsid w:val="0032790F"/>
    <w:rsid w:val="00334E84"/>
    <w:rsid w:val="00336D25"/>
    <w:rsid w:val="00346291"/>
    <w:rsid w:val="00354875"/>
    <w:rsid w:val="00361A97"/>
    <w:rsid w:val="00362ECD"/>
    <w:rsid w:val="00380CB6"/>
    <w:rsid w:val="003851B9"/>
    <w:rsid w:val="003937E7"/>
    <w:rsid w:val="00394EB8"/>
    <w:rsid w:val="00395FCD"/>
    <w:rsid w:val="00396A0F"/>
    <w:rsid w:val="003B1204"/>
    <w:rsid w:val="003C6EDD"/>
    <w:rsid w:val="003E6B88"/>
    <w:rsid w:val="003F51BA"/>
    <w:rsid w:val="00407707"/>
    <w:rsid w:val="00421E07"/>
    <w:rsid w:val="00426E8C"/>
    <w:rsid w:val="004371B1"/>
    <w:rsid w:val="00442112"/>
    <w:rsid w:val="00454658"/>
    <w:rsid w:val="00470E68"/>
    <w:rsid w:val="004717E7"/>
    <w:rsid w:val="00471F66"/>
    <w:rsid w:val="00474F9D"/>
    <w:rsid w:val="00476895"/>
    <w:rsid w:val="004829F8"/>
    <w:rsid w:val="00492AAB"/>
    <w:rsid w:val="004969D1"/>
    <w:rsid w:val="004A043E"/>
    <w:rsid w:val="004A0709"/>
    <w:rsid w:val="004B7107"/>
    <w:rsid w:val="004C291F"/>
    <w:rsid w:val="004C4260"/>
    <w:rsid w:val="004D3650"/>
    <w:rsid w:val="0051629E"/>
    <w:rsid w:val="00531FDC"/>
    <w:rsid w:val="0054281D"/>
    <w:rsid w:val="005740E2"/>
    <w:rsid w:val="005834C1"/>
    <w:rsid w:val="005A00A8"/>
    <w:rsid w:val="005A737D"/>
    <w:rsid w:val="005B315D"/>
    <w:rsid w:val="005B664F"/>
    <w:rsid w:val="005C161B"/>
    <w:rsid w:val="005D0493"/>
    <w:rsid w:val="005D7BD0"/>
    <w:rsid w:val="005D7DBD"/>
    <w:rsid w:val="005E5540"/>
    <w:rsid w:val="0060246C"/>
    <w:rsid w:val="00642CEC"/>
    <w:rsid w:val="006445AF"/>
    <w:rsid w:val="00653CFF"/>
    <w:rsid w:val="00657831"/>
    <w:rsid w:val="00663A70"/>
    <w:rsid w:val="00670AD4"/>
    <w:rsid w:val="00677B6C"/>
    <w:rsid w:val="00684595"/>
    <w:rsid w:val="0069712D"/>
    <w:rsid w:val="006A2AE1"/>
    <w:rsid w:val="006B163B"/>
    <w:rsid w:val="006B5F9C"/>
    <w:rsid w:val="006B7F6A"/>
    <w:rsid w:val="006D6C16"/>
    <w:rsid w:val="007059F3"/>
    <w:rsid w:val="007125A0"/>
    <w:rsid w:val="0071496B"/>
    <w:rsid w:val="00715266"/>
    <w:rsid w:val="0071587B"/>
    <w:rsid w:val="007204E4"/>
    <w:rsid w:val="00722BE8"/>
    <w:rsid w:val="00733653"/>
    <w:rsid w:val="00752784"/>
    <w:rsid w:val="00755CA5"/>
    <w:rsid w:val="00761F3B"/>
    <w:rsid w:val="00762436"/>
    <w:rsid w:val="0077258C"/>
    <w:rsid w:val="0077368C"/>
    <w:rsid w:val="00775A51"/>
    <w:rsid w:val="00787F79"/>
    <w:rsid w:val="007A0568"/>
    <w:rsid w:val="007A0FDB"/>
    <w:rsid w:val="007A4BF3"/>
    <w:rsid w:val="007C5E14"/>
    <w:rsid w:val="007D1858"/>
    <w:rsid w:val="007E3286"/>
    <w:rsid w:val="007E47B3"/>
    <w:rsid w:val="007E47CA"/>
    <w:rsid w:val="007F1615"/>
    <w:rsid w:val="007F22CB"/>
    <w:rsid w:val="00802A49"/>
    <w:rsid w:val="00810946"/>
    <w:rsid w:val="00822D22"/>
    <w:rsid w:val="00825981"/>
    <w:rsid w:val="00850E57"/>
    <w:rsid w:val="00852590"/>
    <w:rsid w:val="008577AB"/>
    <w:rsid w:val="0086285E"/>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6F"/>
    <w:rsid w:val="00906899"/>
    <w:rsid w:val="00906C93"/>
    <w:rsid w:val="00907E43"/>
    <w:rsid w:val="00914317"/>
    <w:rsid w:val="00921453"/>
    <w:rsid w:val="00922D8A"/>
    <w:rsid w:val="00936FF3"/>
    <w:rsid w:val="00953ED2"/>
    <w:rsid w:val="0096212D"/>
    <w:rsid w:val="00986617"/>
    <w:rsid w:val="009907A5"/>
    <w:rsid w:val="00994201"/>
    <w:rsid w:val="009943E5"/>
    <w:rsid w:val="0099463A"/>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32D4F"/>
    <w:rsid w:val="00A32F5D"/>
    <w:rsid w:val="00A70841"/>
    <w:rsid w:val="00A70C64"/>
    <w:rsid w:val="00A76FAF"/>
    <w:rsid w:val="00A874ED"/>
    <w:rsid w:val="00A93208"/>
    <w:rsid w:val="00AA1235"/>
    <w:rsid w:val="00AA1B36"/>
    <w:rsid w:val="00AB5638"/>
    <w:rsid w:val="00AC24B5"/>
    <w:rsid w:val="00AC7C6C"/>
    <w:rsid w:val="00AE595E"/>
    <w:rsid w:val="00AF3AF1"/>
    <w:rsid w:val="00B13347"/>
    <w:rsid w:val="00B16A3C"/>
    <w:rsid w:val="00B51811"/>
    <w:rsid w:val="00B571AF"/>
    <w:rsid w:val="00B64B50"/>
    <w:rsid w:val="00B669B2"/>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C02BCC"/>
    <w:rsid w:val="00C14BF3"/>
    <w:rsid w:val="00C150EB"/>
    <w:rsid w:val="00C3126A"/>
    <w:rsid w:val="00C321EE"/>
    <w:rsid w:val="00C344F6"/>
    <w:rsid w:val="00C36837"/>
    <w:rsid w:val="00C437A1"/>
    <w:rsid w:val="00C43B20"/>
    <w:rsid w:val="00C43B74"/>
    <w:rsid w:val="00C46406"/>
    <w:rsid w:val="00C643F9"/>
    <w:rsid w:val="00C70020"/>
    <w:rsid w:val="00C868D1"/>
    <w:rsid w:val="00C95C69"/>
    <w:rsid w:val="00CA3F76"/>
    <w:rsid w:val="00CB3FD1"/>
    <w:rsid w:val="00CD16A1"/>
    <w:rsid w:val="00CD68D0"/>
    <w:rsid w:val="00CD6F15"/>
    <w:rsid w:val="00CE2A41"/>
    <w:rsid w:val="00CE5D9C"/>
    <w:rsid w:val="00CE5E75"/>
    <w:rsid w:val="00CF48EA"/>
    <w:rsid w:val="00D03C4F"/>
    <w:rsid w:val="00D066D7"/>
    <w:rsid w:val="00D25749"/>
    <w:rsid w:val="00D3588F"/>
    <w:rsid w:val="00D53FDD"/>
    <w:rsid w:val="00D941A9"/>
    <w:rsid w:val="00DA2842"/>
    <w:rsid w:val="00DA6237"/>
    <w:rsid w:val="00DA634B"/>
    <w:rsid w:val="00DB28C3"/>
    <w:rsid w:val="00DB36F7"/>
    <w:rsid w:val="00DB4F95"/>
    <w:rsid w:val="00DC79E1"/>
    <w:rsid w:val="00DD0A28"/>
    <w:rsid w:val="00DD7BF1"/>
    <w:rsid w:val="00DE4E0E"/>
    <w:rsid w:val="00DE5A45"/>
    <w:rsid w:val="00DF1A5A"/>
    <w:rsid w:val="00E0300F"/>
    <w:rsid w:val="00E05B18"/>
    <w:rsid w:val="00E06B66"/>
    <w:rsid w:val="00E20DFD"/>
    <w:rsid w:val="00E2227C"/>
    <w:rsid w:val="00E234B6"/>
    <w:rsid w:val="00E43C22"/>
    <w:rsid w:val="00E46678"/>
    <w:rsid w:val="00E543D9"/>
    <w:rsid w:val="00E549A0"/>
    <w:rsid w:val="00E70B9A"/>
    <w:rsid w:val="00E81AEC"/>
    <w:rsid w:val="00EA3249"/>
    <w:rsid w:val="00EA401A"/>
    <w:rsid w:val="00ED5761"/>
    <w:rsid w:val="00EF1D50"/>
    <w:rsid w:val="00EF6C6C"/>
    <w:rsid w:val="00F05A2C"/>
    <w:rsid w:val="00F1544A"/>
    <w:rsid w:val="00F21BC0"/>
    <w:rsid w:val="00F41C31"/>
    <w:rsid w:val="00F42611"/>
    <w:rsid w:val="00F45950"/>
    <w:rsid w:val="00F525A1"/>
    <w:rsid w:val="00F6300E"/>
    <w:rsid w:val="00F64184"/>
    <w:rsid w:val="00F66E4E"/>
    <w:rsid w:val="00F9025E"/>
    <w:rsid w:val="00FA3683"/>
    <w:rsid w:val="00FB411D"/>
    <w:rsid w:val="00FB7522"/>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DD"/>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microsoft.com/office/2011/relationships/commentsExtended" Target="commentsExtended.xml"/><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comments" Target="comments.xml"/><Relationship Id="rId57" Type="http://schemas.openxmlformats.org/officeDocument/2006/relationships/image" Target="media/image26.png"/><Relationship Id="rId61" Type="http://schemas.openxmlformats.org/officeDocument/2006/relationships/image" Target="media/image30.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png"/><Relationship Id="rId64" Type="http://schemas.microsoft.com/office/2011/relationships/people" Target="people.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44D2E-2809-4DE4-8D5A-684F63AE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7843</Words>
  <Characters>43375</Characters>
  <Application>Microsoft Office Word</Application>
  <DocSecurity>0</DocSecurity>
  <Lines>818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Punt, Andre (O&amp;A, Hobart)</cp:lastModifiedBy>
  <cp:revision>10</cp:revision>
  <dcterms:created xsi:type="dcterms:W3CDTF">2016-07-22T07:12:00Z</dcterms:created>
  <dcterms:modified xsi:type="dcterms:W3CDTF">2016-07-22T20:41:00Z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