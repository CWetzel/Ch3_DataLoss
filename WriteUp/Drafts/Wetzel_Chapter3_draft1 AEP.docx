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AE58B" w14:textId="77777777" w:rsidR="007E7A0F" w:rsidRPr="00F87AC1" w:rsidRDefault="00F87AC1" w:rsidP="00034513">
      <w:pPr>
        <w:ind w:firstLine="0"/>
        <w:rPr>
          <w:sz w:val="28"/>
          <w:szCs w:val="28"/>
        </w:rPr>
      </w:pPr>
      <w:r w:rsidRPr="00F87AC1">
        <w:rPr>
          <w:sz w:val="28"/>
          <w:szCs w:val="28"/>
        </w:rPr>
        <w:t xml:space="preserve">What is the status? </w:t>
      </w:r>
      <w:r w:rsidR="00034513" w:rsidRPr="00F87AC1">
        <w:rPr>
          <w:sz w:val="28"/>
          <w:szCs w:val="28"/>
        </w:rPr>
        <w:t xml:space="preserve">The impact of reduced composition data on the ability to monitor rebuilding </w:t>
      </w:r>
      <w:r>
        <w:rPr>
          <w:sz w:val="28"/>
          <w:szCs w:val="28"/>
        </w:rPr>
        <w:t>for</w:t>
      </w:r>
      <w:r w:rsidR="00034513" w:rsidRPr="00F87AC1">
        <w:rPr>
          <w:sz w:val="28"/>
          <w:szCs w:val="28"/>
        </w:rPr>
        <w:t xml:space="preserve"> </w:t>
      </w:r>
      <w:r>
        <w:rPr>
          <w:sz w:val="28"/>
          <w:szCs w:val="28"/>
        </w:rPr>
        <w:t xml:space="preserve">overfished </w:t>
      </w:r>
      <w:r w:rsidR="00034513" w:rsidRPr="00F87AC1">
        <w:rPr>
          <w:sz w:val="28"/>
          <w:szCs w:val="28"/>
        </w:rPr>
        <w:t>fish stocks</w:t>
      </w:r>
    </w:p>
    <w:p w14:paraId="1D74C38A" w14:textId="77777777" w:rsidR="00034513" w:rsidRPr="009A5488" w:rsidRDefault="00034513" w:rsidP="00034513">
      <w:pPr>
        <w:ind w:firstLine="0"/>
      </w:pPr>
    </w:p>
    <w:p w14:paraId="237E47E5" w14:textId="77777777" w:rsidR="007E7A0F" w:rsidRDefault="007E7A0F" w:rsidP="007E7A0F">
      <w:pPr>
        <w:ind w:firstLine="0"/>
      </w:pPr>
      <w:proofErr w:type="spellStart"/>
      <w:r>
        <w:t>Chantell</w:t>
      </w:r>
      <w:proofErr w:type="spellEnd"/>
      <w:r>
        <w:t xml:space="preserve"> R. Wetzel</w:t>
      </w:r>
      <w:r w:rsidRPr="00DE3728">
        <w:rPr>
          <w:vertAlign w:val="superscript"/>
        </w:rPr>
        <w:t>1</w:t>
      </w:r>
      <w:proofErr w:type="gramStart"/>
      <w:r w:rsidRPr="00DE3728">
        <w:rPr>
          <w:vertAlign w:val="superscript"/>
        </w:rPr>
        <w:t>,2</w:t>
      </w:r>
      <w:proofErr w:type="gramEnd"/>
      <w:r w:rsidR="00FB0FB7">
        <w:t xml:space="preserve">, </w:t>
      </w:r>
    </w:p>
    <w:p w14:paraId="3E98EFF6" w14:textId="77777777" w:rsidR="007E7A0F" w:rsidRDefault="007E7A0F" w:rsidP="007E7A0F">
      <w:pPr>
        <w:pStyle w:val="CorrespondingAuthors"/>
      </w:pPr>
      <w:r w:rsidRPr="00B55F75">
        <w:rPr>
          <w:vertAlign w:val="superscript"/>
        </w:rPr>
        <w:t>1</w:t>
      </w:r>
      <w:r>
        <w:t xml:space="preserve">Northwest Fisheries Science Center, National Marine Fisheries Service, 2725 </w:t>
      </w:r>
      <w:proofErr w:type="spellStart"/>
      <w:r>
        <w:t>Montlake</w:t>
      </w:r>
      <w:proofErr w:type="spellEnd"/>
      <w:r>
        <w:t xml:space="preserve"> Boulevard East, Seattle, WA 98112, United States</w:t>
      </w:r>
    </w:p>
    <w:p w14:paraId="0C3A8D0F" w14:textId="77777777" w:rsidR="007E7A0F" w:rsidRDefault="007E7A0F" w:rsidP="007E7A0F">
      <w:pPr>
        <w:pStyle w:val="CorrespondingAuthors"/>
      </w:pPr>
      <w:r w:rsidRPr="00B55F75">
        <w:rPr>
          <w:vertAlign w:val="superscript"/>
        </w:rPr>
        <w:t>2</w:t>
      </w:r>
      <w:r>
        <w:t>School of Aquatic and Fishery Sciences, University of Washington, Seattle, WA 98195-5020, United States</w:t>
      </w:r>
    </w:p>
    <w:p w14:paraId="3D422003" w14:textId="77777777" w:rsidR="007E7A0F" w:rsidRDefault="007E7A0F" w:rsidP="007E7A0F">
      <w:pPr>
        <w:ind w:firstLine="0"/>
      </w:pPr>
    </w:p>
    <w:p w14:paraId="2CD2E955" w14:textId="77777777" w:rsidR="007E7A0F" w:rsidRDefault="007E7A0F" w:rsidP="007E7A0F">
      <w:pPr>
        <w:ind w:firstLine="0"/>
      </w:pPr>
      <w:r>
        <w:t>ABSTRACT</w:t>
      </w:r>
    </w:p>
    <w:p w14:paraId="324E3E57" w14:textId="77777777" w:rsidR="007E7A0F" w:rsidRDefault="007E7A0F" w:rsidP="007E7A0F">
      <w:pPr>
        <w:ind w:firstLine="0"/>
      </w:pPr>
    </w:p>
    <w:p w14:paraId="7EBA6EFC" w14:textId="77777777" w:rsidR="007E7A0F" w:rsidRDefault="007E7A0F" w:rsidP="007E7A0F">
      <w:pPr>
        <w:ind w:firstLine="0"/>
      </w:pPr>
      <w:r>
        <w:rPr>
          <w:i/>
        </w:rPr>
        <w:t>Keywords</w:t>
      </w:r>
      <w:r>
        <w:t>:</w:t>
      </w:r>
    </w:p>
    <w:p w14:paraId="5140C284" w14:textId="77777777" w:rsidR="007E7A0F" w:rsidRDefault="007E7A0F" w:rsidP="007E7A0F">
      <w:pPr>
        <w:ind w:firstLine="0"/>
      </w:pPr>
      <w:r>
        <w:t>M</w:t>
      </w:r>
      <w:r w:rsidR="00C67A25">
        <w:t>anagement Strategy Evaluation, s</w:t>
      </w:r>
      <w:r>
        <w:t>imulation, rebuilding, limited data</w:t>
      </w:r>
    </w:p>
    <w:p w14:paraId="3C731D4B" w14:textId="77777777" w:rsidR="007E7A0F" w:rsidRPr="002A6929" w:rsidRDefault="007E7A0F" w:rsidP="007E7A0F">
      <w:pPr>
        <w:ind w:firstLine="0"/>
      </w:pPr>
    </w:p>
    <w:p w14:paraId="273789D5" w14:textId="77777777" w:rsidR="007E7A0F" w:rsidRDefault="007E7A0F" w:rsidP="007E7A0F">
      <w:pPr>
        <w:ind w:firstLine="0"/>
      </w:pPr>
      <w:r>
        <w:rPr>
          <w:i/>
        </w:rPr>
        <w:t>Corresponding author</w:t>
      </w:r>
      <w:r>
        <w:t>: C.R. Wetzel</w:t>
      </w:r>
    </w:p>
    <w:p w14:paraId="18AF8414" w14:textId="77777777" w:rsidR="007E7A0F" w:rsidRDefault="007E7A0F" w:rsidP="007E7A0F">
      <w:pPr>
        <w:ind w:firstLine="0"/>
      </w:pPr>
      <w:r>
        <w:rPr>
          <w:i/>
        </w:rPr>
        <w:t>Email:</w:t>
      </w:r>
      <w:r>
        <w:t xml:space="preserve"> </w:t>
      </w:r>
      <w:hyperlink r:id="rId8" w:history="1">
        <w:r w:rsidRPr="00523FA9">
          <w:rPr>
            <w:rStyle w:val="Hyperlink"/>
          </w:rPr>
          <w:t>Chantell.Wetzel@noaa.gov</w:t>
        </w:r>
      </w:hyperlink>
    </w:p>
    <w:p w14:paraId="206AA29F" w14:textId="77777777" w:rsidR="007E7A0F" w:rsidRDefault="007E7A0F" w:rsidP="007E7A0F">
      <w:pPr>
        <w:ind w:firstLine="0"/>
      </w:pPr>
      <w:r>
        <w:rPr>
          <w:i/>
        </w:rPr>
        <w:t>Phone</w:t>
      </w:r>
      <w:r>
        <w:t>: 1-206-302-1753</w:t>
      </w:r>
    </w:p>
    <w:p w14:paraId="35ED7FCF" w14:textId="77777777" w:rsidR="007E7A0F" w:rsidRDefault="007E7A0F" w:rsidP="007E7A0F">
      <w:pPr>
        <w:ind w:firstLine="0"/>
      </w:pPr>
      <w:r>
        <w:rPr>
          <w:i/>
        </w:rPr>
        <w:t>Fax</w:t>
      </w:r>
      <w:r>
        <w:t>: 1-206-860-6792</w:t>
      </w:r>
    </w:p>
    <w:p w14:paraId="734CFE10" w14:textId="77777777" w:rsidR="007E7A0F" w:rsidRDefault="007E7A0F" w:rsidP="007E7A0F">
      <w:pPr>
        <w:pStyle w:val="Heading1"/>
      </w:pPr>
      <w:r>
        <w:br w:type="page"/>
      </w:r>
    </w:p>
    <w:p w14:paraId="6BBBB228" w14:textId="77777777" w:rsidR="007E7A0F" w:rsidRPr="0071105C" w:rsidRDefault="007E7A0F" w:rsidP="00AD069C">
      <w:pPr>
        <w:pStyle w:val="Heading1"/>
        <w:spacing w:line="240" w:lineRule="auto"/>
      </w:pPr>
      <w:r>
        <w:lastRenderedPageBreak/>
        <w:t>Introduction</w:t>
      </w:r>
    </w:p>
    <w:p w14:paraId="1AAE9C99" w14:textId="77777777" w:rsidR="00F11538" w:rsidRDefault="00F11538" w:rsidP="00AD069C">
      <w:pPr>
        <w:spacing w:line="240" w:lineRule="auto"/>
        <w:ind w:firstLine="0"/>
      </w:pPr>
      <w:r>
        <w:t>Declaring a stock overfished often results in harvest restrictions due to legally-required rebuilding guidelines.  The severity of restrictions on harvest for some stocks can lead to a situation where the ability to collect data becomes limited, so that stocks that may have been data-rich become data-limited over a period (of rebuilding) when managers are likely most concerned about stock status.</w:t>
      </w:r>
    </w:p>
    <w:p w14:paraId="37BA5AFF" w14:textId="77777777" w:rsidR="00F11538" w:rsidRDefault="002B1649" w:rsidP="00AD069C">
      <w:pPr>
        <w:spacing w:line="240" w:lineRule="auto"/>
      </w:pPr>
      <w:del w:id="0" w:author="Punt, Andre (O&amp;A, Hobart)" w:date="2014-09-09T06:44:00Z">
        <w:r w:rsidDel="00AD069C">
          <w:delText>Rebuilding</w:delText>
        </w:r>
        <w:r w:rsidR="00A86278" w:rsidDel="00AD069C">
          <w:delText xml:space="preserve"> h</w:delText>
        </w:r>
      </w:del>
      <w:ins w:id="1" w:author="Punt, Andre (O&amp;A, Hobart)" w:date="2014-09-09T06:44:00Z">
        <w:r w:rsidR="00AD069C">
          <w:t>H</w:t>
        </w:r>
      </w:ins>
      <w:r w:rsidR="00A86278">
        <w:t>arvest</w:t>
      </w:r>
      <w:del w:id="2" w:author="Punt, Andre (O&amp;A, Hobart)" w:date="2014-09-09T06:44:00Z">
        <w:r w:rsidR="00A86278" w:rsidDel="00AD069C">
          <w:delText xml:space="preserve"> restrictions </w:delText>
        </w:r>
      </w:del>
      <w:ins w:id="3" w:author="Punt, Andre (O&amp;A, Hobart)" w:date="2014-09-09T06:44:00Z">
        <w:r w:rsidR="00AD069C">
          <w:t xml:space="preserve">s under rebuilding requirements </w:t>
        </w:r>
      </w:ins>
      <w:r w:rsidR="00A86278">
        <w:t xml:space="preserve">have been dramatic relative to the historical landings </w:t>
      </w:r>
      <w:r>
        <w:t>for several overfish</w:t>
      </w:r>
      <w:ins w:id="4" w:author="Punt, Andre (O&amp;A, Hobart)" w:date="2014-09-09T06:45:00Z">
        <w:r w:rsidR="00AD069C">
          <w:t>ed</w:t>
        </w:r>
      </w:ins>
      <w:r>
        <w:t xml:space="preserve"> rockfish species </w:t>
      </w:r>
      <w:del w:id="5" w:author="Punt, Andre (O&amp;A, Hobart)" w:date="2014-09-09T06:45:00Z">
        <w:r w:rsidR="00A86278" w:rsidDel="00AD069C">
          <w:delText xml:space="preserve">on </w:delText>
        </w:r>
      </w:del>
      <w:ins w:id="6" w:author="Punt, Andre (O&amp;A, Hobart)" w:date="2014-09-09T06:45:00Z">
        <w:r w:rsidR="00AD069C">
          <w:t xml:space="preserve">off </w:t>
        </w:r>
      </w:ins>
      <w:r w:rsidR="00A86278">
        <w:t>the U.S. West Coast</w:t>
      </w:r>
      <w:r>
        <w:t xml:space="preserve"> (e.g. </w:t>
      </w:r>
      <w:proofErr w:type="spellStart"/>
      <w:r>
        <w:t>Yelloweye</w:t>
      </w:r>
      <w:proofErr w:type="spellEnd"/>
      <w:r>
        <w:t xml:space="preserve">, Widow, </w:t>
      </w:r>
      <w:commentRangeStart w:id="7"/>
      <w:r>
        <w:t>Canary</w:t>
      </w:r>
      <w:commentRangeEnd w:id="7"/>
      <w:r w:rsidR="00AD069C">
        <w:rPr>
          <w:rStyle w:val="CommentReference"/>
        </w:rPr>
        <w:commentReference w:id="7"/>
      </w:r>
      <w:r>
        <w:t xml:space="preserve">, </w:t>
      </w:r>
      <w:proofErr w:type="spellStart"/>
      <w:proofErr w:type="gramStart"/>
      <w:r>
        <w:t>Cowcod</w:t>
      </w:r>
      <w:proofErr w:type="spellEnd"/>
      <w:proofErr w:type="gramEnd"/>
      <w:r>
        <w:t>)</w:t>
      </w:r>
      <w:r w:rsidR="00A86278">
        <w:t>.  By 2002</w:t>
      </w:r>
      <w:ins w:id="8" w:author="Punt, Andre (O&amp;A, Hobart)" w:date="2014-09-09T06:45:00Z">
        <w:r w:rsidR="00AD069C">
          <w:t>,</w:t>
        </w:r>
      </w:ins>
      <w:r w:rsidR="00A86278">
        <w:t xml:space="preserve"> the Pacific Fishery Management Council (PFMC) had </w:t>
      </w:r>
      <w:commentRangeStart w:id="9"/>
      <w:r w:rsidR="00A86278">
        <w:t>declared nine stock</w:t>
      </w:r>
      <w:r>
        <w:t>s</w:t>
      </w:r>
      <w:r w:rsidR="00A86278">
        <w:t xml:space="preserve"> overfished, </w:t>
      </w:r>
      <w:r>
        <w:t xml:space="preserve">the majority being </w:t>
      </w:r>
      <w:r w:rsidR="00A86278">
        <w:t>slow growing</w:t>
      </w:r>
      <w:r>
        <w:t xml:space="preserve"> long-lived</w:t>
      </w:r>
      <w:r w:rsidR="00A86278">
        <w:t xml:space="preserve"> rockfish</w:t>
      </w:r>
      <w:r>
        <w:t xml:space="preserve"> (</w:t>
      </w:r>
      <w:r w:rsidRPr="002B1649">
        <w:rPr>
          <w:highlight w:val="yellow"/>
        </w:rPr>
        <w:t>XXX</w:t>
      </w:r>
      <w:r>
        <w:t>)</w:t>
      </w:r>
      <w:commentRangeEnd w:id="9"/>
      <w:r w:rsidR="00AD069C">
        <w:rPr>
          <w:rStyle w:val="CommentReference"/>
        </w:rPr>
        <w:commentReference w:id="9"/>
      </w:r>
      <w:r w:rsidR="00A86278">
        <w:t xml:space="preserve">. </w:t>
      </w:r>
      <w:del w:id="10" w:author="Punt, Andre (O&amp;A, Hobart)" w:date="2014-09-09T06:45:00Z">
        <w:r w:rsidR="00A86278" w:rsidDel="00AD069C">
          <w:delText xml:space="preserve"> </w:delText>
        </w:r>
      </w:del>
      <w:r w:rsidR="00143C67">
        <w:t xml:space="preserve">One example is </w:t>
      </w:r>
      <w:proofErr w:type="spellStart"/>
      <w:r w:rsidR="00143C67">
        <w:t>yelloweye</w:t>
      </w:r>
      <w:proofErr w:type="spellEnd"/>
      <w:r w:rsidR="00143C67">
        <w:t xml:space="preserve"> rockfish </w:t>
      </w:r>
      <w:r w:rsidR="00B30745">
        <w:t>which</w:t>
      </w:r>
      <w:r w:rsidR="00143C67">
        <w:t xml:space="preserve"> was declared overfished in 2002</w:t>
      </w:r>
      <w:r w:rsidR="00B30745">
        <w:t>, resulting</w:t>
      </w:r>
      <w:r w:rsidR="00143C67">
        <w:t xml:space="preserve"> in drastic reduction</w:t>
      </w:r>
      <w:ins w:id="11" w:author="Punt, Andre (O&amp;A, Hobart)" w:date="2014-09-09T06:45:00Z">
        <w:r w:rsidR="00AD069C">
          <w:t>s</w:t>
        </w:r>
      </w:ins>
      <w:r w:rsidR="00143C67">
        <w:t xml:space="preserve"> in harvest limits (</w:t>
      </w:r>
      <w:proofErr w:type="spellStart"/>
      <w:r w:rsidR="00143C67">
        <w:t>Methot</w:t>
      </w:r>
      <w:proofErr w:type="spellEnd"/>
      <w:r w:rsidR="00143C67">
        <w:t xml:space="preserve"> and </w:t>
      </w:r>
      <w:proofErr w:type="spellStart"/>
      <w:r w:rsidR="00143C67">
        <w:t>Piner</w:t>
      </w:r>
      <w:proofErr w:type="spellEnd"/>
      <w:r w:rsidR="00143C67">
        <w:t xml:space="preserve"> 2002).  Similar to other rockfish species on the West Coast, the high catches observed </w:t>
      </w:r>
      <w:del w:id="12" w:author="Punt, Andre (O&amp;A, Hobart)" w:date="2014-09-09T06:46:00Z">
        <w:r w:rsidR="00143C67" w:rsidDel="00AD069C">
          <w:delText xml:space="preserve">in </w:delText>
        </w:r>
      </w:del>
      <w:ins w:id="13" w:author="Punt, Andre (O&amp;A, Hobart)" w:date="2014-09-09T06:46:00Z">
        <w:r w:rsidR="00AD069C">
          <w:t xml:space="preserve">during </w:t>
        </w:r>
      </w:ins>
      <w:r w:rsidR="00143C67">
        <w:t xml:space="preserve">the 1980s and early 1990s were unsustainable and harvest limit for the first year </w:t>
      </w:r>
      <w:del w:id="14" w:author="Punt, Andre (O&amp;A, Hobart)" w:date="2014-09-09T06:46:00Z">
        <w:r w:rsidR="00143C67" w:rsidDel="00AD069C">
          <w:delText xml:space="preserve">under </w:delText>
        </w:r>
      </w:del>
      <w:ins w:id="15" w:author="Punt, Andre (O&amp;A, Hobart)" w:date="2014-09-09T06:46:00Z">
        <w:r w:rsidR="00AD069C">
          <w:t>under the</w:t>
        </w:r>
      </w:ins>
      <w:del w:id="16" w:author="Punt, Andre (O&amp;A, Hobart)" w:date="2014-09-09T06:46:00Z">
        <w:r w:rsidR="00143C67" w:rsidDel="00AD069C">
          <w:delText>a</w:delText>
        </w:r>
      </w:del>
      <w:r w:rsidR="00143C67">
        <w:t xml:space="preserve"> rebuilding plan was less than 10% of the catch four years earlier (Stewart et al. 2009).</w:t>
      </w:r>
      <w:r w:rsidR="00C85CB1">
        <w:t xml:space="preserve">  </w:t>
      </w:r>
      <w:r w:rsidR="00F11538" w:rsidRPr="00C85CB1">
        <w:t>Yelloweye rockfish present an interesting case study</w:t>
      </w:r>
      <w:r w:rsidR="00C85CB1" w:rsidRPr="00C85CB1">
        <w:t>, but not entirely unique among other West Coast rockfish,</w:t>
      </w:r>
      <w:r w:rsidR="00F11538" w:rsidRPr="00C85CB1">
        <w:t xml:space="preserve"> as they are encountered infrequently by the main fishery-independent survey due to the sampling method (trawl), and the majority of the information, albeit somewhat limited, was coming primarily from fishery samples, both recreational and commercial.  During rebuilding, retention has been prohibited in the recreational fishery, and the harvest limits have been low enough to create an avoidance behavior by the commercial fishery</w:t>
      </w:r>
      <w:ins w:id="17" w:author="Punt, Andre (O&amp;A, Hobart)" w:date="2014-09-09T06:47:00Z">
        <w:r w:rsidR="00AD069C">
          <w:t xml:space="preserve"> (</w:t>
        </w:r>
        <w:r w:rsidR="00AD069C" w:rsidRPr="00AD069C">
          <w:rPr>
            <w:highlight w:val="yellow"/>
            <w:rPrChange w:id="18" w:author="Punt, Andre (O&amp;A, Hobart)" w:date="2014-09-09T06:47:00Z">
              <w:rPr/>
            </w:rPrChange>
          </w:rPr>
          <w:t>ref</w:t>
        </w:r>
        <w:r w:rsidR="00AD069C">
          <w:t>)</w:t>
        </w:r>
      </w:ins>
      <w:r w:rsidR="00F11538" w:rsidRPr="00C85CB1">
        <w:t>.  The most recent full assessment cites the limited recent fishery data as a challenge to “produce conclusive information about the stock for the foreseeable future” (Stewart et al. 2009).  While yelloweye rockfish may have never been considered traditionally data-rich, since entering rebuilding, the amount of data available for subsequent assessment now more resembles that of a data-limited situation, something that may pose significant challenges for science and management in the future.</w:t>
      </w:r>
    </w:p>
    <w:p w14:paraId="0341B212" w14:textId="77777777" w:rsidR="00F11538" w:rsidRDefault="00F11538" w:rsidP="00AD069C">
      <w:pPr>
        <w:spacing w:line="240" w:lineRule="auto"/>
      </w:pPr>
      <w:r>
        <w:t xml:space="preserve">Data </w:t>
      </w:r>
      <w:del w:id="19" w:author="Punt, Andre (O&amp;A, Hobart)" w:date="2014-09-09T06:47:00Z">
        <w:r w:rsidDel="00AD069C">
          <w:delText>assists in</w:delText>
        </w:r>
      </w:del>
      <w:ins w:id="20" w:author="Punt, Andre (O&amp;A, Hobart)" w:date="2014-09-09T06:47:00Z">
        <w:r w:rsidR="00AD069C">
          <w:t>is necessary to</w:t>
        </w:r>
      </w:ins>
      <w:r>
        <w:t xml:space="preserve"> </w:t>
      </w:r>
      <w:del w:id="21" w:author="Punt, Andre (O&amp;A, Hobart)" w:date="2014-09-09T06:47:00Z">
        <w:r w:rsidDel="00AD069C">
          <w:delText xml:space="preserve">determining </w:delText>
        </w:r>
      </w:del>
      <w:ins w:id="22" w:author="Punt, Andre (O&amp;A, Hobart)" w:date="2014-09-09T06:47:00Z">
        <w:r w:rsidR="00AD069C">
          <w:t xml:space="preserve">determine </w:t>
        </w:r>
      </w:ins>
      <w:del w:id="23" w:author="Punt, Andre (O&amp;A, Hobart)" w:date="2014-09-09T06:47:00Z">
        <w:r w:rsidDel="00AD069C">
          <w:delText>whether or not a</w:delText>
        </w:r>
      </w:del>
      <w:ins w:id="24" w:author="Punt, Andre (O&amp;A, Hobart)" w:date="2014-09-09T06:47:00Z">
        <w:r w:rsidR="00AD069C">
          <w:t>the extent to which a</w:t>
        </w:r>
      </w:ins>
      <w:r>
        <w:t xml:space="preserve"> stock is on track to rebuild within the </w:t>
      </w:r>
      <w:ins w:id="25" w:author="Punt, Andre (O&amp;A, Hobart)" w:date="2014-09-09T06:47:00Z">
        <w:r w:rsidR="00AD069C">
          <w:t>legally-mandated</w:t>
        </w:r>
      </w:ins>
      <w:del w:id="26" w:author="Punt, Andre (O&amp;A, Hobart)" w:date="2014-09-09T06:48:00Z">
        <w:r w:rsidDel="00AD069C">
          <w:delText>specified</w:delText>
        </w:r>
      </w:del>
      <w:r>
        <w:t xml:space="preserve"> timeframe.  Although l</w:t>
      </w:r>
      <w:commentRangeStart w:id="27"/>
      <w:r>
        <w:t xml:space="preserve">imiting harvest of an overfished stock will naturally allow </w:t>
      </w:r>
      <w:commentRangeEnd w:id="27"/>
      <w:r w:rsidR="00AD069C">
        <w:rPr>
          <w:rStyle w:val="CommentReference"/>
        </w:rPr>
        <w:commentReference w:id="27"/>
      </w:r>
      <w:r>
        <w:t>it to recover, being able to measure the rate of recovery is still crucial to management</w:t>
      </w:r>
      <w:ins w:id="28" w:author="Punt, Andre (O&amp;A, Hobart)" w:date="2014-09-09T06:48:00Z">
        <w:r w:rsidR="00AD069C">
          <w:t>,</w:t>
        </w:r>
      </w:ins>
      <w:r>
        <w:t xml:space="preserve"> and increased uncertainty due to limited </w:t>
      </w:r>
      <w:r w:rsidR="00BF49C5">
        <w:t>data can impede this process.  Also, b</w:t>
      </w:r>
      <w:r>
        <w:t xml:space="preserve">iological data are critical to improve estimates of key parameters within </w:t>
      </w:r>
      <w:del w:id="29" w:author="Punt, Andre (O&amp;A, Hobart)" w:date="2014-09-09T06:48:00Z">
        <w:r w:rsidDel="00AD069C">
          <w:delText xml:space="preserve">the </w:delText>
        </w:r>
      </w:del>
      <w:r>
        <w:t>stock assessment</w:t>
      </w:r>
      <w:ins w:id="30" w:author="Punt, Andre (O&amp;A, Hobart)" w:date="2014-09-09T06:48:00Z">
        <w:r w:rsidR="00AD069C">
          <w:t>s</w:t>
        </w:r>
      </w:ins>
      <w:r>
        <w:t xml:space="preserve"> (e.g. natural mortality, growth, steepness) and can indicate incoming poor or strong year-classes (recruitment) which can impact estimates of </w:t>
      </w:r>
      <w:r w:rsidR="00075527">
        <w:t xml:space="preserve">depletion levels (i.e. </w:t>
      </w:r>
      <w:r w:rsidR="00BF49C5">
        <w:t>relative stock biomass</w:t>
      </w:r>
      <w:r w:rsidR="00075527">
        <w:t>)</w:t>
      </w:r>
      <w:r>
        <w:t xml:space="preserve">. </w:t>
      </w:r>
      <w:ins w:id="31" w:author="Punt, Andre (O&amp;A, Hobart)" w:date="2014-09-09T06:49:00Z">
        <w:r w:rsidR="00AD069C">
          <w:t>Potential improvements in parameter estimates and the ability to detect potential incoming fluctuations in spawning biomass during rebuilding will be restricted w</w:t>
        </w:r>
      </w:ins>
      <w:del w:id="32" w:author="Punt, Andre (O&amp;A, Hobart)" w:date="2014-09-09T06:48:00Z">
        <w:r w:rsidDel="00AD069C">
          <w:delText xml:space="preserve"> </w:delText>
        </w:r>
      </w:del>
      <w:del w:id="33" w:author="Punt, Andre (O&amp;A, Hobart)" w:date="2014-09-09T06:49:00Z">
        <w:r w:rsidDel="00AD069C">
          <w:delText>W</w:delText>
        </w:r>
      </w:del>
      <w:r>
        <w:t>hen little new biological data are being collected due to harvest restrictions</w:t>
      </w:r>
      <w:del w:id="34" w:author="Punt, Andre (O&amp;A, Hobart)" w:date="2014-09-09T06:49:00Z">
        <w:r w:rsidDel="00AD069C">
          <w:delText>, this can restrict potential improvements in parameter estimates and the ability to detect potential incoming fluctuations in spawning biomass during rebuilding</w:delText>
        </w:r>
      </w:del>
      <w:r>
        <w:t xml:space="preserve">.  </w:t>
      </w:r>
      <w:r w:rsidR="00D81BFA">
        <w:t xml:space="preserve">There have been numerous simulation studies evaluating the impact of data on </w:t>
      </w:r>
      <w:ins w:id="35" w:author="Punt, Andre (O&amp;A, Hobart)" w:date="2014-09-09T06:49:00Z">
        <w:r w:rsidR="00AD069C">
          <w:t xml:space="preserve">the performance of stock </w:t>
        </w:r>
      </w:ins>
      <w:r w:rsidR="00D81BFA">
        <w:t xml:space="preserve">assessment </w:t>
      </w:r>
      <w:ins w:id="36" w:author="Punt, Andre (O&amp;A, Hobart)" w:date="2014-09-09T06:49:00Z">
        <w:r w:rsidR="00AD069C">
          <w:t xml:space="preserve">methods </w:t>
        </w:r>
      </w:ins>
      <w:r w:rsidR="00D81BFA">
        <w:t xml:space="preserve">(e.g. </w:t>
      </w:r>
      <w:commentRangeStart w:id="37"/>
      <w:r w:rsidR="00D81BFA">
        <w:t>Chen</w:t>
      </w:r>
      <w:commentRangeEnd w:id="37"/>
      <w:r w:rsidR="00AD069C">
        <w:rPr>
          <w:rStyle w:val="CommentReference"/>
        </w:rPr>
        <w:commentReference w:id="37"/>
      </w:r>
      <w:r w:rsidR="00D81BFA">
        <w:t xml:space="preserve"> et al. 2003, Yin and Sampson 2004, Magnusson and Hilborn 2007, Wetzel and Punt 2011, Lee et al. 2012).  </w:t>
      </w:r>
      <w:del w:id="38" w:author="Punt, Andre (O&amp;A, Hobart)" w:date="2014-09-09T06:50:00Z">
        <w:r w:rsidR="00D81BFA" w:rsidDel="00AD069C">
          <w:delText>However, t</w:delText>
        </w:r>
      </w:del>
      <w:ins w:id="39" w:author="Punt, Andre (O&amp;A, Hobart)" w:date="2014-09-09T06:50:00Z">
        <w:r w:rsidR="00AD069C">
          <w:t>T</w:t>
        </w:r>
      </w:ins>
      <w:r w:rsidR="00D81BFA">
        <w:t xml:space="preserve">he focus </w:t>
      </w:r>
      <w:ins w:id="40" w:author="Punt, Andre (O&amp;A, Hobart)" w:date="2014-09-09T06:50:00Z">
        <w:r w:rsidR="00AD069C">
          <w:t xml:space="preserve">of such studies </w:t>
        </w:r>
      </w:ins>
      <w:r w:rsidR="00D81BFA">
        <w:t>is often on the ability to estimate either management quantities or biological parameters</w:t>
      </w:r>
      <w:ins w:id="41" w:author="Punt, Andre (O&amp;A, Hobart)" w:date="2014-09-09T06:50:00Z">
        <w:r w:rsidR="00AD069C">
          <w:t xml:space="preserve">. However, to date, these studies have not addressed </w:t>
        </w:r>
      </w:ins>
      <w:del w:id="42" w:author="Punt, Andre (O&amp;A, Hobart)" w:date="2014-09-09T06:50:00Z">
        <w:r w:rsidR="00D81BFA" w:rsidDel="00AD069C">
          <w:delText xml:space="preserve">, </w:delText>
        </w:r>
        <w:r w:rsidR="008D35A8" w:rsidDel="00AD069C">
          <w:delText>but does not focus</w:delText>
        </w:r>
        <w:r w:rsidR="00D81BFA" w:rsidDel="00AD069C">
          <w:delText xml:space="preserve"> on </w:delText>
        </w:r>
      </w:del>
      <w:r w:rsidR="00D81BFA">
        <w:t>the long-term impact</w:t>
      </w:r>
      <w:r w:rsidR="008D35A8">
        <w:t xml:space="preserve"> of reduced data</w:t>
      </w:r>
      <w:r w:rsidR="00D81BFA">
        <w:t xml:space="preserve"> have on the ability to monitor a stock during rebuilding.</w:t>
      </w:r>
    </w:p>
    <w:p w14:paraId="0A591051" w14:textId="77777777" w:rsidR="00F11538" w:rsidRDefault="000D4BA7" w:rsidP="00AD069C">
      <w:pPr>
        <w:spacing w:line="240" w:lineRule="auto"/>
      </w:pPr>
      <w:r>
        <w:t xml:space="preserve">This paper </w:t>
      </w:r>
      <w:r w:rsidR="00217D43">
        <w:t xml:space="preserve">simulates an </w:t>
      </w:r>
      <w:r w:rsidR="00F11538">
        <w:t>overfished</w:t>
      </w:r>
      <w:commentRangeStart w:id="43"/>
      <w:r w:rsidR="00F11538">
        <w:t xml:space="preserve"> </w:t>
      </w:r>
      <w:r w:rsidR="00217D43">
        <w:t xml:space="preserve">flatfish and rockfish </w:t>
      </w:r>
      <w:r w:rsidR="00F11538">
        <w:t>stock</w:t>
      </w:r>
      <w:commentRangeEnd w:id="43"/>
      <w:r w:rsidR="00AD069C">
        <w:rPr>
          <w:rStyle w:val="CommentReference"/>
        </w:rPr>
        <w:commentReference w:id="43"/>
      </w:r>
      <w:r w:rsidR="00F11538">
        <w:t xml:space="preserve"> where harvest and the collection of new data are restricted to address </w:t>
      </w:r>
      <w:r w:rsidR="00217D43">
        <w:t>three</w:t>
      </w:r>
      <w:r w:rsidR="00F11538">
        <w:t xml:space="preserve"> main </w:t>
      </w:r>
      <w:r>
        <w:t>questions; 1) d</w:t>
      </w:r>
      <w:r w:rsidR="00F11538">
        <w:t xml:space="preserve">oes the increased uncertainty due to limited data </w:t>
      </w:r>
      <w:r w:rsidR="00217D43">
        <w:t xml:space="preserve">impact the ability to correctly detect when an overfished stock </w:t>
      </w:r>
      <w:r w:rsidR="00F11538">
        <w:t xml:space="preserve">is </w:t>
      </w:r>
      <w:commentRangeStart w:id="44"/>
      <w:r w:rsidR="00F11538">
        <w:t>rebuilt</w:t>
      </w:r>
      <w:commentRangeEnd w:id="44"/>
      <w:r w:rsidR="00AD069C">
        <w:rPr>
          <w:rStyle w:val="CommentReference"/>
        </w:rPr>
        <w:commentReference w:id="44"/>
      </w:r>
      <w:r w:rsidR="00217D43">
        <w:t xml:space="preserve">, </w:t>
      </w:r>
      <w:r>
        <w:t>2) i</w:t>
      </w:r>
      <w:r w:rsidR="00F11538">
        <w:t xml:space="preserve">s there a degradation of </w:t>
      </w:r>
      <w:commentRangeStart w:id="45"/>
      <w:r w:rsidR="00F11538">
        <w:t xml:space="preserve">rebuilding performance </w:t>
      </w:r>
      <w:commentRangeEnd w:id="45"/>
      <w:r w:rsidR="00AD069C">
        <w:rPr>
          <w:rStyle w:val="CommentReference"/>
        </w:rPr>
        <w:commentReference w:id="45"/>
      </w:r>
      <w:r w:rsidR="00F11538">
        <w:t>with limited data</w:t>
      </w:r>
      <w:r>
        <w:t xml:space="preserve"> and</w:t>
      </w:r>
      <w:r w:rsidR="00F11538">
        <w:t xml:space="preserve"> if so how doe</w:t>
      </w:r>
      <w:r w:rsidR="00217D43">
        <w:t xml:space="preserve">s this change as </w:t>
      </w:r>
      <w:ins w:id="46" w:author="Punt, Andre (O&amp;A, Hobart)" w:date="2014-09-09T06:51:00Z">
        <w:r w:rsidR="00AD069C">
          <w:t xml:space="preserve">the amount of </w:t>
        </w:r>
      </w:ins>
      <w:r w:rsidR="00217D43">
        <w:t>data increases, and 3) what is the</w:t>
      </w:r>
      <w:commentRangeStart w:id="47"/>
      <w:r w:rsidR="00217D43">
        <w:t xml:space="preserve"> impact of restricted data based on life-history</w:t>
      </w:r>
      <w:commentRangeEnd w:id="47"/>
      <w:r w:rsidR="00AD069C">
        <w:rPr>
          <w:rStyle w:val="CommentReference"/>
        </w:rPr>
        <w:commentReference w:id="47"/>
      </w:r>
      <w:r w:rsidR="00217D43">
        <w:t>?</w:t>
      </w:r>
    </w:p>
    <w:p w14:paraId="15D3BA9D" w14:textId="77777777" w:rsidR="007E7A0F" w:rsidRDefault="007E7A0F" w:rsidP="00AD069C">
      <w:pPr>
        <w:pStyle w:val="Heading1"/>
        <w:spacing w:line="240" w:lineRule="auto"/>
      </w:pPr>
      <w:r>
        <w:lastRenderedPageBreak/>
        <w:t>Materials and Methods</w:t>
      </w:r>
    </w:p>
    <w:p w14:paraId="76AAD291" w14:textId="77777777" w:rsidR="007E7A0F" w:rsidRDefault="007E7A0F" w:rsidP="00AD069C">
      <w:pPr>
        <w:pStyle w:val="Heading2"/>
        <w:spacing w:line="240" w:lineRule="auto"/>
      </w:pPr>
      <w:r>
        <w:t>General approach</w:t>
      </w:r>
    </w:p>
    <w:p w14:paraId="125D08D1" w14:textId="77777777" w:rsidR="00C43C4C" w:rsidRDefault="0009384D" w:rsidP="00AD069C">
      <w:pPr>
        <w:spacing w:line="240" w:lineRule="auto"/>
        <w:ind w:firstLine="0"/>
      </w:pPr>
      <w:r>
        <w:t xml:space="preserve">Two life-history types that are common to U.S. west coast groundfish were simulated; a fast growing, short-lived flatfish and a slow growing, long-lived rockfish (Table 1).  </w:t>
      </w:r>
      <w:del w:id="48" w:author="Punt, Andre (O&amp;A, Hobart)" w:date="2014-09-09T06:52:00Z">
        <w:r w:rsidR="00C43C4C" w:rsidDel="00AD069C">
          <w:delText xml:space="preserve">The </w:delText>
        </w:r>
      </w:del>
      <w:ins w:id="49" w:author="Punt, Andre (O&amp;A, Hobart)" w:date="2014-09-09T06:52:00Z">
        <w:r w:rsidR="00AD069C">
          <w:t xml:space="preserve">Each simulated </w:t>
        </w:r>
      </w:ins>
      <w:r w:rsidR="00C43C4C">
        <w:t xml:space="preserve">population was modeled using an age-structured </w:t>
      </w:r>
      <w:del w:id="50" w:author="Punt, Andre (O&amp;A, Hobart)" w:date="2014-09-09T06:52:00Z">
        <w:r w:rsidR="00C43C4C" w:rsidDel="00AD069C">
          <w:delText xml:space="preserve">operating </w:delText>
        </w:r>
      </w:del>
      <w:r w:rsidR="00C43C4C">
        <w:t xml:space="preserve">model. </w:t>
      </w:r>
      <w:del w:id="51" w:author="Punt, Andre (O&amp;A, Hobart)" w:date="2014-09-09T06:53:00Z">
        <w:r w:rsidR="00C43C4C" w:rsidDel="00AD069C">
          <w:delText xml:space="preserve"> </w:delText>
        </w:r>
      </w:del>
      <w:r w:rsidR="00C43C4C">
        <w:t>An annual index of ab</w:t>
      </w:r>
      <w:r>
        <w:t>undance was observed with error</w:t>
      </w:r>
      <w:r w:rsidR="00C43C4C">
        <w:t xml:space="preserve"> and </w:t>
      </w:r>
      <w:commentRangeStart w:id="52"/>
      <w:r w:rsidR="00C43C4C">
        <w:t>composition data</w:t>
      </w:r>
      <w:commentRangeEnd w:id="52"/>
      <w:r w:rsidR="00AD069C">
        <w:rPr>
          <w:rStyle w:val="CommentReference"/>
        </w:rPr>
        <w:commentReference w:id="52"/>
      </w:r>
      <w:r w:rsidR="00C43C4C">
        <w:t xml:space="preserve"> were collected for selected years, and used by </w:t>
      </w:r>
      <w:del w:id="53" w:author="Punt, Andre (O&amp;A, Hobart)" w:date="2014-09-09T06:52:00Z">
        <w:r w:rsidR="00C43C4C" w:rsidDel="00AD069C">
          <w:delText xml:space="preserve">the </w:delText>
        </w:r>
      </w:del>
      <w:ins w:id="54" w:author="Punt, Andre (O&amp;A, Hobart)" w:date="2014-09-09T06:52:00Z">
        <w:r w:rsidR="00AD069C">
          <w:t xml:space="preserve">an </w:t>
        </w:r>
      </w:ins>
      <w:r w:rsidR="00C43C4C">
        <w:t>estimation method to estimate population size and a corresponding catch level.  The catches were then applied to the simulated stock.  The data generation, catch estimation and stock updating was conduc</w:t>
      </w:r>
      <w:r>
        <w:t xml:space="preserve">ted in an iterative fashion for 50 or 100 </w:t>
      </w:r>
      <w:r w:rsidR="00C43C4C">
        <w:t>years</w:t>
      </w:r>
      <w:r>
        <w:t xml:space="preserve"> for the flatfish and rockfish life-histories </w:t>
      </w:r>
      <w:commentRangeStart w:id="55"/>
      <w:r>
        <w:t>respectively</w:t>
      </w:r>
      <w:commentRangeEnd w:id="55"/>
      <w:r w:rsidR="00AD069C">
        <w:rPr>
          <w:rStyle w:val="CommentReference"/>
        </w:rPr>
        <w:commentReference w:id="55"/>
      </w:r>
      <w:r w:rsidR="00C43C4C">
        <w:t>.</w:t>
      </w:r>
    </w:p>
    <w:p w14:paraId="1627E6A9" w14:textId="77777777" w:rsidR="007E7A0F" w:rsidRDefault="007E7A0F" w:rsidP="00AD069C">
      <w:pPr>
        <w:pStyle w:val="Heading2"/>
        <w:spacing w:line="240" w:lineRule="auto"/>
      </w:pPr>
      <w:r>
        <w:t>The operating model</w:t>
      </w:r>
    </w:p>
    <w:p w14:paraId="13C8A5BB" w14:textId="77777777" w:rsidR="00887264" w:rsidRDefault="00887264" w:rsidP="00AD069C">
      <w:pPr>
        <w:spacing w:line="240" w:lineRule="auto"/>
        <w:ind w:firstLine="0"/>
      </w:pPr>
      <w:r>
        <w:t>The numbers-at-age at the start of the year are computed using the equation:</w:t>
      </w:r>
    </w:p>
    <w:p w14:paraId="138AC397" w14:textId="77777777" w:rsidR="00887264" w:rsidRDefault="00887264" w:rsidP="00AD069C">
      <w:pPr>
        <w:pStyle w:val="Equations"/>
        <w:spacing w:line="240" w:lineRule="auto"/>
      </w:pPr>
      <w:r w:rsidRPr="00887264">
        <w:object w:dxaOrig="5160" w:dyaOrig="1160" w14:anchorId="66AB05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57.75pt" o:ole="">
            <v:imagedata r:id="rId11" o:title=""/>
          </v:shape>
          <o:OLEObject Type="Embed" ProgID="Equation.DSMT4" ShapeID="_x0000_i1025" DrawAspect="Content" ObjectID="_1471755923" r:id="rId12"/>
        </w:object>
      </w:r>
      <w:r>
        <w:tab/>
      </w:r>
      <w:r>
        <w:tab/>
      </w:r>
      <w:r>
        <w:tab/>
        <w:t>(1)</w:t>
      </w:r>
    </w:p>
    <w:p w14:paraId="4D7E245D" w14:textId="77777777" w:rsidR="00887264" w:rsidRDefault="00887264" w:rsidP="00AD069C">
      <w:pPr>
        <w:spacing w:line="240" w:lineRule="auto"/>
        <w:ind w:firstLine="0"/>
      </w:pPr>
      <w:r>
        <w:t xml:space="preserve">where </w:t>
      </w:r>
      <w:r w:rsidRPr="002A01BD">
        <w:rPr>
          <w:position w:val="-14"/>
        </w:rPr>
        <w:object w:dxaOrig="420" w:dyaOrig="380" w14:anchorId="4A060E4C">
          <v:shape id="_x0000_i1026" type="#_x0000_t75" style="width:20.25pt;height:16.5pt" o:ole="">
            <v:imagedata r:id="rId13" o:title=""/>
          </v:shape>
          <o:OLEObject Type="Embed" ProgID="Equation.DSMT4" ShapeID="_x0000_i1026" DrawAspect="Content" ObjectID="_1471755924" r:id="rId14"/>
        </w:object>
      </w:r>
      <w:r>
        <w:t xml:space="preserve"> is the number of fish of age </w:t>
      </w:r>
      <w:proofErr w:type="spellStart"/>
      <w:r>
        <w:rPr>
          <w:i/>
        </w:rPr>
        <w:t>a</w:t>
      </w:r>
      <w:proofErr w:type="spellEnd"/>
      <w:r>
        <w:t xml:space="preserve"> at the start of the year </w:t>
      </w:r>
      <w:r>
        <w:rPr>
          <w:i/>
        </w:rPr>
        <w:t>t</w:t>
      </w:r>
      <w:r>
        <w:t xml:space="preserve">, </w:t>
      </w:r>
      <w:r w:rsidRPr="00AC1B07">
        <w:rPr>
          <w:position w:val="-12"/>
        </w:rPr>
        <w:object w:dxaOrig="260" w:dyaOrig="360" w14:anchorId="655F5FE2">
          <v:shape id="_x0000_i1027" type="#_x0000_t75" style="width:11.25pt;height:18.75pt" o:ole="">
            <v:imagedata r:id="rId15" o:title=""/>
          </v:shape>
          <o:OLEObject Type="Embed" ProgID="Equation.DSMT4" ShapeID="_x0000_i1027" DrawAspect="Content" ObjectID="_1471755925" r:id="rId16"/>
        </w:object>
      </w:r>
      <w:r>
        <w:t xml:space="preserve"> is the number of age-0 animals at the start of year </w:t>
      </w:r>
      <w:r w:rsidRPr="0064616A">
        <w:rPr>
          <w:i/>
        </w:rPr>
        <w:t>t</w:t>
      </w:r>
      <w:r>
        <w:t xml:space="preserve">, </w:t>
      </w:r>
      <w:r w:rsidRPr="00887264">
        <w:rPr>
          <w:position w:val="-12"/>
        </w:rPr>
        <w:object w:dxaOrig="279" w:dyaOrig="360" w14:anchorId="16EE5EFC">
          <v:shape id="_x0000_i1028" type="#_x0000_t75" style="width:12.75pt;height:16.5pt" o:ole="">
            <v:imagedata r:id="rId17" o:title=""/>
          </v:shape>
          <o:OLEObject Type="Embed" ProgID="Equation.DSMT4" ShapeID="_x0000_i1028" DrawAspect="Content" ObjectID="_1471755926" r:id="rId18"/>
        </w:object>
      </w:r>
      <w:r>
        <w:t xml:space="preserve"> is the selectivity by </w:t>
      </w:r>
      <w:commentRangeStart w:id="56"/>
      <w:r>
        <w:t>gender and age</w:t>
      </w:r>
      <w:commentRangeEnd w:id="56"/>
      <w:r w:rsidR="00574113">
        <w:rPr>
          <w:rStyle w:val="CommentReference"/>
        </w:rPr>
        <w:commentReference w:id="56"/>
      </w:r>
      <w:r>
        <w:t xml:space="preserve">, </w:t>
      </w:r>
      <w:r>
        <w:rPr>
          <w:i/>
        </w:rPr>
        <w:t>A</w:t>
      </w:r>
      <w:r>
        <w:t xml:space="preserve"> is the plus group, </w:t>
      </w:r>
      <w:r w:rsidRPr="002A01BD">
        <w:rPr>
          <w:position w:val="-12"/>
        </w:rPr>
        <w:object w:dxaOrig="260" w:dyaOrig="360" w14:anchorId="51BEA304">
          <v:shape id="_x0000_i1029" type="#_x0000_t75" style="width:11.25pt;height:18.75pt" o:ole="">
            <v:imagedata r:id="rId19" o:title=""/>
          </v:shape>
          <o:OLEObject Type="Embed" ProgID="Equation.DSMT4" ShapeID="_x0000_i1029" DrawAspect="Content" ObjectID="_1471755927" r:id="rId20"/>
        </w:object>
      </w:r>
      <w:r>
        <w:t xml:space="preserve"> is the instantaneous fishing mortality rate during year </w:t>
      </w:r>
      <w:r>
        <w:rPr>
          <w:i/>
        </w:rPr>
        <w:t>t</w:t>
      </w:r>
      <w:r>
        <w:t xml:space="preserve">, and </w:t>
      </w:r>
      <w:r>
        <w:rPr>
          <w:i/>
        </w:rPr>
        <w:t>M</w:t>
      </w:r>
      <w:r>
        <w:t xml:space="preserve"> is the instantaneous rate of natural mortality</w:t>
      </w:r>
      <w:ins w:id="57" w:author="Punt, Andre (O&amp;A, Hobart)" w:date="2014-09-09T06:54:00Z">
        <w:r w:rsidR="00574113">
          <w:t xml:space="preserve"> (assumed to be independent of age, gender and time)</w:t>
        </w:r>
      </w:ins>
      <w:r>
        <w:t xml:space="preserve">.  The number of age-0 fish is related to spawning biomass according to the </w:t>
      </w:r>
      <w:proofErr w:type="spellStart"/>
      <w:r>
        <w:t>Beverton</w:t>
      </w:r>
      <w:proofErr w:type="spellEnd"/>
      <w:r>
        <w:t>-Holt stock recruitment relationship:</w:t>
      </w:r>
    </w:p>
    <w:p w14:paraId="7B45D993" w14:textId="77777777" w:rsidR="00887264" w:rsidRDefault="00F2185F" w:rsidP="00AD069C">
      <w:pPr>
        <w:pStyle w:val="Equations"/>
        <w:spacing w:line="240" w:lineRule="auto"/>
      </w:pPr>
      <w:r w:rsidRPr="00887264">
        <w:object w:dxaOrig="5340" w:dyaOrig="700" w14:anchorId="1980B682">
          <v:shape id="_x0000_i1030" type="#_x0000_t75" style="width:267.75pt;height:36.75pt" o:ole="">
            <v:imagedata r:id="rId21" o:title=""/>
          </v:shape>
          <o:OLEObject Type="Embed" ProgID="Equation.DSMT4" ShapeID="_x0000_i1030" DrawAspect="Content" ObjectID="_1471755928" r:id="rId22"/>
        </w:object>
      </w:r>
      <w:r w:rsidR="00887264">
        <w:t xml:space="preserve"> </w:t>
      </w:r>
      <w:r w:rsidR="00252A4D">
        <w:tab/>
      </w:r>
      <w:r w:rsidR="00252A4D">
        <w:tab/>
      </w:r>
      <w:r w:rsidR="00252A4D">
        <w:tab/>
        <w:t>(2)</w:t>
      </w:r>
    </w:p>
    <w:p w14:paraId="41B8DBC8" w14:textId="77777777" w:rsidR="00252A4D" w:rsidRDefault="00F2185F" w:rsidP="00AD069C">
      <w:pPr>
        <w:spacing w:line="240" w:lineRule="auto"/>
        <w:ind w:firstLine="0"/>
      </w:pPr>
      <w:proofErr w:type="gramStart"/>
      <w:r>
        <w:t>where</w:t>
      </w:r>
      <w:proofErr w:type="gramEnd"/>
      <w:r>
        <w:t xml:space="preserve"> </w:t>
      </w:r>
      <w:r w:rsidRPr="00E503DC">
        <w:rPr>
          <w:position w:val="-12"/>
        </w:rPr>
        <w:object w:dxaOrig="380" w:dyaOrig="360" w14:anchorId="79E65BD6">
          <v:shape id="_x0000_i1031" type="#_x0000_t75" style="width:16.5pt;height:18.75pt" o:ole="">
            <v:imagedata r:id="rId23" o:title=""/>
          </v:shape>
          <o:OLEObject Type="Embed" ProgID="Equation.DSMT4" ShapeID="_x0000_i1031" DrawAspect="Content" ObjectID="_1471755929" r:id="rId24"/>
        </w:object>
      </w:r>
      <w:r>
        <w:t xml:space="preserve"> is the spawning biomass at the start of the spawning season in year </w:t>
      </w:r>
      <w:r>
        <w:rPr>
          <w:i/>
        </w:rPr>
        <w:t>t</w:t>
      </w:r>
      <w:r>
        <w:t xml:space="preserve">, </w:t>
      </w:r>
      <w:r w:rsidRPr="00E503DC">
        <w:rPr>
          <w:position w:val="-12"/>
        </w:rPr>
        <w:object w:dxaOrig="320" w:dyaOrig="360" w14:anchorId="155E0CF1">
          <v:shape id="_x0000_i1032" type="#_x0000_t75" style="width:18.75pt;height:18.75pt" o:ole="">
            <v:imagedata r:id="rId25" o:title=""/>
          </v:shape>
          <o:OLEObject Type="Embed" ProgID="Equation.DSMT4" ShapeID="_x0000_i1032" DrawAspect="Content" ObjectID="_1471755930" r:id="rId26"/>
        </w:object>
      </w:r>
      <w:r>
        <w:t xml:space="preserve"> is the standard deviation of recruitment in log space, and </w:t>
      </w:r>
      <w:r>
        <w:rPr>
          <w:i/>
        </w:rPr>
        <w:t xml:space="preserve">h </w:t>
      </w:r>
      <w:r>
        <w:t>is the recruitment compensation (also known as steepness).</w:t>
      </w:r>
    </w:p>
    <w:p w14:paraId="6BD45967" w14:textId="77777777" w:rsidR="00F2185F" w:rsidRDefault="00F2185F" w:rsidP="00AD069C">
      <w:pPr>
        <w:spacing w:line="240" w:lineRule="auto"/>
      </w:pPr>
      <w:r>
        <w:t xml:space="preserve">A non-equilibrium starting condition was created by applying equations (1) and (2) for the number of years equal to the maximum age for each life-history prior to the start of fishing with </w:t>
      </w:r>
      <w:ins w:id="58" w:author="Punt, Andre (O&amp;A, Hobart)" w:date="2014-09-09T06:54:00Z">
        <w:r w:rsidR="00574113">
          <w:t xml:space="preserve">variation in </w:t>
        </w:r>
      </w:ins>
      <w:r>
        <w:t>recruitment</w:t>
      </w:r>
      <w:del w:id="59" w:author="Punt, Andre (O&amp;A, Hobart)" w:date="2014-09-09T06:54:00Z">
        <w:r w:rsidDel="00574113">
          <w:delText xml:space="preserve"> deviations</w:delText>
        </w:r>
      </w:del>
      <w:r w:rsidR="0009384D">
        <w:t xml:space="preserve"> and </w:t>
      </w:r>
      <w:r w:rsidR="0009384D">
        <w:rPr>
          <w:i/>
        </w:rPr>
        <w:t>F</w:t>
      </w:r>
      <w:r w:rsidR="0009384D">
        <w:t>=0</w:t>
      </w:r>
      <w:r>
        <w:t xml:space="preserve">.  The initial period of the fishery operated for 50 years, with the catch of fish of age </w:t>
      </w:r>
      <w:r>
        <w:rPr>
          <w:i/>
        </w:rPr>
        <w:t xml:space="preserve">a </w:t>
      </w:r>
      <w:r>
        <w:t xml:space="preserve">during year </w:t>
      </w:r>
      <w:r>
        <w:rPr>
          <w:i/>
        </w:rPr>
        <w:t xml:space="preserve">t </w:t>
      </w:r>
      <w:r>
        <w:t>in numbers determined by:</w:t>
      </w:r>
    </w:p>
    <w:p w14:paraId="4C76A4C6" w14:textId="77777777" w:rsidR="003D5502" w:rsidRDefault="00F2185F" w:rsidP="00AD069C">
      <w:pPr>
        <w:pStyle w:val="Equations"/>
        <w:spacing w:line="240" w:lineRule="auto"/>
      </w:pPr>
      <w:r w:rsidRPr="00F2185F">
        <w:object w:dxaOrig="3200" w:dyaOrig="680" w14:anchorId="5423381D">
          <v:shape id="_x0000_i1033" type="#_x0000_t75" style="width:159.75pt;height:33.75pt" o:ole="">
            <v:imagedata r:id="rId27" o:title=""/>
          </v:shape>
          <o:OLEObject Type="Embed" ProgID="Equation.DSMT4" ShapeID="_x0000_i1033" DrawAspect="Content" ObjectID="_1471755931" r:id="rId28"/>
        </w:object>
      </w:r>
      <w:r>
        <w:t xml:space="preserve"> </w:t>
      </w:r>
      <w:r>
        <w:tab/>
      </w:r>
      <w:r>
        <w:tab/>
      </w:r>
      <w:r>
        <w:tab/>
      </w:r>
      <w:r>
        <w:tab/>
      </w:r>
      <w:r>
        <w:tab/>
        <w:t>(3)</w:t>
      </w:r>
    </w:p>
    <w:p w14:paraId="7E9C308B" w14:textId="08D97D2A" w:rsidR="003D5502" w:rsidRDefault="00547185" w:rsidP="00AD069C">
      <w:pPr>
        <w:spacing w:line="240" w:lineRule="auto"/>
      </w:pPr>
      <w:ins w:id="60" w:author="Punt, Andre (O&amp;A, Hobart)" w:date="2014-09-09T07:26:00Z">
        <w:r>
          <w:t xml:space="preserve">Historical (years 1-39) </w:t>
        </w:r>
        <w:commentRangeStart w:id="61"/>
        <w:r>
          <w:t>f</w:t>
        </w:r>
      </w:ins>
      <w:ins w:id="62" w:author="Punt, Andre (O&amp;A, Hobart)" w:date="2014-09-09T06:55:00Z">
        <w:r w:rsidR="00574113">
          <w:t>ishing</w:t>
        </w:r>
      </w:ins>
      <w:commentRangeEnd w:id="61"/>
      <w:ins w:id="63" w:author="Punt, Andre (O&amp;A, Hobart)" w:date="2014-09-09T07:26:00Z">
        <w:r>
          <w:rPr>
            <w:rStyle w:val="CommentReference"/>
          </w:rPr>
          <w:commentReference w:id="61"/>
        </w:r>
      </w:ins>
      <w:ins w:id="64" w:author="Punt, Andre (O&amp;A, Hobart)" w:date="2014-09-09T06:55:00Z">
        <w:r w:rsidR="00574113">
          <w:t xml:space="preserve"> mortality was selected so that t</w:t>
        </w:r>
      </w:ins>
      <w:del w:id="65" w:author="Punt, Andre (O&amp;A, Hobart)" w:date="2014-09-09T06:55:00Z">
        <w:r w:rsidR="003D5502" w:rsidDel="00574113">
          <w:delText xml:space="preserve">The operating </w:delText>
        </w:r>
      </w:del>
      <w:ins w:id="66" w:author="Punt, Andre (O&amp;A, Hobart)" w:date="2014-09-09T06:55:00Z">
        <w:r w:rsidR="00574113">
          <w:t xml:space="preserve">he </w:t>
        </w:r>
      </w:ins>
      <w:r w:rsidR="003D5502">
        <w:t>po</w:t>
      </w:r>
      <w:r w:rsidR="00280D2C">
        <w:t>pulation</w:t>
      </w:r>
      <w:ins w:id="67" w:author="Punt, Andre (O&amp;A, Hobart)" w:date="2014-09-09T06:55:00Z">
        <w:r w:rsidR="00574113">
          <w:t>s</w:t>
        </w:r>
      </w:ins>
      <w:r w:rsidR="00280D2C">
        <w:t xml:space="preserve"> </w:t>
      </w:r>
      <w:del w:id="68" w:author="Punt, Andre (O&amp;A, Hobart)" w:date="2014-09-09T06:55:00Z">
        <w:r w:rsidR="00280D2C" w:rsidDel="00574113">
          <w:delText>at the start of year 50</w:delText>
        </w:r>
        <w:r w:rsidR="003D5502" w:rsidDel="00574113">
          <w:delText xml:space="preserve"> was defined</w:delText>
        </w:r>
      </w:del>
      <w:ins w:id="69" w:author="Punt, Andre (O&amp;A, Hobart)" w:date="2014-09-09T06:55:00Z">
        <w:r w:rsidR="00574113">
          <w:t>were in an</w:t>
        </w:r>
      </w:ins>
      <w:del w:id="70" w:author="Punt, Andre (O&amp;A, Hobart)" w:date="2014-09-09T06:55:00Z">
        <w:r w:rsidR="003D5502" w:rsidDel="00574113">
          <w:delText xml:space="preserve"> to be at an</w:delText>
        </w:r>
      </w:del>
      <w:r w:rsidR="003D5502">
        <w:t xml:space="preserve"> overfished </w:t>
      </w:r>
      <w:del w:id="71" w:author="Punt, Andre (O&amp;A, Hobart)" w:date="2014-09-09T06:55:00Z">
        <w:r w:rsidR="00075527" w:rsidDel="00574113">
          <w:delText>depletion</w:delText>
        </w:r>
        <w:r w:rsidR="003D5502" w:rsidDel="00574113">
          <w:delText xml:space="preserve"> level</w:delText>
        </w:r>
      </w:del>
      <w:ins w:id="72" w:author="Punt, Andre (O&amp;A, Hobart)" w:date="2014-09-09T06:55:00Z">
        <w:r w:rsidR="00574113">
          <w:t>state</w:t>
        </w:r>
      </w:ins>
      <w:del w:id="73" w:author="Punt, Andre (O&amp;A, Hobart)" w:date="2014-09-09T06:55:00Z">
        <w:r w:rsidR="003D5502" w:rsidDel="00574113">
          <w:delText xml:space="preserve"> relative to virgin stock size</w:delText>
        </w:r>
      </w:del>
      <w:r w:rsidR="003D5502">
        <w:t xml:space="preserve">, based upon the corresponding life-history PFMC relative biomass target levels.  The </w:t>
      </w:r>
      <w:r w:rsidR="00075527">
        <w:t xml:space="preserve">depletion </w:t>
      </w:r>
      <w:r w:rsidR="00D945D3">
        <w:t xml:space="preserve">level at the start of </w:t>
      </w:r>
      <w:r w:rsidR="00280D2C">
        <w:t>year 50</w:t>
      </w:r>
      <w:r w:rsidR="003D5502">
        <w:t xml:space="preserve"> for rockfish was 0.15 and flatfish was 0.</w:t>
      </w:r>
      <w:commentRangeStart w:id="74"/>
      <w:r w:rsidR="003D5502">
        <w:t>08</w:t>
      </w:r>
      <w:commentRangeEnd w:id="74"/>
      <w:r w:rsidR="00574113">
        <w:rPr>
          <w:rStyle w:val="CommentReference"/>
        </w:rPr>
        <w:commentReference w:id="74"/>
      </w:r>
      <w:r w:rsidR="003D5502">
        <w:t>.</w:t>
      </w:r>
    </w:p>
    <w:p w14:paraId="48FF44EC" w14:textId="77777777" w:rsidR="00B47CCD" w:rsidRDefault="003D5502" w:rsidP="00AD069C">
      <w:pPr>
        <w:spacing w:line="240" w:lineRule="auto"/>
      </w:pPr>
      <w:r>
        <w:lastRenderedPageBreak/>
        <w:t>The population was assesse</w:t>
      </w:r>
      <w:commentRangeStart w:id="75"/>
      <w:r>
        <w:t xml:space="preserve">d </w:t>
      </w:r>
      <w:r w:rsidR="0009384D">
        <w:t>at the</w:t>
      </w:r>
      <w:r w:rsidR="00AD265C">
        <w:t xml:space="preserve"> start of year 50</w:t>
      </w:r>
      <w:r w:rsidR="00B47CCD">
        <w:t>.</w:t>
      </w:r>
      <w:r>
        <w:t xml:space="preserve"> </w:t>
      </w:r>
      <w:r w:rsidR="00B47CCD">
        <w:t>A</w:t>
      </w:r>
      <w:r>
        <w:t xml:space="preserve">n annual survey index of abundance with high </w:t>
      </w:r>
      <w:r w:rsidR="00690BCA">
        <w:t>uncertainty</w:t>
      </w:r>
      <w:r>
        <w:t xml:space="preserve"> (CV = 0.50)</w:t>
      </w:r>
      <w:r w:rsidR="00690BCA">
        <w:t xml:space="preserve">, fishery and survey </w:t>
      </w:r>
      <w:commentRangeStart w:id="76"/>
      <w:r w:rsidR="00690BCA">
        <w:t>composition</w:t>
      </w:r>
      <w:commentRangeEnd w:id="76"/>
      <w:r w:rsidR="00574113">
        <w:rPr>
          <w:rStyle w:val="CommentReference"/>
        </w:rPr>
        <w:commentReference w:id="76"/>
      </w:r>
      <w:r w:rsidR="00690BCA">
        <w:t xml:space="preserve"> data were available</w:t>
      </w:r>
      <w:r w:rsidR="00B47CCD">
        <w:t xml:space="preserve"> to the assessment</w:t>
      </w:r>
      <w:r w:rsidR="00690BCA">
        <w:t xml:space="preserve">.  The majority of </w:t>
      </w:r>
      <w:proofErr w:type="gramStart"/>
      <w:r w:rsidR="00690BCA">
        <w:t>th</w:t>
      </w:r>
      <w:commentRangeEnd w:id="75"/>
      <w:proofErr w:type="gramEnd"/>
      <w:r w:rsidR="00574113">
        <w:rPr>
          <w:rStyle w:val="CommentReference"/>
        </w:rPr>
        <w:commentReference w:id="75"/>
      </w:r>
      <w:r w:rsidR="00690BCA">
        <w:t>e composition data, lengths and ages, were collected from the fishery with only limited samples from the survey.  Depending upon the data scenario (See Data Scenarios), the quantity of comp</w:t>
      </w:r>
      <w:r w:rsidR="009E71C5">
        <w:t>osition data from the fishery was</w:t>
      </w:r>
      <w:r w:rsidR="00690BCA">
        <w:t xml:space="preserve"> dram</w:t>
      </w:r>
      <w:r w:rsidR="009E71C5">
        <w:t>atically reduced if the stock was</w:t>
      </w:r>
      <w:r w:rsidR="00690BCA">
        <w:t xml:space="preserve"> correctly estimated to be overfished.  The data redu</w:t>
      </w:r>
      <w:r w:rsidR="009E71C5">
        <w:t>ction from the fishery continued until the stock was</w:t>
      </w:r>
      <w:r w:rsidR="00690BCA">
        <w:t xml:space="preserve"> estimated to be rebuilt to t</w:t>
      </w:r>
      <w:commentRangeStart w:id="77"/>
      <w:r w:rsidR="00690BCA">
        <w:t>he target biomass level,</w:t>
      </w:r>
      <w:commentRangeEnd w:id="77"/>
      <w:r w:rsidR="00574113">
        <w:rPr>
          <w:rStyle w:val="CommentReference"/>
        </w:rPr>
        <w:commentReference w:id="77"/>
      </w:r>
      <w:r w:rsidR="00690BCA">
        <w:t xml:space="preserve"> after </w:t>
      </w:r>
      <w:r w:rsidR="009E71C5">
        <w:t>which sampling intensity returned</w:t>
      </w:r>
      <w:r w:rsidR="00690BCA">
        <w:t xml:space="preserve"> to the pre-assessment level.  </w:t>
      </w:r>
    </w:p>
    <w:p w14:paraId="0403F877" w14:textId="77777777" w:rsidR="003D5502" w:rsidRPr="00887264" w:rsidRDefault="00B47CCD" w:rsidP="00AD069C">
      <w:pPr>
        <w:spacing w:line="240" w:lineRule="auto"/>
      </w:pPr>
      <w:r>
        <w:t xml:space="preserve">The </w:t>
      </w:r>
      <w:r w:rsidR="00075527">
        <w:t>depletion</w:t>
      </w:r>
      <w:r>
        <w:t xml:space="preserve"> and the </w:t>
      </w:r>
      <w:commentRangeStart w:id="78"/>
      <w:r>
        <w:t>resulting catches</w:t>
      </w:r>
      <w:commentRangeEnd w:id="78"/>
      <w:r w:rsidR="00574113">
        <w:rPr>
          <w:rStyle w:val="CommentReference"/>
        </w:rPr>
        <w:commentReference w:id="78"/>
      </w:r>
      <w:r>
        <w:t xml:space="preserve"> were estimated by the estimation method.  The catches were removed from the population </w:t>
      </w:r>
      <w:del w:id="79" w:author="Punt, Andre (O&amp;A, Hobart)" w:date="2014-09-09T06:57:00Z">
        <w:r w:rsidDel="00574113">
          <w:delText>without error</w:delText>
        </w:r>
      </w:del>
      <w:ins w:id="80" w:author="Punt, Andre (O&amp;A, Hobart)" w:date="2014-09-09T06:57:00Z">
        <w:r w:rsidR="00574113">
          <w:t>exactly</w:t>
        </w:r>
      </w:ins>
      <w:r>
        <w:t xml:space="preserve">, and an </w:t>
      </w:r>
      <w:r w:rsidR="005E2B2B">
        <w:t>index of abundance</w:t>
      </w:r>
      <w:r>
        <w:t xml:space="preserve"> along with composition data were </w:t>
      </w:r>
      <w:r w:rsidR="005E2B2B">
        <w:t xml:space="preserve">generated </w:t>
      </w:r>
      <w:r>
        <w:t>for the subsequent f</w:t>
      </w:r>
      <w:commentRangeStart w:id="81"/>
      <w:r>
        <w:t>our year</w:t>
      </w:r>
      <w:commentRangeEnd w:id="81"/>
      <w:r w:rsidR="00574113">
        <w:rPr>
          <w:rStyle w:val="CommentReference"/>
        </w:rPr>
        <w:commentReference w:id="81"/>
      </w:r>
      <w:r>
        <w:t xml:space="preserve">s.  </w:t>
      </w:r>
      <w:r w:rsidR="005E2B2B">
        <w:t xml:space="preserve">This iterative process was repeated over </w:t>
      </w:r>
      <w:r w:rsidR="009E71C5">
        <w:t>a period of time (flatfish; 50 years</w:t>
      </w:r>
      <w:r>
        <w:t>, rockfish; 100 years</w:t>
      </w:r>
      <w:r w:rsidR="009E71C5">
        <w:t>)</w:t>
      </w:r>
      <w:r w:rsidR="005E2B2B">
        <w:t xml:space="preserve">, at which </w:t>
      </w:r>
      <w:r>
        <w:t xml:space="preserve">time </w:t>
      </w:r>
      <w:r w:rsidR="005E2B2B">
        <w:t xml:space="preserve">the performance of the estimation methods were </w:t>
      </w:r>
      <w:del w:id="82" w:author="Punt, Andre (O&amp;A, Hobart)" w:date="2014-09-09T06:57:00Z">
        <w:r w:rsidR="005E2B2B" w:rsidDel="00574113">
          <w:delText xml:space="preserve">evaluated </w:delText>
        </w:r>
      </w:del>
      <w:ins w:id="83" w:author="Punt, Andre (O&amp;A, Hobart)" w:date="2014-09-09T06:57:00Z">
        <w:r w:rsidR="00574113">
          <w:t xml:space="preserve">summarized </w:t>
        </w:r>
      </w:ins>
      <w:r w:rsidR="005E2B2B">
        <w:t>using the performance measures.</w:t>
      </w:r>
      <w:r w:rsidR="008B273F">
        <w:t xml:space="preserve">  The estimation method was applied to 100 simulated </w:t>
      </w:r>
      <w:del w:id="84" w:author="Punt, Andre (O&amp;A, Hobart)" w:date="2014-09-09T06:58:00Z">
        <w:r w:rsidR="008B273F" w:rsidDel="00574113">
          <w:delText xml:space="preserve">operating model </w:delText>
        </w:r>
      </w:del>
      <w:r w:rsidR="008B273F">
        <w:t>populations for each data scenario.</w:t>
      </w:r>
    </w:p>
    <w:p w14:paraId="275FA1D5" w14:textId="77777777" w:rsidR="007E7A0F" w:rsidRDefault="007E7A0F" w:rsidP="00AD069C">
      <w:pPr>
        <w:pStyle w:val="Heading2"/>
        <w:spacing w:line="240" w:lineRule="auto"/>
      </w:pPr>
      <w:r>
        <w:t>The estimation method</w:t>
      </w:r>
    </w:p>
    <w:p w14:paraId="1AD02F7D" w14:textId="77777777" w:rsidR="008B273F" w:rsidRDefault="008B273F" w:rsidP="00AD069C">
      <w:pPr>
        <w:spacing w:line="240" w:lineRule="auto"/>
        <w:ind w:firstLine="0"/>
      </w:pPr>
      <w:r>
        <w:t>Stock synthesis (SS), an integrated statistical catch-at-age model, was used for assessment of the simulated population.</w:t>
      </w:r>
      <w:r w:rsidR="00D311CE">
        <w:t xml:space="preserve">  Growth and </w:t>
      </w:r>
      <w:ins w:id="85" w:author="Punt, Andre (O&amp;A, Hobart)" w:date="2014-09-09T06:58:00Z">
        <w:r w:rsidR="00574113">
          <w:t xml:space="preserve">the </w:t>
        </w:r>
      </w:ins>
      <w:r w:rsidR="00D311CE">
        <w:t xml:space="preserve">steepness of the </w:t>
      </w:r>
      <w:proofErr w:type="spellStart"/>
      <w:r w:rsidR="00D311CE">
        <w:t>Beverton</w:t>
      </w:r>
      <w:proofErr w:type="spellEnd"/>
      <w:r w:rsidR="00D311CE">
        <w:t xml:space="preserve">-Holt stock recruit relationship were assumed known without error.  </w:t>
      </w:r>
      <w:r w:rsidR="00D311CE">
        <w:rPr>
          <w:i/>
        </w:rPr>
        <w:t>R</w:t>
      </w:r>
      <w:r w:rsidR="00D311CE">
        <w:rPr>
          <w:i/>
          <w:vertAlign w:val="subscript"/>
        </w:rPr>
        <w:t>0</w:t>
      </w:r>
      <w:r w:rsidR="00D311CE">
        <w:t xml:space="preserve">, natural mortality, recruitment deviations, initial age-structure deviations, and </w:t>
      </w:r>
      <w:commentRangeStart w:id="86"/>
      <w:r w:rsidR="00D311CE">
        <w:t xml:space="preserve">specific </w:t>
      </w:r>
      <w:commentRangeEnd w:id="86"/>
      <w:r w:rsidR="00574113">
        <w:rPr>
          <w:rStyle w:val="CommentReference"/>
        </w:rPr>
        <w:commentReference w:id="86"/>
      </w:r>
      <w:r w:rsidR="00D311CE">
        <w:t>selectivity parameters were estimated.  The variance-covariance matrix was estimated for the fi</w:t>
      </w:r>
      <w:r w:rsidR="00B47CCD">
        <w:t>rst three a</w:t>
      </w:r>
      <w:commentRangeStart w:id="87"/>
      <w:r w:rsidR="00B47CCD">
        <w:t>ssessments (years: 5</w:t>
      </w:r>
      <w:r w:rsidR="00AD265C">
        <w:t>0</w:t>
      </w:r>
      <w:r w:rsidR="00B47CCD">
        <w:t>, 5</w:t>
      </w:r>
      <w:r w:rsidR="00AD265C">
        <w:t>4</w:t>
      </w:r>
      <w:r w:rsidR="00B47CCD">
        <w:t>, and 5</w:t>
      </w:r>
      <w:r w:rsidR="00AD265C">
        <w:t>8</w:t>
      </w:r>
      <w:r w:rsidR="00D311CE">
        <w:t>) to calculate the asymptotic standard errors of the estimated recruitment deviations and hence the appropriate annual recruitment bias adjustment (</w:t>
      </w:r>
      <w:proofErr w:type="spellStart"/>
      <w:r w:rsidR="00D311CE">
        <w:t>Methot</w:t>
      </w:r>
      <w:proofErr w:type="spellEnd"/>
      <w:r w:rsidR="00D311CE">
        <w:t xml:space="preserve"> </w:t>
      </w:r>
      <w:r w:rsidR="003004DB">
        <w:t>and Taylor 2011</w:t>
      </w:r>
      <w:r w:rsidR="00D311CE">
        <w:t>):</w:t>
      </w:r>
    </w:p>
    <w:p w14:paraId="3FBA9059" w14:textId="77777777" w:rsidR="00D311CE" w:rsidRDefault="00472C9C" w:rsidP="00AD069C">
      <w:pPr>
        <w:pStyle w:val="Equations"/>
        <w:spacing w:line="240" w:lineRule="auto"/>
      </w:pPr>
      <w:r w:rsidRPr="00472C9C">
        <w:rPr>
          <w:position w:val="-30"/>
        </w:rPr>
        <w:object w:dxaOrig="1500" w:dyaOrig="720" w14:anchorId="662CA413">
          <v:shape id="_x0000_i1034" type="#_x0000_t75" style="width:75.75pt;height:36.75pt" o:ole="">
            <v:imagedata r:id="rId29" o:title=""/>
          </v:shape>
          <o:OLEObject Type="Embed" ProgID="Equation.DSMT4" ShapeID="_x0000_i1034" DrawAspect="Content" ObjectID="_1471755932" r:id="rId30"/>
        </w:object>
      </w:r>
      <w:commentRangeEnd w:id="87"/>
      <w:r w:rsidR="00574113">
        <w:rPr>
          <w:rStyle w:val="CommentReference"/>
        </w:rPr>
        <w:commentReference w:id="87"/>
      </w:r>
      <w:r>
        <w:tab/>
      </w:r>
      <w:r>
        <w:tab/>
      </w:r>
      <w:r>
        <w:tab/>
      </w:r>
      <w:r>
        <w:tab/>
      </w:r>
      <w:r>
        <w:tab/>
      </w:r>
      <w:r>
        <w:tab/>
        <w:t>(4)</w:t>
      </w:r>
    </w:p>
    <w:p w14:paraId="73407A2D" w14:textId="77777777" w:rsidR="00472C9C" w:rsidRDefault="00AC05FB" w:rsidP="00AD069C">
      <w:pPr>
        <w:spacing w:line="240" w:lineRule="auto"/>
        <w:ind w:firstLine="0"/>
      </w:pPr>
      <w:proofErr w:type="gramStart"/>
      <w:r>
        <w:t>where</w:t>
      </w:r>
      <w:proofErr w:type="gramEnd"/>
      <w:r>
        <w:t xml:space="preserve"> </w:t>
      </w:r>
      <w:r w:rsidRPr="00AC05FB">
        <w:rPr>
          <w:position w:val="-14"/>
        </w:rPr>
        <w:object w:dxaOrig="760" w:dyaOrig="400" w14:anchorId="599F4A30">
          <v:shape id="_x0000_i1035" type="#_x0000_t75" style="width:38.25pt;height:20.25pt" o:ole="">
            <v:imagedata r:id="rId31" o:title=""/>
          </v:shape>
          <o:OLEObject Type="Embed" ProgID="Equation.DSMT4" ShapeID="_x0000_i1035" DrawAspect="Content" ObjectID="_1471755933" r:id="rId32"/>
        </w:object>
      </w:r>
      <w:r>
        <w:t xml:space="preserve"> is the asymptotic standard error of the estimated recruitment deviation for year </w:t>
      </w:r>
      <w:r>
        <w:rPr>
          <w:i/>
        </w:rPr>
        <w:t>t</w:t>
      </w:r>
      <w:r>
        <w:t xml:space="preserve">.  </w:t>
      </w:r>
      <w:del w:id="88" w:author="Punt, Andre (O&amp;A, Hobart)" w:date="2014-09-09T06:59:00Z">
        <w:r w:rsidDel="00574113">
          <w:delText>Model testing</w:delText>
        </w:r>
      </w:del>
      <w:ins w:id="89" w:author="Punt, Andre (O&amp;A, Hobart)" w:date="2014-09-09T06:59:00Z">
        <w:r w:rsidR="00574113">
          <w:t>Initial analyses</w:t>
        </w:r>
      </w:ins>
      <w:r>
        <w:t xml:space="preserve"> showed that the </w:t>
      </w:r>
      <w:commentRangeStart w:id="90"/>
      <w:r>
        <w:t xml:space="preserve">level of bias correction </w:t>
      </w:r>
      <w:commentRangeEnd w:id="90"/>
      <w:r w:rsidR="00574113">
        <w:rPr>
          <w:rStyle w:val="CommentReference"/>
        </w:rPr>
        <w:commentReference w:id="90"/>
      </w:r>
      <w:r>
        <w:t>estimated did not sign</w:t>
      </w:r>
      <w:r w:rsidR="00E76B51">
        <w:t>ificantly vary beyond the third assessment</w:t>
      </w:r>
      <w:r>
        <w:t xml:space="preserve">.  The estimated bias adjustment estimated </w:t>
      </w:r>
      <w:r w:rsidR="001978B9">
        <w:t>by the third assessment (year 5</w:t>
      </w:r>
      <w:r w:rsidR="00AD265C">
        <w:t>8</w:t>
      </w:r>
      <w:r>
        <w:t>) was applied to all subsequent assessments with only the ending ye</w:t>
      </w:r>
      <w:r w:rsidR="001978B9">
        <w:t>ars being e</w:t>
      </w:r>
      <w:commentRangeStart w:id="91"/>
      <w:r w:rsidR="001978B9">
        <w:t>xtended accordingly</w:t>
      </w:r>
      <w:commentRangeEnd w:id="91"/>
      <w:r w:rsidR="00574113">
        <w:rPr>
          <w:rStyle w:val="CommentReference"/>
        </w:rPr>
        <w:commentReference w:id="91"/>
      </w:r>
      <w:r w:rsidR="001978B9">
        <w:t>.</w:t>
      </w:r>
    </w:p>
    <w:p w14:paraId="0B9BF401" w14:textId="77777777" w:rsidR="00B47CCD" w:rsidRPr="00AC05FB" w:rsidRDefault="001978B9" w:rsidP="00AD069C">
      <w:pPr>
        <w:spacing w:line="240" w:lineRule="auto"/>
      </w:pPr>
      <w:r>
        <w:t>The catches</w:t>
      </w:r>
      <w:r w:rsidR="00B47CCD">
        <w:t xml:space="preserve"> were estimated by the assessment and adjusted by the PFMC harvest control rule (rockfish; 40-10 or flatfish; 25-5), that reduced the catch linearly when the stock was below the target biomass level (</w:t>
      </w:r>
      <w:r w:rsidR="00B47CCD" w:rsidRPr="00D945D3">
        <w:t xml:space="preserve">see </w:t>
      </w:r>
      <w:r w:rsidR="00D945D3">
        <w:t>Punt et al. 2008</w:t>
      </w:r>
      <w:r w:rsidR="00B47CCD" w:rsidRPr="00D945D3">
        <w:t xml:space="preserve"> for details</w:t>
      </w:r>
      <w:r w:rsidR="00B47CCD">
        <w:t xml:space="preserve">).  The catches were then reduced again by the </w:t>
      </w:r>
      <w:commentRangeStart w:id="92"/>
      <w:r w:rsidR="00B47CCD">
        <w:t xml:space="preserve">PFMC uncertainty buffer </w:t>
      </w:r>
      <w:r>
        <w:t>for a category 1 stock</w:t>
      </w:r>
      <w:commentRangeEnd w:id="92"/>
      <w:r w:rsidR="00574113">
        <w:rPr>
          <w:rStyle w:val="CommentReference"/>
        </w:rPr>
        <w:commentReference w:id="92"/>
      </w:r>
      <w:r>
        <w:t xml:space="preserve"> </w:t>
      </w:r>
      <w:r w:rsidR="00B47CCD">
        <w:t>(</w:t>
      </w:r>
      <w:r w:rsidR="00B47CCD" w:rsidRPr="00D945D3">
        <w:t xml:space="preserve">see </w:t>
      </w:r>
      <w:r w:rsidR="00D945D3">
        <w:t>Ralston et al. 2011</w:t>
      </w:r>
      <w:r w:rsidR="00B47CCD" w:rsidRPr="00D945D3">
        <w:t xml:space="preserve"> for details</w:t>
      </w:r>
      <w:r w:rsidR="00B47CCD">
        <w:t>)</w:t>
      </w:r>
      <w:r>
        <w:t>.</w:t>
      </w:r>
    </w:p>
    <w:p w14:paraId="78EC9450" w14:textId="77777777" w:rsidR="007E7A0F" w:rsidRDefault="007E7A0F" w:rsidP="00AD069C">
      <w:pPr>
        <w:pStyle w:val="Heading2"/>
        <w:spacing w:line="240" w:lineRule="auto"/>
      </w:pPr>
      <w:r>
        <w:t>Data scenarios</w:t>
      </w:r>
    </w:p>
    <w:p w14:paraId="2702CBFB" w14:textId="3193CAC0" w:rsidR="003004DB" w:rsidRPr="003004DB" w:rsidRDefault="00706378" w:rsidP="00AD069C">
      <w:pPr>
        <w:spacing w:line="240" w:lineRule="auto"/>
        <w:ind w:firstLine="0"/>
      </w:pPr>
      <w:r>
        <w:t xml:space="preserve">Three data scenarios were created to explore the impact of </w:t>
      </w:r>
      <w:ins w:id="93" w:author="Punt, Andre (O&amp;A, Hobart)" w:date="2014-09-09T07:01:00Z">
        <w:r w:rsidR="00DE70B8">
          <w:t xml:space="preserve">the amount and precision of </w:t>
        </w:r>
      </w:ins>
      <w:r>
        <w:t xml:space="preserve">data </w:t>
      </w:r>
      <w:r w:rsidR="001978B9">
        <w:t>on</w:t>
      </w:r>
      <w:r>
        <w:t xml:space="preserve"> the ability to monitor rebuilding of an overfished stock.  The same historical data were available to each of the data scenarios</w:t>
      </w:r>
      <w:r w:rsidR="00AD265C">
        <w:t xml:space="preserve"> for year</w:t>
      </w:r>
      <w:ins w:id="94" w:author="Punt, Andre (O&amp;A, Hobart)" w:date="2014-09-09T07:01:00Z">
        <w:r w:rsidR="00DE70B8">
          <w:t>s</w:t>
        </w:r>
      </w:ins>
      <w:r w:rsidR="00AD265C">
        <w:t xml:space="preserve"> 31-49</w:t>
      </w:r>
      <w:r>
        <w:t xml:space="preserve"> with an annual survey index of abundance with high uncertainty (CV = 0.50), f</w:t>
      </w:r>
      <w:commentRangeStart w:id="95"/>
      <w:r>
        <w:t>ishery lengths (n = 100 yr</w:t>
      </w:r>
      <w:r w:rsidRPr="00706378">
        <w:rPr>
          <w:vertAlign w:val="superscript"/>
        </w:rPr>
        <w:t>-1</w:t>
      </w:r>
      <w:r>
        <w:t>) and ages (n = 50 yr</w:t>
      </w:r>
      <w:r w:rsidRPr="00706378">
        <w:rPr>
          <w:vertAlign w:val="superscript"/>
        </w:rPr>
        <w:t>-1</w:t>
      </w:r>
      <w:r>
        <w:t>), and survey lengths (n = 5 yr</w:t>
      </w:r>
      <w:r w:rsidRPr="00706378">
        <w:rPr>
          <w:vertAlign w:val="superscript"/>
        </w:rPr>
        <w:t>-1</w:t>
      </w:r>
      <w:r>
        <w:t>) and ages (n = 5 yr</w:t>
      </w:r>
      <w:r w:rsidRPr="00706378">
        <w:rPr>
          <w:vertAlign w:val="superscript"/>
        </w:rPr>
        <w:t>-1</w:t>
      </w:r>
      <w:r>
        <w:t>)</w:t>
      </w:r>
      <w:commentRangeEnd w:id="95"/>
      <w:r w:rsidR="00DE70B8">
        <w:rPr>
          <w:rStyle w:val="CommentReference"/>
        </w:rPr>
        <w:commentReference w:id="95"/>
      </w:r>
      <w:r>
        <w:t xml:space="preserve">.  The data available was designed to emulate a stock that </w:t>
      </w:r>
      <w:r w:rsidR="0049318C">
        <w:t xml:space="preserve">was </w:t>
      </w:r>
      <w:r>
        <w:t>infrequently encountered by the survey (e</w:t>
      </w:r>
      <w:r w:rsidR="001978B9">
        <w:t>.g. due to depth or habitat) and</w:t>
      </w:r>
      <w:r>
        <w:t xml:space="preserve"> the ma</w:t>
      </w:r>
      <w:r w:rsidR="0049318C">
        <w:t>jority of the data available were</w:t>
      </w:r>
      <w:r>
        <w:t xml:space="preserve"> from </w:t>
      </w:r>
      <w:r w:rsidR="001978B9">
        <w:t xml:space="preserve">the </w:t>
      </w:r>
      <w:commentRangeStart w:id="96"/>
      <w:r w:rsidR="001978B9">
        <w:t>fishery</w:t>
      </w:r>
      <w:commentRangeEnd w:id="96"/>
      <w:r w:rsidR="00DE70B8">
        <w:rPr>
          <w:rStyle w:val="CommentReference"/>
        </w:rPr>
        <w:commentReference w:id="96"/>
      </w:r>
      <w:r w:rsidR="001978B9">
        <w:t xml:space="preserve">.  </w:t>
      </w:r>
      <w:r w:rsidR="00B30539">
        <w:t>Following the first assessment in year 51 the data scenarios diverge</w:t>
      </w:r>
      <w:r w:rsidR="00D07D5E">
        <w:t xml:space="preserve"> based on composition data availability</w:t>
      </w:r>
      <w:r w:rsidR="00B30539">
        <w:t>.  The “no reduction”</w:t>
      </w:r>
      <w:r w:rsidR="00265EA0">
        <w:t xml:space="preserve"> data scenario</w:t>
      </w:r>
      <w:r w:rsidR="00B30539">
        <w:t xml:space="preserve"> </w:t>
      </w:r>
      <w:r w:rsidR="00265EA0">
        <w:t>continue</w:t>
      </w:r>
      <w:r w:rsidR="00BB2925">
        <w:t>d</w:t>
      </w:r>
      <w:r w:rsidR="00B30539">
        <w:t xml:space="preserve"> with the same data</w:t>
      </w:r>
      <w:r w:rsidR="00265EA0">
        <w:t xml:space="preserve"> quantity (i.e. annual survey, annual composition data)</w:t>
      </w:r>
      <w:r w:rsidR="0049318C">
        <w:t xml:space="preserve"> for either 50 or 100 years </w:t>
      </w:r>
      <w:r w:rsidR="0049318C">
        <w:lastRenderedPageBreak/>
        <w:t>depending upon life-history</w:t>
      </w:r>
      <w:r w:rsidR="00265EA0">
        <w:t xml:space="preserve">.  The second data scenario, “reduced data”, substantially reduced the </w:t>
      </w:r>
      <w:r w:rsidR="00D07D5E">
        <w:t xml:space="preserve">composition </w:t>
      </w:r>
      <w:r w:rsidR="00265EA0">
        <w:t>data available from the fishery during the period the stock was assessed overfished w</w:t>
      </w:r>
      <w:r w:rsidR="0049318C">
        <w:t>h</w:t>
      </w:r>
      <w:r w:rsidR="00265EA0">
        <w:t xml:space="preserve">ere annual length and age sample sizes </w:t>
      </w:r>
      <w:r w:rsidR="001978B9">
        <w:t xml:space="preserve">from the fishery </w:t>
      </w:r>
      <w:r w:rsidR="00265EA0">
        <w:t xml:space="preserve">were reduced to </w:t>
      </w:r>
      <w:commentRangeStart w:id="97"/>
      <w:r w:rsidR="00265EA0">
        <w:t>25</w:t>
      </w:r>
      <w:r w:rsidR="001978B9" w:rsidRPr="001978B9">
        <w:t xml:space="preserve"> </w:t>
      </w:r>
      <w:r w:rsidR="001978B9">
        <w:t>yr</w:t>
      </w:r>
      <w:r w:rsidR="001978B9" w:rsidRPr="00706378">
        <w:rPr>
          <w:vertAlign w:val="superscript"/>
        </w:rPr>
        <w:t>-1</w:t>
      </w:r>
      <w:r w:rsidR="00265EA0">
        <w:t xml:space="preserve"> and 12 </w:t>
      </w:r>
      <w:r w:rsidR="001978B9">
        <w:t>yr</w:t>
      </w:r>
      <w:r w:rsidR="001978B9" w:rsidRPr="00706378">
        <w:rPr>
          <w:vertAlign w:val="superscript"/>
        </w:rPr>
        <w:t>-1</w:t>
      </w:r>
      <w:r w:rsidR="001978B9">
        <w:rPr>
          <w:vertAlign w:val="superscript"/>
        </w:rPr>
        <w:t xml:space="preserve"> </w:t>
      </w:r>
      <w:r w:rsidR="00265EA0">
        <w:t>respectively</w:t>
      </w:r>
      <w:r w:rsidR="00D07D5E">
        <w:t>, but retained an annual index of abundance</w:t>
      </w:r>
      <w:r w:rsidR="001978B9">
        <w:t xml:space="preserve"> and the same level of sampling from the survey (</w:t>
      </w:r>
      <w:r w:rsidR="00B74035">
        <w:t xml:space="preserve">length and ages, </w:t>
      </w:r>
      <w:r w:rsidR="001978B9">
        <w:t>n = 5 yr</w:t>
      </w:r>
      <w:r w:rsidR="001978B9" w:rsidRPr="001978B9">
        <w:rPr>
          <w:vertAlign w:val="superscript"/>
        </w:rPr>
        <w:t>-1</w:t>
      </w:r>
      <w:r w:rsidR="001978B9">
        <w:t>)</w:t>
      </w:r>
      <w:r w:rsidR="00265EA0">
        <w:t>.</w:t>
      </w:r>
      <w:commentRangeEnd w:id="97"/>
      <w:r w:rsidR="00DE70B8">
        <w:rPr>
          <w:rStyle w:val="CommentReference"/>
        </w:rPr>
        <w:commentReference w:id="97"/>
      </w:r>
      <w:r w:rsidR="00265EA0">
        <w:t xml:space="preserve">  The sample sizes remained at low levels until the stock was assessed </w:t>
      </w:r>
      <w:ins w:id="98" w:author="Punt, Andre (O&amp;A, Hobart)" w:date="2014-09-09T07:19:00Z">
        <w:r w:rsidR="00066C61">
          <w:t xml:space="preserve">to be </w:t>
        </w:r>
      </w:ins>
      <w:r w:rsidR="00265EA0">
        <w:t>rebuilt, at which time the sample sizes returned to the historical level from the fishery</w:t>
      </w:r>
      <w:r w:rsidR="00B74035">
        <w:t xml:space="preserve"> (length n = 100 yr</w:t>
      </w:r>
      <w:r w:rsidR="00B74035" w:rsidRPr="00706378">
        <w:rPr>
          <w:vertAlign w:val="superscript"/>
        </w:rPr>
        <w:t>-1</w:t>
      </w:r>
      <w:r w:rsidR="00B74035">
        <w:t>; ages n = 50 yr</w:t>
      </w:r>
      <w:r w:rsidR="00B74035" w:rsidRPr="00706378">
        <w:rPr>
          <w:vertAlign w:val="superscript"/>
        </w:rPr>
        <w:t>-1</w:t>
      </w:r>
      <w:r w:rsidR="00B74035">
        <w:t>)</w:t>
      </w:r>
      <w:r w:rsidR="00265EA0">
        <w:t>.</w:t>
      </w:r>
      <w:r w:rsidR="004E5C4C">
        <w:t xml:space="preserve">  </w:t>
      </w:r>
      <w:r w:rsidR="00265EA0">
        <w:t xml:space="preserve">The “reduced data” scenario </w:t>
      </w:r>
      <w:r w:rsidR="003127C4">
        <w:t xml:space="preserve">was designed to be representative of </w:t>
      </w:r>
      <w:r w:rsidR="004E5C4C">
        <w:t>the potential data reduction that can occur in overfished stocks when management either greatly limits the landings or retention of a stock.  The final data scenario,</w:t>
      </w:r>
      <w:r w:rsidR="00D07D5E">
        <w:t xml:space="preserve"> “eliminated data”, re</w:t>
      </w:r>
      <w:commentRangeStart w:id="99"/>
      <w:r w:rsidR="00D07D5E">
        <w:t>moved all composition data with only an annual index of abundance follow</w:t>
      </w:r>
      <w:r w:rsidR="00B067D1">
        <w:t>ing the assessment in year 51</w:t>
      </w:r>
      <w:r w:rsidR="00B74035">
        <w:t>.</w:t>
      </w:r>
      <w:commentRangeEnd w:id="99"/>
      <w:r w:rsidR="00066C61">
        <w:rPr>
          <w:rStyle w:val="CommentReference"/>
        </w:rPr>
        <w:commentReference w:id="99"/>
      </w:r>
      <w:r w:rsidR="00B067D1">
        <w:t xml:space="preserve">  The “eliminated data” scenario was implemented </w:t>
      </w:r>
      <w:del w:id="100" w:author="Punt, Andre (O&amp;A, Hobart)" w:date="2014-09-09T07:20:00Z">
        <w:r w:rsidR="00B067D1" w:rsidDel="00066C61">
          <w:delText xml:space="preserve">in order </w:delText>
        </w:r>
      </w:del>
      <w:r w:rsidR="00B067D1">
        <w:t xml:space="preserve">to provide insight into how long it takes for assessment performance to degrade in the absence of composition data. </w:t>
      </w:r>
    </w:p>
    <w:p w14:paraId="31582D08" w14:textId="77777777" w:rsidR="007E7A0F" w:rsidRDefault="007E7A0F" w:rsidP="00AD069C">
      <w:pPr>
        <w:pStyle w:val="Heading2"/>
        <w:spacing w:line="240" w:lineRule="auto"/>
      </w:pPr>
      <w:r>
        <w:t>Data generation</w:t>
      </w:r>
    </w:p>
    <w:p w14:paraId="1EC4655F" w14:textId="543D26A7" w:rsidR="00292E68" w:rsidRPr="005C3E4F" w:rsidRDefault="00292E68" w:rsidP="00AD069C">
      <w:pPr>
        <w:spacing w:line="240" w:lineRule="auto"/>
        <w:ind w:firstLine="0"/>
      </w:pPr>
      <w:r w:rsidRPr="005C3E4F">
        <w:t>The observati</w:t>
      </w:r>
      <w:r>
        <w:t>on model was used to generate an index of abundance</w:t>
      </w:r>
      <w:del w:id="101" w:author="Punt, Andre (O&amp;A, Hobart)" w:date="2014-09-09T07:21:00Z">
        <w:r w:rsidDel="00066C61">
          <w:delText xml:space="preserve"> that was used by SS</w:delText>
        </w:r>
      </w:del>
      <w:r>
        <w:t xml:space="preserve">.  </w:t>
      </w:r>
      <w:r w:rsidRPr="005C3E4F">
        <w:t xml:space="preserve">The </w:t>
      </w:r>
      <w:ins w:id="102" w:author="Punt, Andre (O&amp;A, Hobart)" w:date="2014-09-09T07:21:00Z">
        <w:r w:rsidR="00066C61">
          <w:t xml:space="preserve">expected </w:t>
        </w:r>
      </w:ins>
      <w:r w:rsidRPr="005C3E4F">
        <w:t xml:space="preserve">biomass available for observation </w:t>
      </w:r>
      <w:r>
        <w:t>during</w:t>
      </w:r>
      <w:r w:rsidRPr="005C3E4F">
        <w:t xml:space="preserve"> each year </w:t>
      </w:r>
      <w:r w:rsidRPr="005C3E4F">
        <w:rPr>
          <w:i/>
        </w:rPr>
        <w:t>t</w:t>
      </w:r>
      <w:r>
        <w:rPr>
          <w:i/>
        </w:rPr>
        <w:t xml:space="preserve"> </w:t>
      </w:r>
      <w:r>
        <w:t>is</w:t>
      </w:r>
      <w:del w:id="103" w:author="Punt, Andre (O&amp;A, Hobart)" w:date="2014-09-09T07:21:00Z">
        <w:r w:rsidDel="00066C61">
          <w:delText xml:space="preserve"> determined by</w:delText>
        </w:r>
      </w:del>
      <w:r w:rsidRPr="005C3E4F">
        <w:t>:</w:t>
      </w:r>
    </w:p>
    <w:p w14:paraId="6F71C2B4" w14:textId="77777777" w:rsidR="00292E68" w:rsidRDefault="007D1BA4" w:rsidP="00AD069C">
      <w:pPr>
        <w:spacing w:before="120" w:after="120" w:line="240" w:lineRule="auto"/>
        <w:ind w:firstLine="0"/>
        <w:jc w:val="right"/>
      </w:pPr>
      <w:r w:rsidRPr="007D1BA4">
        <w:rPr>
          <w:position w:val="-18"/>
        </w:rPr>
        <w:object w:dxaOrig="3900" w:dyaOrig="480" w14:anchorId="4EEDF2BF">
          <v:shape id="_x0000_i1036" type="#_x0000_t75" style="width:195.75pt;height:24pt" o:ole="">
            <v:imagedata r:id="rId33" o:title=""/>
          </v:shape>
          <o:OLEObject Type="Embed" ProgID="Equation.DSMT4" ShapeID="_x0000_i1036" DrawAspect="Content" ObjectID="_1471755934" r:id="rId34"/>
        </w:object>
      </w:r>
      <w:r w:rsidR="00292E68">
        <w:tab/>
      </w:r>
      <w:r w:rsidR="00292E68">
        <w:tab/>
      </w:r>
      <w:r w:rsidR="00292E68">
        <w:tab/>
      </w:r>
      <w:r w:rsidR="00292E68" w:rsidRPr="005C3E4F">
        <w:t xml:space="preserve"> (</w:t>
      </w:r>
      <w:r w:rsidR="00292E68">
        <w:t>5</w:t>
      </w:r>
      <w:r w:rsidR="00292E68" w:rsidRPr="005C3E4F">
        <w:t>)</w:t>
      </w:r>
    </w:p>
    <w:p w14:paraId="7A476162" w14:textId="302A9D04" w:rsidR="00292E68" w:rsidRPr="005C3E4F" w:rsidRDefault="00292E68" w:rsidP="00AD069C">
      <w:pPr>
        <w:spacing w:line="240" w:lineRule="auto"/>
        <w:ind w:firstLine="0"/>
      </w:pPr>
      <w:proofErr w:type="gramStart"/>
      <w:r>
        <w:t>where</w:t>
      </w:r>
      <w:proofErr w:type="gramEnd"/>
      <w:r>
        <w:t xml:space="preserve"> </w:t>
      </w:r>
      <w:r w:rsidRPr="005C3E4F">
        <w:rPr>
          <w:position w:val="-14"/>
        </w:rPr>
        <w:object w:dxaOrig="340" w:dyaOrig="380" w14:anchorId="19866507">
          <v:shape id="_x0000_i1037" type="#_x0000_t75" style="width:16.5pt;height:18pt" o:ole="">
            <v:imagedata r:id="rId35" o:title=""/>
          </v:shape>
          <o:OLEObject Type="Embed" ProgID="Equation.DSMT4" ShapeID="_x0000_i1037" DrawAspect="Content" ObjectID="_1471755935" r:id="rId36"/>
        </w:object>
      </w:r>
      <w:r>
        <w:t xml:space="preserve"> is the age-length-based transition matrix (see </w:t>
      </w:r>
      <w:proofErr w:type="spellStart"/>
      <w:r>
        <w:t>Methot</w:t>
      </w:r>
      <w:proofErr w:type="spellEnd"/>
      <w:r>
        <w:t xml:space="preserve"> and Wetzel [2013] for details), </w:t>
      </w:r>
      <w:r w:rsidRPr="00292E68">
        <w:rPr>
          <w:position w:val="-12"/>
        </w:rPr>
        <w:object w:dxaOrig="279" w:dyaOrig="360" w14:anchorId="53DE76A3">
          <v:shape id="_x0000_i1038" type="#_x0000_t75" style="width:14.25pt;height:16.5pt" o:ole="">
            <v:imagedata r:id="rId37" o:title=""/>
          </v:shape>
          <o:OLEObject Type="Embed" ProgID="Equation.DSMT4" ShapeID="_x0000_i1038" DrawAspect="Content" ObjectID="_1471755936" r:id="rId38"/>
        </w:object>
      </w:r>
      <w:r>
        <w:t xml:space="preserve"> is the </w:t>
      </w:r>
      <w:ins w:id="104" w:author="Punt, Andre (O&amp;A, Hobart)" w:date="2014-09-09T07:21:00Z">
        <w:r w:rsidR="00066C61">
          <w:t xml:space="preserve">average </w:t>
        </w:r>
      </w:ins>
      <w:r>
        <w:t xml:space="preserve">weight </w:t>
      </w:r>
      <w:del w:id="105" w:author="Punt, Andre (O&amp;A, Hobart)" w:date="2014-09-09T07:21:00Z">
        <w:r w:rsidDel="00066C61">
          <w:delText xml:space="preserve">by </w:delText>
        </w:r>
      </w:del>
      <w:ins w:id="106" w:author="Punt, Andre (O&amp;A, Hobart)" w:date="2014-09-09T07:21:00Z">
        <w:r w:rsidR="00066C61">
          <w:t xml:space="preserve">for fish in </w:t>
        </w:r>
      </w:ins>
      <w:r>
        <w:t>length</w:t>
      </w:r>
      <w:ins w:id="107" w:author="Punt, Andre (O&amp;A, Hobart)" w:date="2014-09-09T07:21:00Z">
        <w:r w:rsidR="00066C61">
          <w:t>-class</w:t>
        </w:r>
      </w:ins>
      <w:r>
        <w:t xml:space="preserve"> </w:t>
      </w:r>
      <w:r>
        <w:rPr>
          <w:i/>
        </w:rPr>
        <w:t>l</w:t>
      </w:r>
      <w:r>
        <w:t xml:space="preserve">, and </w:t>
      </w:r>
      <w:r w:rsidRPr="005C3E4F">
        <w:rPr>
          <w:position w:val="-14"/>
        </w:rPr>
        <w:object w:dxaOrig="360" w:dyaOrig="380" w14:anchorId="187A34CB">
          <v:shape id="_x0000_i1039" type="#_x0000_t75" style="width:18.75pt;height:18pt" o:ole="">
            <v:imagedata r:id="rId39" o:title=""/>
          </v:shape>
          <o:OLEObject Type="Embed" ProgID="Equation.DSMT4" ShapeID="_x0000_i1039" DrawAspect="Content" ObjectID="_1471755937" r:id="rId40"/>
        </w:object>
      </w:r>
      <w:r>
        <w:t xml:space="preserve"> is the selectivity by the survey for length</w:t>
      </w:r>
      <w:ins w:id="108" w:author="Punt, Andre (O&amp;A, Hobart)" w:date="2014-09-09T07:21:00Z">
        <w:r w:rsidR="00066C61">
          <w:t>-class</w:t>
        </w:r>
      </w:ins>
      <w:r>
        <w:t xml:space="preserve"> </w:t>
      </w:r>
      <w:r>
        <w:rPr>
          <w:i/>
        </w:rPr>
        <w:t>l</w:t>
      </w:r>
      <w:r w:rsidRPr="005C3E4F">
        <w:t xml:space="preserve">.  The observed </w:t>
      </w:r>
      <w:r>
        <w:t xml:space="preserve">survey </w:t>
      </w:r>
      <w:r w:rsidRPr="005C3E4F">
        <w:t xml:space="preserve">biomass is </w:t>
      </w:r>
      <w:del w:id="109" w:author="Punt, Andre (O&amp;A, Hobart)" w:date="2014-09-09T07:22:00Z">
        <w:r w:rsidRPr="005C3E4F" w:rsidDel="00066C61">
          <w:delText>related to the available population abundance according to</w:delText>
        </w:r>
      </w:del>
      <w:ins w:id="110" w:author="Punt, Andre (O&amp;A, Hobart)" w:date="2014-09-09T07:22:00Z">
        <w:r w:rsidR="00066C61">
          <w:t>generated using</w:t>
        </w:r>
      </w:ins>
      <w:r w:rsidRPr="005C3E4F">
        <w:t>:</w:t>
      </w:r>
    </w:p>
    <w:p w14:paraId="1F6FDF52" w14:textId="77777777" w:rsidR="00292E68" w:rsidRPr="001644FC" w:rsidRDefault="007D1BA4" w:rsidP="00AD069C">
      <w:pPr>
        <w:spacing w:before="120" w:after="120" w:line="240" w:lineRule="auto"/>
        <w:ind w:firstLine="0"/>
        <w:jc w:val="right"/>
      </w:pPr>
      <w:r w:rsidRPr="001644FC">
        <w:rPr>
          <w:position w:val="-16"/>
        </w:rPr>
        <w:object w:dxaOrig="3420" w:dyaOrig="460" w14:anchorId="2348009A">
          <v:shape id="_x0000_i1040" type="#_x0000_t75" style="width:171pt;height:23.25pt" o:ole="">
            <v:imagedata r:id="rId41" o:title=""/>
          </v:shape>
          <o:OLEObject Type="Embed" ProgID="Equation.DSMT4" ShapeID="_x0000_i1040" DrawAspect="Content" ObjectID="_1471755938" r:id="rId42"/>
        </w:object>
      </w:r>
      <w:r w:rsidR="00292E68" w:rsidRPr="001644FC">
        <w:t xml:space="preserve"> </w:t>
      </w:r>
      <w:r w:rsidR="00292E68">
        <w:tab/>
      </w:r>
      <w:r w:rsidR="00292E68">
        <w:tab/>
      </w:r>
      <w:r w:rsidR="00292E68">
        <w:tab/>
      </w:r>
      <w:r w:rsidR="00292E68">
        <w:tab/>
        <w:t>(6)</w:t>
      </w:r>
    </w:p>
    <w:p w14:paraId="21D703DD" w14:textId="15172B05" w:rsidR="00292E68" w:rsidRDefault="00292E68" w:rsidP="00AD069C">
      <w:pPr>
        <w:spacing w:line="240" w:lineRule="auto"/>
        <w:ind w:firstLine="0"/>
      </w:pPr>
      <w:proofErr w:type="gramStart"/>
      <w:r w:rsidRPr="005C3E4F">
        <w:t>where</w:t>
      </w:r>
      <w:proofErr w:type="gramEnd"/>
      <w:r w:rsidRPr="005C3E4F">
        <w:t xml:space="preserve"> </w:t>
      </w:r>
      <w:r w:rsidRPr="005C3E4F">
        <w:rPr>
          <w:i/>
        </w:rPr>
        <w:t>Q</w:t>
      </w:r>
      <w:r w:rsidRPr="005C3E4F">
        <w:rPr>
          <w:vertAlign w:val="subscript"/>
        </w:rPr>
        <w:t xml:space="preserve"> </w:t>
      </w:r>
      <w:r w:rsidRPr="005C3E4F">
        <w:t xml:space="preserve">is the </w:t>
      </w:r>
      <w:proofErr w:type="spellStart"/>
      <w:r w:rsidRPr="005C3E4F">
        <w:t>catchability</w:t>
      </w:r>
      <w:proofErr w:type="spellEnd"/>
      <w:r w:rsidRPr="005C3E4F">
        <w:t xml:space="preserve"> coefficient for </w:t>
      </w:r>
      <w:r>
        <w:t xml:space="preserve">the </w:t>
      </w:r>
      <w:r w:rsidRPr="005C3E4F">
        <w:t>survey</w:t>
      </w:r>
      <w:r>
        <w:t>,</w:t>
      </w:r>
      <w:r w:rsidRPr="005C3E4F">
        <w:t xml:space="preserve"> and </w:t>
      </w:r>
      <w:r w:rsidRPr="005C3E4F">
        <w:rPr>
          <w:position w:val="-12"/>
        </w:rPr>
        <w:object w:dxaOrig="300" w:dyaOrig="360" w14:anchorId="1C4BD7E8">
          <v:shape id="_x0000_i1041" type="#_x0000_t75" style="width:15pt;height:18.75pt" o:ole="">
            <v:imagedata r:id="rId43" o:title=""/>
          </v:shape>
          <o:OLEObject Type="Embed" ProgID="Equation.3" ShapeID="_x0000_i1041" DrawAspect="Content" ObjectID="_1471755939" r:id="rId44"/>
        </w:object>
      </w:r>
      <w:r>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of the survey </w:t>
      </w:r>
      <w:proofErr w:type="spellStart"/>
      <w:r w:rsidRPr="005C3E4F">
        <w:t>catchability</w:t>
      </w:r>
      <w:proofErr w:type="spellEnd"/>
      <w:r w:rsidRPr="005C3E4F">
        <w:t xml:space="preserve"> in log space</w:t>
      </w:r>
      <w:r w:rsidR="007D1BA4">
        <w:t xml:space="preserve"> (see Table )</w:t>
      </w:r>
      <w:del w:id="111" w:author="Punt, Andre (O&amp;A, Hobart)" w:date="2014-09-09T07:22:00Z">
        <w:r w:rsidR="007D1BA4" w:rsidDel="00066C61">
          <w:delText>1</w:delText>
        </w:r>
      </w:del>
      <w:r w:rsidRPr="005C3E4F">
        <w:t>.</w:t>
      </w:r>
    </w:p>
    <w:p w14:paraId="50BBFC2B" w14:textId="5C9428D6" w:rsidR="00292E68" w:rsidRDefault="00292E68" w:rsidP="00AD069C">
      <w:pPr>
        <w:spacing w:line="240" w:lineRule="auto"/>
      </w:pPr>
      <w:r>
        <w:t>The observed length and age co</w:t>
      </w:r>
      <w:r w:rsidR="007D1BA4">
        <w:t xml:space="preserve">mposition data </w:t>
      </w:r>
      <w:del w:id="112" w:author="Punt, Andre (O&amp;A, Hobart)" w:date="2014-09-09T07:22:00Z">
        <w:r w:rsidR="007D1BA4" w:rsidDel="00066C61">
          <w:delText xml:space="preserve">of </w:delText>
        </w:r>
      </w:del>
      <w:ins w:id="113" w:author="Punt, Andre (O&amp;A, Hobart)" w:date="2014-09-09T07:22:00Z">
        <w:r w:rsidR="00066C61">
          <w:t xml:space="preserve">for </w:t>
        </w:r>
      </w:ins>
      <w:r w:rsidR="007D1BA4">
        <w:t>the fishery and</w:t>
      </w:r>
      <w:r>
        <w:t xml:space="preserve"> survey catch was assumed to be </w:t>
      </w:r>
      <w:proofErr w:type="spellStart"/>
      <w:r>
        <w:t>multinomially</w:t>
      </w:r>
      <w:proofErr w:type="spellEnd"/>
      <w:r>
        <w:t xml:space="preserve"> distributed.  The proportions </w:t>
      </w:r>
      <w:r w:rsidR="00D959B3">
        <w:t xml:space="preserve">of the catch by length </w:t>
      </w:r>
      <w:r w:rsidR="00D959B3">
        <w:rPr>
          <w:i/>
        </w:rPr>
        <w:t>l</w:t>
      </w:r>
      <w:r w:rsidR="00D959B3">
        <w:t xml:space="preserve"> during year </w:t>
      </w:r>
      <w:r w:rsidR="00D959B3">
        <w:rPr>
          <w:i/>
        </w:rPr>
        <w:t>t</w:t>
      </w:r>
      <w:r w:rsidR="00D959B3">
        <w:t xml:space="preserve"> for the fishery or survey </w:t>
      </w:r>
      <w:r w:rsidR="00D959B3">
        <w:rPr>
          <w:i/>
        </w:rPr>
        <w:t>f</w:t>
      </w:r>
      <w:r w:rsidR="00D959B3">
        <w:t xml:space="preserve"> were calculated as:</w:t>
      </w:r>
    </w:p>
    <w:p w14:paraId="56C5D104" w14:textId="77777777" w:rsidR="00292E68" w:rsidRDefault="00532916" w:rsidP="00AD069C">
      <w:pPr>
        <w:pStyle w:val="Equations"/>
        <w:spacing w:line="240" w:lineRule="auto"/>
      </w:pPr>
      <w:r w:rsidRPr="00532916">
        <w:rPr>
          <w:position w:val="-46"/>
        </w:rPr>
        <w:object w:dxaOrig="3019" w:dyaOrig="960" w14:anchorId="24A6AF75">
          <v:shape id="_x0000_i1042" type="#_x0000_t75" style="width:150.75pt;height:48pt" o:ole="">
            <v:imagedata r:id="rId45" o:title=""/>
          </v:shape>
          <o:OLEObject Type="Embed" ProgID="Equation.DSMT4" ShapeID="_x0000_i1042" DrawAspect="Content" ObjectID="_1471755940" r:id="rId46"/>
        </w:object>
      </w:r>
      <w:r w:rsidR="00292E68">
        <w:tab/>
      </w:r>
      <w:r w:rsidR="00292E68">
        <w:tab/>
      </w:r>
      <w:r w:rsidR="00292E68">
        <w:tab/>
      </w:r>
      <w:r w:rsidR="00292E68">
        <w:tab/>
      </w:r>
      <w:r w:rsidR="00292E68">
        <w:tab/>
        <w:t>(7)</w:t>
      </w:r>
    </w:p>
    <w:p w14:paraId="7DF066A8" w14:textId="493683AF" w:rsidR="00D959B3" w:rsidRPr="00532916" w:rsidRDefault="00D959B3" w:rsidP="00AD069C">
      <w:pPr>
        <w:spacing w:line="240" w:lineRule="auto"/>
        <w:ind w:firstLine="0"/>
      </w:pPr>
      <w:proofErr w:type="gramStart"/>
      <w:r>
        <w:t>where</w:t>
      </w:r>
      <w:proofErr w:type="gramEnd"/>
      <w:r>
        <w:t xml:space="preserve"> </w:t>
      </w:r>
      <w:r w:rsidR="00532916" w:rsidRPr="00532916">
        <w:rPr>
          <w:position w:val="-14"/>
        </w:rPr>
        <w:object w:dxaOrig="639" w:dyaOrig="380" w14:anchorId="29A5DC9E">
          <v:shape id="_x0000_i1043" type="#_x0000_t75" style="width:31.5pt;height:18.75pt" o:ole="">
            <v:imagedata r:id="rId47" o:title=""/>
          </v:shape>
          <o:OLEObject Type="Embed" ProgID="Equation.DSMT4" ShapeID="_x0000_i1043" DrawAspect="Content" ObjectID="_1471755941" r:id="rId48"/>
        </w:object>
      </w:r>
      <w:r w:rsidR="00532916">
        <w:t xml:space="preserve"> is the catch in year </w:t>
      </w:r>
      <w:r w:rsidR="00532916">
        <w:rPr>
          <w:i/>
        </w:rPr>
        <w:t>t</w:t>
      </w:r>
      <w:r w:rsidR="00532916">
        <w:t xml:space="preserve"> by </w:t>
      </w:r>
      <w:del w:id="114" w:author="Punt, Andre (O&amp;A, Hobart)" w:date="2014-09-09T07:22:00Z">
        <w:r w:rsidR="00532916" w:rsidDel="00066C61">
          <w:delText xml:space="preserve">the </w:delText>
        </w:r>
      </w:del>
      <w:r w:rsidR="00532916">
        <w:t xml:space="preserve">fishery or survey </w:t>
      </w:r>
      <w:r w:rsidR="00532916">
        <w:rPr>
          <w:i/>
        </w:rPr>
        <w:t>f</w:t>
      </w:r>
      <w:r w:rsidR="00532916">
        <w:t xml:space="preserve"> for age </w:t>
      </w:r>
      <w:r w:rsidR="00532916">
        <w:rPr>
          <w:i/>
        </w:rPr>
        <w:t xml:space="preserve">a </w:t>
      </w:r>
      <w:r w:rsidR="00532916">
        <w:t>and length</w:t>
      </w:r>
      <w:ins w:id="115" w:author="Punt, Andre (O&amp;A, Hobart)" w:date="2014-09-09T07:23:00Z">
        <w:r w:rsidR="00547185">
          <w:t>-class</w:t>
        </w:r>
      </w:ins>
      <w:r w:rsidR="00532916">
        <w:t xml:space="preserve"> </w:t>
      </w:r>
      <w:r w:rsidR="00532916">
        <w:rPr>
          <w:i/>
        </w:rPr>
        <w:t>l</w:t>
      </w:r>
      <w:r w:rsidR="00532916">
        <w:t xml:space="preserve">, and </w:t>
      </w:r>
      <w:r w:rsidR="00532916">
        <w:rPr>
          <w:i/>
        </w:rPr>
        <w:t>x</w:t>
      </w:r>
      <w:r w:rsidR="00532916">
        <w:t xml:space="preserve"> is a small constant (1.0 E-5) added to each bin.  The age composition data were generated in a similar fashion as the length data but were summed over lengths.</w:t>
      </w:r>
    </w:p>
    <w:p w14:paraId="0A9F43EE" w14:textId="77777777" w:rsidR="007E7A0F" w:rsidRDefault="007E7A0F" w:rsidP="00AD069C">
      <w:pPr>
        <w:pStyle w:val="Heading2"/>
        <w:spacing w:line="240" w:lineRule="auto"/>
      </w:pPr>
      <w:r>
        <w:t>Performance measures</w:t>
      </w:r>
    </w:p>
    <w:p w14:paraId="1AFDAF8B" w14:textId="435A1602" w:rsidR="003A6486" w:rsidRDefault="003A6486" w:rsidP="00AD069C">
      <w:pPr>
        <w:spacing w:line="240" w:lineRule="auto"/>
        <w:ind w:firstLine="0"/>
      </w:pPr>
      <w:r>
        <w:t xml:space="preserve">One hundred simulations were conducted for each data scenario and life-history, with </w:t>
      </w:r>
      <w:ins w:id="116" w:author="Punt, Andre (O&amp;A, Hobart)" w:date="2014-09-09T07:26:00Z">
        <w:r w:rsidR="00547185">
          <w:t xml:space="preserve">the </w:t>
        </w:r>
      </w:ins>
      <w:r>
        <w:t>difference among replicates due to annual recruitment variation and observation error.</w:t>
      </w:r>
      <w:r w:rsidR="007D1BA4">
        <w:t xml:space="preserve"> </w:t>
      </w:r>
      <w:r w:rsidR="00B61572">
        <w:t xml:space="preserve"> The relative errors (REs) were calculated for the estimated selectivity and natural mortality parameters, as well as the estimated </w:t>
      </w:r>
      <w:r w:rsidR="00075527">
        <w:t>depletion</w:t>
      </w:r>
      <w:r w:rsidR="00B61572">
        <w:t xml:space="preserve"> and spawning biomass.  The REs were calculated as:</w:t>
      </w:r>
    </w:p>
    <w:p w14:paraId="1144362D" w14:textId="77777777" w:rsidR="00B61572" w:rsidRDefault="003F1007" w:rsidP="00AD069C">
      <w:pPr>
        <w:pStyle w:val="Equations"/>
        <w:spacing w:line="240" w:lineRule="auto"/>
      </w:pPr>
      <w:r w:rsidRPr="003F1007">
        <w:rPr>
          <w:position w:val="-30"/>
        </w:rPr>
        <w:object w:dxaOrig="1280" w:dyaOrig="740" w14:anchorId="5B0D6D51">
          <v:shape id="_x0000_i1044" type="#_x0000_t75" style="width:63.75pt;height:36.75pt" o:ole="">
            <v:imagedata r:id="rId49" o:title=""/>
          </v:shape>
          <o:OLEObject Type="Embed" ProgID="Equation.DSMT4" ShapeID="_x0000_i1044" DrawAspect="Content" ObjectID="_1471755942" r:id="rId50"/>
        </w:object>
      </w:r>
      <w:r w:rsidR="00B61572">
        <w:tab/>
      </w:r>
      <w:r w:rsidR="00B61572">
        <w:tab/>
      </w:r>
      <w:r w:rsidR="00B61572">
        <w:tab/>
      </w:r>
      <w:r w:rsidR="00B61572">
        <w:tab/>
      </w:r>
      <w:r w:rsidR="00B61572">
        <w:tab/>
      </w:r>
      <w:r w:rsidR="00B61572">
        <w:tab/>
      </w:r>
      <w:r w:rsidR="00B61572">
        <w:tab/>
        <w:t>(8)</w:t>
      </w:r>
    </w:p>
    <w:p w14:paraId="00DF0530" w14:textId="77777777" w:rsidR="00B61572" w:rsidRDefault="00B61572" w:rsidP="00AD069C">
      <w:pPr>
        <w:spacing w:line="240" w:lineRule="auto"/>
        <w:ind w:firstLine="0"/>
      </w:pPr>
      <w:proofErr w:type="gramStart"/>
      <w:r>
        <w:t>where</w:t>
      </w:r>
      <w:proofErr w:type="gramEnd"/>
      <w:r>
        <w:t xml:space="preserve"> </w:t>
      </w:r>
      <w:r w:rsidR="003F1007" w:rsidRPr="003F1007">
        <w:rPr>
          <w:i/>
          <w:position w:val="-12"/>
        </w:rPr>
        <w:object w:dxaOrig="240" w:dyaOrig="400" w14:anchorId="2D27A70D">
          <v:shape id="_x0000_i1045" type="#_x0000_t75" style="width:12pt;height:20.25pt" o:ole="">
            <v:imagedata r:id="rId51" o:title=""/>
          </v:shape>
          <o:OLEObject Type="Embed" ProgID="Equation.DSMT4" ShapeID="_x0000_i1045" DrawAspect="Content" ObjectID="_1471755943" r:id="rId52"/>
        </w:object>
      </w:r>
      <w:r w:rsidR="002D5DC1">
        <w:rPr>
          <w:i/>
        </w:rPr>
        <w:t xml:space="preserve"> </w:t>
      </w:r>
      <w:r>
        <w:t xml:space="preserve">is the </w:t>
      </w:r>
      <w:proofErr w:type="spellStart"/>
      <w:r w:rsidR="003F1007" w:rsidRPr="003F1007">
        <w:rPr>
          <w:i/>
        </w:rPr>
        <w:t>i</w:t>
      </w:r>
      <w:r w:rsidR="003F1007">
        <w:t>th</w:t>
      </w:r>
      <w:proofErr w:type="spellEnd"/>
      <w:r w:rsidR="003F1007">
        <w:t xml:space="preserve"> </w:t>
      </w:r>
      <w:r w:rsidRPr="003F1007">
        <w:t>estimated</w:t>
      </w:r>
      <w:r>
        <w:t xml:space="preserve"> quantity of interest and </w:t>
      </w:r>
      <w:r w:rsidR="003F1007" w:rsidRPr="003F1007">
        <w:rPr>
          <w:position w:val="-12"/>
        </w:rPr>
        <w:object w:dxaOrig="240" w:dyaOrig="360" w14:anchorId="65406367">
          <v:shape id="_x0000_i1046" type="#_x0000_t75" style="width:12pt;height:18.75pt" o:ole="">
            <v:imagedata r:id="rId53" o:title=""/>
          </v:shape>
          <o:OLEObject Type="Embed" ProgID="Equation.DSMT4" ShapeID="_x0000_i1046" DrawAspect="Content" ObjectID="_1471755944" r:id="rId54"/>
        </w:object>
      </w:r>
      <w:r>
        <w:t xml:space="preserve"> is the </w:t>
      </w:r>
      <w:proofErr w:type="spellStart"/>
      <w:r w:rsidR="003F1007" w:rsidRPr="003F1007">
        <w:rPr>
          <w:i/>
        </w:rPr>
        <w:t>i</w:t>
      </w:r>
      <w:r w:rsidR="003F1007">
        <w:t>th</w:t>
      </w:r>
      <w:proofErr w:type="spellEnd"/>
      <w:r w:rsidR="003F1007">
        <w:t xml:space="preserve"> </w:t>
      </w:r>
      <w:r>
        <w:t xml:space="preserve">true value from the operating model.  </w:t>
      </w:r>
      <w:r w:rsidR="003F1007">
        <w:t>Th</w:t>
      </w:r>
      <w:r w:rsidR="00363917">
        <w:t xml:space="preserve">e root mean square error (RMSE), a measure of precision and bias, </w:t>
      </w:r>
      <w:r w:rsidR="003F1007">
        <w:t xml:space="preserve">was also calculated for the assessment </w:t>
      </w:r>
      <w:r w:rsidR="007D1BA4">
        <w:t xml:space="preserve">year </w:t>
      </w:r>
      <w:r w:rsidR="00075527">
        <w:t>depletion</w:t>
      </w:r>
      <w:r w:rsidR="007D1BA4">
        <w:t xml:space="preserve"> </w:t>
      </w:r>
      <w:r w:rsidR="003F1007">
        <w:t xml:space="preserve">and </w:t>
      </w:r>
      <w:r w:rsidR="003F1007">
        <w:rPr>
          <w:i/>
        </w:rPr>
        <w:t>SB</w:t>
      </w:r>
      <w:r w:rsidR="003F1007">
        <w:t>0 to assess the overall level of error given the amount of data available:</w:t>
      </w:r>
    </w:p>
    <w:p w14:paraId="06D6B5B1" w14:textId="77777777" w:rsidR="003F1007" w:rsidRPr="003F1007" w:rsidRDefault="003F1007" w:rsidP="00AD069C">
      <w:pPr>
        <w:pStyle w:val="Equations"/>
        <w:spacing w:line="240" w:lineRule="auto"/>
      </w:pPr>
      <w:r w:rsidRPr="003F1007">
        <w:rPr>
          <w:position w:val="-32"/>
        </w:rPr>
        <w:object w:dxaOrig="2760" w:dyaOrig="960" w14:anchorId="723263C5">
          <v:shape id="_x0000_i1047" type="#_x0000_t75" style="width:138.75pt;height:48pt" o:ole="">
            <v:imagedata r:id="rId55" o:title=""/>
          </v:shape>
          <o:OLEObject Type="Embed" ProgID="Equation.DSMT4" ShapeID="_x0000_i1047" DrawAspect="Content" ObjectID="_1471755945" r:id="rId56"/>
        </w:object>
      </w:r>
      <w:r>
        <w:t xml:space="preserve"> </w:t>
      </w:r>
      <w:r>
        <w:tab/>
      </w:r>
      <w:r>
        <w:tab/>
      </w:r>
      <w:r>
        <w:tab/>
      </w:r>
      <w:r>
        <w:tab/>
      </w:r>
      <w:r>
        <w:tab/>
      </w:r>
      <w:r>
        <w:tab/>
        <w:t>(9)</w:t>
      </w:r>
    </w:p>
    <w:p w14:paraId="76050411" w14:textId="3BCFAA83" w:rsidR="00C33771" w:rsidRDefault="00C33771" w:rsidP="00AD069C">
      <w:pPr>
        <w:spacing w:line="240" w:lineRule="auto"/>
      </w:pPr>
      <w:r>
        <w:t xml:space="preserve">The year the stock was assessed to be recovered to the </w:t>
      </w:r>
      <w:commentRangeStart w:id="117"/>
      <w:r w:rsidR="00075527">
        <w:t>depletion</w:t>
      </w:r>
      <w:r>
        <w:t xml:space="preserve"> target</w:t>
      </w:r>
      <w:commentRangeEnd w:id="117"/>
      <w:r w:rsidR="00547185">
        <w:rPr>
          <w:rStyle w:val="CommentReference"/>
        </w:rPr>
        <w:commentReference w:id="117"/>
      </w:r>
      <w:r>
        <w:t xml:space="preserve"> was recorded and compared to </w:t>
      </w:r>
      <w:ins w:id="118" w:author="Punt, Andre (O&amp;A, Hobart)" w:date="2014-09-09T07:27:00Z">
        <w:r w:rsidR="00547185">
          <w:t xml:space="preserve">when the population in </w:t>
        </w:r>
      </w:ins>
      <w:r>
        <w:t xml:space="preserve">the operating model stock </w:t>
      </w:r>
      <w:del w:id="119" w:author="Punt, Andre (O&amp;A, Hobart)" w:date="2014-09-09T07:28:00Z">
        <w:r w:rsidDel="00547185">
          <w:delText xml:space="preserve">was </w:delText>
        </w:r>
      </w:del>
      <w:r>
        <w:t xml:space="preserve">actually recovered.  </w:t>
      </w:r>
      <w:del w:id="120" w:author="Punt, Andre (O&amp;A, Hobart)" w:date="2014-09-09T07:27:00Z">
        <w:r w:rsidDel="00547185">
          <w:delText xml:space="preserve">In order to have comparable scales between the life-histories </w:delText>
        </w:r>
      </w:del>
      <w:ins w:id="121" w:author="Punt, Andre (O&amp;A, Hobart)" w:date="2014-09-09T07:27:00Z">
        <w:r w:rsidR="00547185">
          <w:t>T</w:t>
        </w:r>
      </w:ins>
      <w:del w:id="122" w:author="Punt, Andre (O&amp;A, Hobart)" w:date="2014-09-09T07:27:00Z">
        <w:r w:rsidDel="00547185">
          <w:delText>t</w:delText>
        </w:r>
      </w:del>
      <w:r>
        <w:t>he difference between the estimated and actual recovery year was divided by the mean generation time (Table 1) for the corresponding life-history</w:t>
      </w:r>
      <w:ins w:id="123" w:author="Punt, Andre (O&amp;A, Hobart)" w:date="2014-09-09T07:27:00Z">
        <w:r w:rsidR="00547185" w:rsidRPr="00547185">
          <w:t xml:space="preserve"> </w:t>
        </w:r>
        <w:r w:rsidR="00547185">
          <w:t>to have comparable scales between the life-histories</w:t>
        </w:r>
      </w:ins>
      <w:r>
        <w:t xml:space="preserve">.  The mean generation times were based on virgin conditions.  </w:t>
      </w:r>
    </w:p>
    <w:p w14:paraId="3979F16E" w14:textId="77777777" w:rsidR="007E7A0F" w:rsidRDefault="007E7A0F" w:rsidP="00AD069C">
      <w:pPr>
        <w:pStyle w:val="Heading1"/>
        <w:spacing w:line="240" w:lineRule="auto"/>
      </w:pPr>
      <w:r>
        <w:t>Results</w:t>
      </w:r>
    </w:p>
    <w:p w14:paraId="162FE4C0" w14:textId="5DD71983" w:rsidR="00FB0FB7" w:rsidRDefault="00FB0FB7" w:rsidP="00AD069C">
      <w:pPr>
        <w:spacing w:line="240" w:lineRule="auto"/>
        <w:ind w:firstLine="0"/>
      </w:pPr>
      <w:r>
        <w:t>The estimation failed to correctly estimate</w:t>
      </w:r>
      <w:commentRangeStart w:id="124"/>
      <w:r>
        <w:t xml:space="preserve"> the stock </w:t>
      </w:r>
      <w:r w:rsidR="007F2797">
        <w:t>overfished neither by</w:t>
      </w:r>
      <w:r w:rsidR="00557DD7">
        <w:t xml:space="preserve"> the first assessment nor </w:t>
      </w:r>
      <w:r>
        <w:t>the subsequent assessments for a small number of simulation for each life-histor</w:t>
      </w:r>
      <w:commentRangeEnd w:id="124"/>
      <w:r w:rsidR="00F73506">
        <w:rPr>
          <w:rStyle w:val="CommentReference"/>
        </w:rPr>
        <w:commentReference w:id="124"/>
      </w:r>
      <w:r>
        <w:t xml:space="preserve">y.  The flatfish and rockfish life-histories resulted in 12 and 6 runs, respectively, </w:t>
      </w:r>
      <w:ins w:id="125" w:author="Punt, Andre (O&amp;A, Hobart)" w:date="2014-09-09T07:55:00Z">
        <w:r w:rsidR="00F73506">
          <w:t>in which the estimation method failed to determine that the stock was below the overfished threshold in any years (i.e. depletion &lt; 0.125 and 0.25 respectively)</w:t>
        </w:r>
      </w:ins>
      <w:ins w:id="126" w:author="Punt, Andre (O&amp;A, Hobart)" w:date="2014-09-09T07:56:00Z">
        <w:r w:rsidR="00F73506" w:rsidDel="00F73506">
          <w:t xml:space="preserve"> </w:t>
        </w:r>
      </w:ins>
      <w:del w:id="127" w:author="Punt, Andre (O&amp;A, Hobart)" w:date="2014-09-09T07:56:00Z">
        <w:r w:rsidDel="00F73506">
          <w:delText>not being assessed overfished at any poin</w:delText>
        </w:r>
      </w:del>
      <w:r>
        <w:t xml:space="preserve">t. </w:t>
      </w:r>
      <w:r w:rsidR="007F2797">
        <w:t xml:space="preserve"> Examining these runs showed that the estimation method estimated a positively biased depletion (e.g. a higher relative biomass level relative to the true state) which was above the overfished declaration threshold in the first assessment.  Although the stock status was estimated greater than the true, the </w:t>
      </w:r>
      <w:commentRangeStart w:id="128"/>
      <w:r w:rsidR="007F2797">
        <w:t>estimated catches with the reductions applied by</w:t>
      </w:r>
      <w:commentRangeEnd w:id="128"/>
      <w:r w:rsidR="00F73506">
        <w:rPr>
          <w:rStyle w:val="CommentReference"/>
        </w:rPr>
        <w:commentReference w:id="128"/>
      </w:r>
      <w:r w:rsidR="007F2797">
        <w:t xml:space="preserve"> the PFMC harvest control rule and buffer allowed the stock to grow to a state such that either one of two situations occurred; 1) by</w:t>
      </w:r>
      <w:commentRangeStart w:id="129"/>
      <w:r w:rsidR="007F2797">
        <w:t xml:space="preserve"> the subsequent assessment the stock was no longer overfishe</w:t>
      </w:r>
      <w:commentRangeEnd w:id="129"/>
      <w:r w:rsidR="00F73506">
        <w:rPr>
          <w:rStyle w:val="CommentReference"/>
        </w:rPr>
        <w:commentReference w:id="129"/>
      </w:r>
      <w:r w:rsidR="007F2797">
        <w:t xml:space="preserve">d, or 2) the </w:t>
      </w:r>
      <w:r w:rsidR="008E042F">
        <w:t>s</w:t>
      </w:r>
      <w:commentRangeStart w:id="130"/>
      <w:r w:rsidR="008E042F">
        <w:t>tock was still overfished although closer to the overfished threshold</w:t>
      </w:r>
      <w:commentRangeEnd w:id="130"/>
      <w:r w:rsidR="00F73506">
        <w:rPr>
          <w:rStyle w:val="CommentReference"/>
        </w:rPr>
        <w:commentReference w:id="130"/>
      </w:r>
      <w:r w:rsidR="008E042F">
        <w:t xml:space="preserve"> and the estimate from depletion was positively biased once again.  The reductions in data for the “reduced data” scenario only occurred when the estimation method determined that the stock was overfished.  Hence, these select simulations for the “reduced data” scenario retained the full sample sizes for the entire period.  For this reason, these simulations were removed from all scenarios.  </w:t>
      </w:r>
      <w:commentRangeStart w:id="131"/>
      <w:r w:rsidR="008E042F">
        <w:t xml:space="preserve">Upon </w:t>
      </w:r>
      <w:r w:rsidR="00947450">
        <w:t>exploration the removal of the specific</w:t>
      </w:r>
      <w:r w:rsidR="008E042F">
        <w:t xml:space="preserve"> </w:t>
      </w:r>
      <w:r w:rsidR="00947450">
        <w:t>runs</w:t>
      </w:r>
      <w:r w:rsidR="008E042F">
        <w:t xml:space="preserve"> did not impact the results.</w:t>
      </w:r>
      <w:commentRangeEnd w:id="131"/>
      <w:r w:rsidR="00F73506">
        <w:rPr>
          <w:rStyle w:val="CommentReference"/>
        </w:rPr>
        <w:commentReference w:id="131"/>
      </w:r>
    </w:p>
    <w:p w14:paraId="466760C8" w14:textId="19140AC0" w:rsidR="000C62F0" w:rsidRDefault="00B91D29" w:rsidP="00AD069C">
      <w:pPr>
        <w:spacing w:line="240" w:lineRule="auto"/>
      </w:pPr>
      <w:r>
        <w:t xml:space="preserve">The </w:t>
      </w:r>
      <w:r w:rsidR="002C3F78">
        <w:t>median estimates</w:t>
      </w:r>
      <w:r>
        <w:t xml:space="preserve"> </w:t>
      </w:r>
      <w:r w:rsidR="002C3F78">
        <w:t xml:space="preserve">of spawning biomass and stock depletion were similar for the </w:t>
      </w:r>
      <w:r>
        <w:t xml:space="preserve">“reduced data” </w:t>
      </w:r>
      <w:r w:rsidR="002C3F78">
        <w:t xml:space="preserve">and “no reduction” scenarios </w:t>
      </w:r>
      <w:r w:rsidR="00B357AB">
        <w:t xml:space="preserve">relative to the medians of the true population </w:t>
      </w:r>
      <w:r w:rsidR="002C3F78">
        <w:t>for both the flatfish and rockfish life-histories</w:t>
      </w:r>
      <w:r w:rsidR="00947450">
        <w:t xml:space="preserve"> </w:t>
      </w:r>
      <w:commentRangeStart w:id="132"/>
      <w:r w:rsidR="00947450">
        <w:t>in their respective performance</w:t>
      </w:r>
      <w:commentRangeEnd w:id="132"/>
      <w:r w:rsidR="00F73506">
        <w:rPr>
          <w:rStyle w:val="CommentReference"/>
        </w:rPr>
        <w:commentReference w:id="132"/>
      </w:r>
      <w:r w:rsidR="002C3F78">
        <w:t xml:space="preserve"> (Fig 1 and 2).  Each data scenario result</w:t>
      </w:r>
      <w:r w:rsidR="00947450">
        <w:t xml:space="preserve">ed in median estimates that were either marginally above (rockfish) or below (flatfish) </w:t>
      </w:r>
      <w:r w:rsidR="002C3F78">
        <w:t xml:space="preserve">the median </w:t>
      </w:r>
      <w:r w:rsidR="00B357AB">
        <w:t>of the true population trajectories</w:t>
      </w:r>
      <w:r w:rsidR="00947450">
        <w:t xml:space="preserve"> in the final assessment years</w:t>
      </w:r>
      <w:r w:rsidR="002C3F78">
        <w:t>.</w:t>
      </w:r>
      <w:r w:rsidR="00947450">
        <w:t xml:space="preserve">  This pattern of behavior was </w:t>
      </w:r>
      <w:commentRangeStart w:id="133"/>
      <w:r w:rsidR="00947450">
        <w:t>slightly worse</w:t>
      </w:r>
      <w:commentRangeEnd w:id="133"/>
      <w:r w:rsidR="00EB092E">
        <w:rPr>
          <w:rStyle w:val="CommentReference"/>
        </w:rPr>
        <w:commentReference w:id="133"/>
      </w:r>
      <w:r w:rsidR="00947450">
        <w:t xml:space="preserve"> in the “reduced data” scenario, only improving for the flatfish life-history in latter assessments when the stock was estimated rebuilt and sample sizes increased again.</w:t>
      </w:r>
      <w:r w:rsidR="002C3F78">
        <w:t xml:space="preserve">  While the estimates from the “eliminated data” scenario were </w:t>
      </w:r>
      <w:commentRangeStart w:id="134"/>
      <w:r w:rsidR="002C3F78">
        <w:t>similar</w:t>
      </w:r>
      <w:commentRangeEnd w:id="134"/>
      <w:r w:rsidR="00EB092E">
        <w:rPr>
          <w:rStyle w:val="CommentReference"/>
        </w:rPr>
        <w:commentReference w:id="134"/>
      </w:r>
      <w:r w:rsidR="002C3F78">
        <w:t xml:space="preserve"> for the flatfish life-history (Fig 1e and 2e), the rockfish life-history estimated a lower median spawning biomass and a more depleted population relative to the true median depletion of the stock (Fig 1f and 2f).</w:t>
      </w:r>
      <w:r w:rsidR="00B262F6">
        <w:t xml:space="preserve">  The “eliminated data” </w:t>
      </w:r>
      <w:r w:rsidR="00B262F6">
        <w:lastRenderedPageBreak/>
        <w:t xml:space="preserve">scenario for rockfish resulted in positively biased virgin spawning biomass estimates which led to the negative bias in estimated depletion (Table 2).  </w:t>
      </w:r>
      <w:r w:rsidR="001D3897">
        <w:t xml:space="preserve">The 95% </w:t>
      </w:r>
      <w:del w:id="135" w:author="Punt, Andre (O&amp;A, Hobart)" w:date="2014-09-09T08:03:00Z">
        <w:r w:rsidR="001D3897" w:rsidDel="00EB092E">
          <w:delText xml:space="preserve">confidence </w:delText>
        </w:r>
      </w:del>
      <w:ins w:id="136" w:author="Punt, Andre (O&amp;A, Hobart)" w:date="2014-09-09T08:03:00Z">
        <w:r w:rsidR="00EB092E">
          <w:t xml:space="preserve">simulation </w:t>
        </w:r>
      </w:ins>
      <w:r w:rsidR="001D3897">
        <w:t xml:space="preserve">intervals from the median estimates of spawning biomass and depletion for both life-histories were strikingly smaller for the </w:t>
      </w:r>
      <w:commentRangeStart w:id="137"/>
      <w:r w:rsidR="001D3897">
        <w:t>“eliminated data” scenario compared to the other two scenarios that had some form of data during the rebuilding perio</w:t>
      </w:r>
      <w:commentRangeEnd w:id="137"/>
      <w:r w:rsidR="00EB092E">
        <w:rPr>
          <w:rStyle w:val="CommentReference"/>
        </w:rPr>
        <w:commentReference w:id="137"/>
      </w:r>
      <w:r w:rsidR="001D3897">
        <w:t xml:space="preserve">d (Fig 1e-f and 2e-f).  </w:t>
      </w:r>
      <w:r w:rsidR="00AC3601">
        <w:t xml:space="preserve">This was also reflected in smaller RMSE values for the flatfish life-history (Table 3).  The rockfish final depletion RMSEs for the “eliminated data” scenario are not </w:t>
      </w:r>
      <w:commentRangeStart w:id="138"/>
      <w:r w:rsidR="00AC3601">
        <w:t xml:space="preserve">significantly </w:t>
      </w:r>
      <w:commentRangeEnd w:id="138"/>
      <w:r w:rsidR="00EB092E">
        <w:rPr>
          <w:rStyle w:val="CommentReference"/>
        </w:rPr>
        <w:commentReference w:id="138"/>
      </w:r>
      <w:r w:rsidR="00AC3601">
        <w:t>differen</w:t>
      </w:r>
      <w:r w:rsidR="00557DD7">
        <w:t>t from the other data scenario</w:t>
      </w:r>
      <w:r w:rsidR="006577B2">
        <w:t xml:space="preserve">s, because while the estimates </w:t>
      </w:r>
      <w:r w:rsidR="00557DD7">
        <w:t xml:space="preserve">became more </w:t>
      </w:r>
      <w:commentRangeStart w:id="139"/>
      <w:r w:rsidR="00557DD7">
        <w:t xml:space="preserve">precise </w:t>
      </w:r>
      <w:commentRangeEnd w:id="139"/>
      <w:r w:rsidR="00EB092E">
        <w:rPr>
          <w:rStyle w:val="CommentReference"/>
        </w:rPr>
        <w:commentReference w:id="139"/>
      </w:r>
      <w:r w:rsidR="00557DD7">
        <w:t>the</w:t>
      </w:r>
      <w:r w:rsidR="00AC3601">
        <w:t xml:space="preserve"> bias </w:t>
      </w:r>
      <w:r w:rsidR="00557DD7">
        <w:t xml:space="preserve">of those estimates also </w:t>
      </w:r>
      <w:r w:rsidR="00AC3601">
        <w:t>increase</w:t>
      </w:r>
      <w:r w:rsidR="000C616A">
        <w:t>d</w:t>
      </w:r>
      <w:r w:rsidR="00AC3601">
        <w:t>.</w:t>
      </w:r>
    </w:p>
    <w:p w14:paraId="06F8B9FE" w14:textId="77777777" w:rsidR="00B262F6" w:rsidRDefault="00433442" w:rsidP="00AD069C">
      <w:pPr>
        <w:spacing w:line="240" w:lineRule="auto"/>
      </w:pPr>
      <w:r>
        <w:t>The flatfish REs for n</w:t>
      </w:r>
      <w:r w:rsidR="00B262F6">
        <w:t>atural mortality</w:t>
      </w:r>
      <w:r>
        <w:t xml:space="preserve"> improved, reducing bias, during the rebuilding period for both the “no reduction” and “reduced data” </w:t>
      </w:r>
      <w:r w:rsidR="0021567D">
        <w:t>scenarios</w:t>
      </w:r>
      <w:r>
        <w:t xml:space="preserve"> (Fig 3a, c)</w:t>
      </w:r>
      <w:r w:rsidR="00557DD7">
        <w:t>.  Flatfish were often estimated rebuilt by the estimation method quickly (e.g. 4-12 years) after which the data levels returned to higher levels allowing for improved estimation performance for natural mortality similar estimates for the “no reduction” scenario.</w:t>
      </w:r>
      <w:r>
        <w:t xml:space="preserve"> </w:t>
      </w:r>
      <w:r w:rsidR="00557DD7">
        <w:t>However,</w:t>
      </w:r>
      <w:r>
        <w:t xml:space="preserve"> the rockfish REs for natural mortality </w:t>
      </w:r>
      <w:r w:rsidR="00557DD7">
        <w:t xml:space="preserve">for both of these data scenarios </w:t>
      </w:r>
      <w:r>
        <w:t>were relatively unbiased over the entire time period (Fig 3b,</w:t>
      </w:r>
      <w:r w:rsidR="0021567D">
        <w:t xml:space="preserve"> </w:t>
      </w:r>
      <w:r>
        <w:t>d).  The REs for the “eliminated data” scena</w:t>
      </w:r>
      <w:commentRangeStart w:id="140"/>
      <w:r>
        <w:t>rio for natural mortality became positively biased relative to the true values and the other data scenarios approximately 20 years after the removal of all composition data for b</w:t>
      </w:r>
      <w:r w:rsidR="00927CE8">
        <w:t>oth life-histories (Fig 3e-f)</w:t>
      </w:r>
      <w:commentRangeEnd w:id="140"/>
      <w:r w:rsidR="00EB092E">
        <w:rPr>
          <w:rStyle w:val="CommentReference"/>
        </w:rPr>
        <w:commentReference w:id="140"/>
      </w:r>
      <w:r w:rsidR="00927CE8">
        <w:t>.</w:t>
      </w:r>
    </w:p>
    <w:p w14:paraId="0F03F6E1" w14:textId="77777777" w:rsidR="00B262F6" w:rsidRPr="000C62F0" w:rsidRDefault="001C77A6" w:rsidP="00AD069C">
      <w:pPr>
        <w:spacing w:line="240" w:lineRule="auto"/>
      </w:pPr>
      <w:r>
        <w:t xml:space="preserve">The estimation method tended to estimate the flatfish stock recovered earlier than the true year of recovery (Fig 4a, c, </w:t>
      </w:r>
      <w:commentRangeStart w:id="141"/>
      <w:r>
        <w:t>e</w:t>
      </w:r>
      <w:commentRangeEnd w:id="141"/>
      <w:r w:rsidR="00EB092E">
        <w:rPr>
          <w:rStyle w:val="CommentReference"/>
        </w:rPr>
        <w:commentReference w:id="141"/>
      </w:r>
      <w:r>
        <w:t xml:space="preserve">).  </w:t>
      </w:r>
      <w:commentRangeStart w:id="142"/>
      <w:r>
        <w:t>Each</w:t>
      </w:r>
      <w:commentRangeEnd w:id="142"/>
      <w:r w:rsidR="00EB092E">
        <w:rPr>
          <w:rStyle w:val="CommentReference"/>
        </w:rPr>
        <w:commentReference w:id="142"/>
      </w:r>
      <w:r>
        <w:t xml:space="preserve"> of the data-scenarios resulted in a high number of the st</w:t>
      </w:r>
      <w:r w:rsidR="002B26A0">
        <w:t>ocks being declared rebuilt 0.10</w:t>
      </w:r>
      <w:r>
        <w:t xml:space="preserve"> – 0.5</w:t>
      </w:r>
      <w:r w:rsidR="002B26A0">
        <w:t>0</w:t>
      </w:r>
      <w:r>
        <w:t xml:space="preserve"> mean generation years </w:t>
      </w:r>
      <w:r w:rsidR="0047342D">
        <w:t>earlier that the true year of recovery</w:t>
      </w:r>
      <w:r w:rsidR="002B26A0">
        <w:t xml:space="preserve"> (e.g. 4</w:t>
      </w:r>
      <w:r>
        <w:t xml:space="preserve"> –</w:t>
      </w:r>
      <w:r w:rsidR="002B26A0">
        <w:t xml:space="preserve"> 12</w:t>
      </w:r>
      <w:r>
        <w:t>).  The distribution of rockfish estimated recovery years for ea</w:t>
      </w:r>
      <w:r w:rsidR="0047342D">
        <w:t xml:space="preserve">ch of the data scenarios </w:t>
      </w:r>
      <w:r w:rsidR="002B26A0">
        <w:t xml:space="preserve">resulted in more estimated recoveries later than the true recovery year (Fig 4b, d, f), </w:t>
      </w:r>
      <w:r w:rsidR="0021567D">
        <w:t xml:space="preserve">with more </w:t>
      </w:r>
      <w:r>
        <w:t>of simulations being declared recovered later than true year</w:t>
      </w:r>
      <w:r w:rsidR="0047342D">
        <w:t xml:space="preserve"> for the “reduced data” scenario relative to the “no reduction” scenario (Fig 4d).</w:t>
      </w:r>
      <w:r>
        <w:t xml:space="preserve"> </w:t>
      </w:r>
      <w:r w:rsidR="002B26A0">
        <w:t xml:space="preserve"> </w:t>
      </w:r>
      <w:r>
        <w:t>The tail of the distribution favoring later recovery years was most distinct for the “eliminated data” scenario w</w:t>
      </w:r>
      <w:r w:rsidR="002B26A0">
        <w:t>here recoveries ranged from 0.10</w:t>
      </w:r>
      <w:r>
        <w:t xml:space="preserve"> </w:t>
      </w:r>
      <w:r w:rsidR="002B26A0">
        <w:t>– 1.80 mean generations (e.g. 4</w:t>
      </w:r>
      <w:r>
        <w:t xml:space="preserve">-82 years) after the true recovery (Fig 4f). </w:t>
      </w:r>
    </w:p>
    <w:p w14:paraId="2622D2A8" w14:textId="77777777" w:rsidR="007E7A0F" w:rsidRDefault="007E7A0F" w:rsidP="00AD069C">
      <w:pPr>
        <w:pStyle w:val="Heading1"/>
        <w:spacing w:line="240" w:lineRule="auto"/>
      </w:pPr>
      <w:commentRangeStart w:id="143"/>
      <w:r>
        <w:t>Discussion</w:t>
      </w:r>
      <w:commentRangeEnd w:id="143"/>
      <w:r w:rsidR="00EB092E">
        <w:rPr>
          <w:rStyle w:val="CommentReference"/>
          <w:rFonts w:eastAsiaTheme="minorHAnsi" w:cstheme="minorBidi"/>
          <w:b w:val="0"/>
          <w:bCs w:val="0"/>
        </w:rPr>
        <w:commentReference w:id="143"/>
      </w:r>
      <w:r>
        <w:t xml:space="preserve"> </w:t>
      </w:r>
    </w:p>
    <w:p w14:paraId="20F8445C" w14:textId="77777777" w:rsidR="00652BB2" w:rsidRDefault="00652BB2" w:rsidP="00AD069C">
      <w:pPr>
        <w:spacing w:line="240" w:lineRule="auto"/>
        <w:ind w:firstLine="0"/>
      </w:pPr>
      <w:r>
        <w:t>The reduction of data during rebuilding period had limited impact on the estimates of depletion and natural mortality for both life-histories.  The presence of historical composition data combined with the uncertain survey index was informative about the natural mortality value and the stock status</w:t>
      </w:r>
      <w:r w:rsidR="00940942">
        <w:t>.  Consistent with other studies, adequate composition data were informative about natural mortality (Catalano and Allen 2010, Lee et al.  2011)</w:t>
      </w:r>
      <w:r>
        <w:t xml:space="preserve"> </w:t>
      </w:r>
      <w:r w:rsidR="00940942">
        <w:t xml:space="preserve">and the information in the historical composition </w:t>
      </w:r>
      <w:r w:rsidR="003929C2">
        <w:t xml:space="preserve">data </w:t>
      </w:r>
      <w:r w:rsidR="00940942">
        <w:t xml:space="preserve">maintained estimates of natural mortality even when </w:t>
      </w:r>
      <w:r>
        <w:t>data levels were reduced.  In contrast, the “eliminated data” scenario highlighted that the absence of continuing composition samples will degrade estimates of stock status and natural mortality, even when historical composition data are present (e.g. all data collected prior to the first assessment).</w:t>
      </w:r>
    </w:p>
    <w:p w14:paraId="6F634247" w14:textId="77777777" w:rsidR="00877049" w:rsidRDefault="007156B6" w:rsidP="00AD069C">
      <w:pPr>
        <w:spacing w:line="240" w:lineRule="auto"/>
      </w:pPr>
      <w:r>
        <w:t>A general trend that was present for both life-histories that was accentuated by the reduction or elimination of data was the incorrect determination of when the stock was recovered to the target depletion value.  Final depletion estimates were positively biased for the flatfish li</w:t>
      </w:r>
      <w:r w:rsidR="006577B2">
        <w:t>fe-history leading to estimates of the stock recovering earlier than</w:t>
      </w:r>
      <w:r>
        <w:t xml:space="preserve"> the true recovery</w:t>
      </w:r>
      <w:r w:rsidR="006577B2">
        <w:t xml:space="preserve"> year</w:t>
      </w:r>
      <w:r>
        <w:t xml:space="preserve">.  However, the estimates about final depletion for the rockfish life-history were negatively biased resulting in the </w:t>
      </w:r>
      <w:r w:rsidR="003929C2">
        <w:t xml:space="preserve">stock being assessed overfished </w:t>
      </w:r>
      <w:r>
        <w:t>when the true state was recovered.</w:t>
      </w:r>
      <w:r w:rsidR="00940942">
        <w:t xml:space="preserve">  </w:t>
      </w:r>
      <w:r w:rsidR="00D2706F">
        <w:t>Correctly determining when an over</w:t>
      </w:r>
      <w:r w:rsidR="00F802F0">
        <w:t>fished stock is rebuilt is a critical</w:t>
      </w:r>
      <w:r w:rsidR="00D2706F">
        <w:t xml:space="preserve"> goal for fisheries management.  Failing to estimate the recovery of a stock result in additional years of increased management restrictions where </w:t>
      </w:r>
      <w:r w:rsidR="008F4962">
        <w:t xml:space="preserve">none are </w:t>
      </w:r>
      <w:r w:rsidR="00D2706F">
        <w:t>warra</w:t>
      </w:r>
      <w:r w:rsidR="008F4962">
        <w:t>nted.</w:t>
      </w:r>
      <w:r w:rsidR="00F802F0">
        <w:t xml:space="preserve">  </w:t>
      </w:r>
    </w:p>
    <w:p w14:paraId="4DF29B39" w14:textId="77777777" w:rsidR="008F4962" w:rsidRDefault="008F4962" w:rsidP="00AD069C">
      <w:pPr>
        <w:spacing w:line="240" w:lineRule="auto"/>
      </w:pPr>
      <w:r>
        <w:lastRenderedPageBreak/>
        <w:t xml:space="preserve">The generally good results from each of the data scenarios for both life-histories were related to some key assumptions and choices.  Strategic decisions were made to construct a relatively well-behaved operating model population with the estimation method assuming the proper form for critical biological and fishery properties (e.g. known growth, stock-recruitment relationship, and asymptotic selectivity) in order to focus on role of data in the ability to monitor a rebuilding stock.  </w:t>
      </w:r>
      <w:r w:rsidR="00474289">
        <w:t xml:space="preserve">The composition data from </w:t>
      </w:r>
      <w:r w:rsidR="00F802F0">
        <w:t>a</w:t>
      </w:r>
      <w:r w:rsidR="00806281">
        <w:t xml:space="preserve"> survey and fishery with </w:t>
      </w:r>
      <w:r w:rsidR="00474289">
        <w:t xml:space="preserve">asymptotic selectivity </w:t>
      </w:r>
      <w:r w:rsidR="00806281">
        <w:t xml:space="preserve">typically </w:t>
      </w:r>
      <w:r w:rsidR="00474289">
        <w:t>are more informative for the estimation of natural mortality and other biological parameters</w:t>
      </w:r>
      <w:r w:rsidR="002A456E">
        <w:t>.  If dome-shaped selectivity had been assumed these quantities may have been more difficult to estimate (</w:t>
      </w:r>
      <w:proofErr w:type="spellStart"/>
      <w:r w:rsidR="00B937FD">
        <w:t>Bence</w:t>
      </w:r>
      <w:proofErr w:type="spellEnd"/>
      <w:r w:rsidR="00B937FD">
        <w:t xml:space="preserve"> et al. 2003, </w:t>
      </w:r>
      <w:r w:rsidR="002A456E">
        <w:t xml:space="preserve">Lee et al. 2011, Taylor and </w:t>
      </w:r>
      <w:proofErr w:type="spellStart"/>
      <w:r w:rsidR="002A456E">
        <w:t>Methot</w:t>
      </w:r>
      <w:proofErr w:type="spellEnd"/>
      <w:r w:rsidR="002A456E">
        <w:t xml:space="preserve"> 2012)</w:t>
      </w:r>
      <w:r w:rsidR="00B937FD">
        <w:t>.</w:t>
      </w:r>
    </w:p>
    <w:p w14:paraId="6F39B63E" w14:textId="77777777" w:rsidR="003C0B88" w:rsidRDefault="00B937FD" w:rsidP="00AD069C">
      <w:pPr>
        <w:spacing w:line="240" w:lineRule="auto"/>
      </w:pPr>
      <w:r>
        <w:t>An additional advantage that each of the data scenarios had was the presence of composition data durin</w:t>
      </w:r>
      <w:r w:rsidR="00F802F0">
        <w:t>g the fishing down period and a biomass</w:t>
      </w:r>
      <w:r>
        <w:t xml:space="preserve"> index that covered both the decline and recovery, despite being highly uncertain.  </w:t>
      </w:r>
      <w:r w:rsidR="0012252D">
        <w:t xml:space="preserve">Magnusson and Hilborn (2007) </w:t>
      </w:r>
      <w:r w:rsidR="003C0B88">
        <w:t>found an</w:t>
      </w:r>
      <w:r w:rsidR="0012252D">
        <w:t xml:space="preserve"> </w:t>
      </w:r>
      <w:r w:rsidR="003C0B88">
        <w:t>improvement of estimates when an index of abundance</w:t>
      </w:r>
      <w:r w:rsidR="0012252D">
        <w:t xml:space="preserve"> spanned both the decline and rebuilding</w:t>
      </w:r>
      <w:r w:rsidR="003C0B88">
        <w:t xml:space="preserve"> of a population</w:t>
      </w:r>
      <w:r w:rsidR="0012252D">
        <w:t xml:space="preserve">, with estimates of reference points and abundance becoming highly uncertain if that information only covered the rebuilding time period.  </w:t>
      </w:r>
    </w:p>
    <w:p w14:paraId="14114EE1" w14:textId="77777777" w:rsidR="00B937FD" w:rsidRDefault="003C0B88" w:rsidP="00AD069C">
      <w:pPr>
        <w:spacing w:line="240" w:lineRule="auto"/>
      </w:pPr>
      <w:r>
        <w:t>T</w:t>
      </w:r>
      <w:r w:rsidR="00F802F0">
        <w:t>he composition data were</w:t>
      </w:r>
      <w:r>
        <w:t xml:space="preserve"> important for model performance as observed in the “eliminated data” scenario where assessment performance declined over time where the only continuing data source was the highly uncertain survey index.  Yin and Sampson (2004) determined that the easiest way to improve assessment performance was to increase age composition sampling, rather than i</w:t>
      </w:r>
      <w:r w:rsidR="00277D12">
        <w:t xml:space="preserve">ncreasing survey sampling to reduce the survey CV.  The comparison between the scenarios with some composition data, even </w:t>
      </w:r>
      <w:r w:rsidR="00F802F0">
        <w:t>with</w:t>
      </w:r>
      <w:r w:rsidR="00277D12">
        <w:t xml:space="preserve"> small samples sizes, and the “eliminated data” scenario highlight how critical composition data are for model performance when the biomass survey is highly uncertain. </w:t>
      </w:r>
    </w:p>
    <w:p w14:paraId="770BC602" w14:textId="77777777" w:rsidR="001A14E1" w:rsidRDefault="003601AE" w:rsidP="00AD069C">
      <w:pPr>
        <w:spacing w:line="240" w:lineRule="auto"/>
      </w:pPr>
      <w:r>
        <w:t>The biology and population dynamics of the real marine system are highly complex and modeling these systems require</w:t>
      </w:r>
      <w:r w:rsidR="009F139A">
        <w:t>s</w:t>
      </w:r>
      <w:r>
        <w:t xml:space="preserve"> simplifying assumptions.  Add</w:t>
      </w:r>
      <w:r w:rsidR="00F802F0">
        <w:t xml:space="preserve">itional modeling should be conducted that assumes </w:t>
      </w:r>
      <w:r w:rsidR="009F139A">
        <w:t xml:space="preserve">an increase in the </w:t>
      </w:r>
      <w:r>
        <w:t>complex</w:t>
      </w:r>
      <w:r w:rsidR="009F139A">
        <w:t>ity about the</w:t>
      </w:r>
      <w:r>
        <w:t xml:space="preserve"> underlying dynamics </w:t>
      </w:r>
      <w:r w:rsidR="009F139A">
        <w:t>for</w:t>
      </w:r>
      <w:r>
        <w:t xml:space="preserve"> true population (e.g. time-varying parameters, enviro</w:t>
      </w:r>
      <w:r w:rsidR="00F802F0">
        <w:t>nmental driven recruitment) to</w:t>
      </w:r>
      <w:r>
        <w:t xml:space="preserve"> examine the impact of simplifying assumptions and misspecification in the estimation method on the ability to estimate key management quantit</w:t>
      </w:r>
      <w:r w:rsidR="009F139A">
        <w:t>ies and biological parameters</w:t>
      </w:r>
      <w:r w:rsidR="00F802F0">
        <w:t xml:space="preserve"> during rebuilding when data sources are limited</w:t>
      </w:r>
      <w:r w:rsidR="009F139A">
        <w:t xml:space="preserve">.  </w:t>
      </w:r>
    </w:p>
    <w:p w14:paraId="19B82461" w14:textId="77777777" w:rsidR="007E7A0F" w:rsidRDefault="007E7A0F" w:rsidP="00AD069C">
      <w:pPr>
        <w:pStyle w:val="Heading1"/>
        <w:spacing w:line="240" w:lineRule="auto"/>
      </w:pPr>
      <w:r>
        <w:t>Acknowledgements</w:t>
      </w:r>
    </w:p>
    <w:p w14:paraId="48585536" w14:textId="77777777" w:rsidR="00C85CB1" w:rsidRDefault="00C85CB1" w:rsidP="00AD069C">
      <w:pPr>
        <w:spacing w:after="200" w:line="240" w:lineRule="auto"/>
        <w:ind w:firstLine="0"/>
        <w:jc w:val="left"/>
        <w:rPr>
          <w:rFonts w:eastAsiaTheme="majorEastAsia" w:cstheme="majorBidi"/>
          <w:b/>
          <w:bCs/>
          <w:szCs w:val="28"/>
        </w:rPr>
      </w:pPr>
      <w:r>
        <w:br w:type="page"/>
      </w:r>
    </w:p>
    <w:p w14:paraId="7FC9C664" w14:textId="77777777" w:rsidR="007E7A0F" w:rsidRDefault="007E7A0F" w:rsidP="00AD069C">
      <w:pPr>
        <w:pStyle w:val="Heading1"/>
        <w:spacing w:line="240" w:lineRule="auto"/>
      </w:pPr>
      <w:r>
        <w:lastRenderedPageBreak/>
        <w:t>References</w:t>
      </w:r>
    </w:p>
    <w:p w14:paraId="7ACCD8FE" w14:textId="77777777" w:rsidR="00B937FD" w:rsidRDefault="00B937FD" w:rsidP="00AD069C">
      <w:pPr>
        <w:pStyle w:val="References"/>
        <w:spacing w:line="240" w:lineRule="auto"/>
      </w:pPr>
      <w:proofErr w:type="spellStart"/>
      <w:r>
        <w:t>Bence</w:t>
      </w:r>
      <w:proofErr w:type="spellEnd"/>
      <w:r>
        <w:t xml:space="preserve">, J.R., </w:t>
      </w:r>
      <w:proofErr w:type="spellStart"/>
      <w:r>
        <w:t>Gordoa</w:t>
      </w:r>
      <w:proofErr w:type="spellEnd"/>
      <w:r>
        <w:t>, A., Hightower, J.E. 1993.Influence of age-selectivity surveys in the reliability of stock synthesis assessm</w:t>
      </w:r>
      <w:r w:rsidR="007B7605">
        <w:t xml:space="preserve">ents. Can. J. Fish. </w:t>
      </w:r>
      <w:proofErr w:type="spellStart"/>
      <w:r w:rsidR="007B7605">
        <w:t>Aquat</w:t>
      </w:r>
      <w:proofErr w:type="spellEnd"/>
      <w:r w:rsidR="007B7605">
        <w:t>. Sci</w:t>
      </w:r>
      <w:r>
        <w:t>.</w:t>
      </w:r>
      <w:r w:rsidR="007B7605">
        <w:t xml:space="preserve"> 50, 827-840.</w:t>
      </w:r>
    </w:p>
    <w:p w14:paraId="1FAD936B" w14:textId="77777777" w:rsidR="002A456E" w:rsidRDefault="002A456E" w:rsidP="00AD069C">
      <w:pPr>
        <w:pStyle w:val="References"/>
        <w:spacing w:line="240" w:lineRule="auto"/>
      </w:pPr>
      <w:r>
        <w:t>Catalano, M.J., Allen, M.S 2010. A size-and age-structured model to estimated fish recruitment growth, mortality, and gear selectivity. Fish. Res. 105, 38-45.</w:t>
      </w:r>
    </w:p>
    <w:p w14:paraId="60FD2F2F" w14:textId="77777777" w:rsidR="008D35A8" w:rsidRDefault="008D35A8" w:rsidP="00AD069C">
      <w:pPr>
        <w:pStyle w:val="References"/>
        <w:spacing w:line="240" w:lineRule="auto"/>
      </w:pPr>
      <w:r>
        <w:t xml:space="preserve">Chen, Y., Chen, L., </w:t>
      </w:r>
      <w:proofErr w:type="spellStart"/>
      <w:r>
        <w:t>Stergiou</w:t>
      </w:r>
      <w:proofErr w:type="spellEnd"/>
      <w:r>
        <w:t xml:space="preserve">, K.I. 2003. Impacts of data quantity on fisheries stock assessment. </w:t>
      </w:r>
      <w:proofErr w:type="spellStart"/>
      <w:r>
        <w:t>Aquat</w:t>
      </w:r>
      <w:proofErr w:type="spellEnd"/>
      <w:r>
        <w:t>. Sci. 65, 92-98.</w:t>
      </w:r>
    </w:p>
    <w:p w14:paraId="6C080A91" w14:textId="77777777" w:rsidR="00614226" w:rsidRDefault="00614226" w:rsidP="00AD069C">
      <w:pPr>
        <w:pStyle w:val="References"/>
        <w:spacing w:line="240" w:lineRule="auto"/>
      </w:pPr>
      <w:r>
        <w:t xml:space="preserve">Lee, H.H., Maunder, M.N., </w:t>
      </w:r>
      <w:proofErr w:type="spellStart"/>
      <w:r>
        <w:t>Piner</w:t>
      </w:r>
      <w:proofErr w:type="spellEnd"/>
      <w:r>
        <w:t xml:space="preserve">, K.R., </w:t>
      </w:r>
      <w:proofErr w:type="spellStart"/>
      <w:r>
        <w:t>Methot</w:t>
      </w:r>
      <w:proofErr w:type="spellEnd"/>
      <w:r>
        <w:t>, R.D., 2011</w:t>
      </w:r>
      <w:r w:rsidR="008D35A8">
        <w:t>.</w:t>
      </w:r>
      <w:r>
        <w:t xml:space="preserve"> Estimating natural mortality within a fisheries stock assessment model: An evaluation using simulation analysis based on twelve stock assessments. Fish. Res. 109, 89-94.</w:t>
      </w:r>
    </w:p>
    <w:p w14:paraId="0B8A5D7B" w14:textId="77777777" w:rsidR="008D35A8" w:rsidRDefault="008D35A8" w:rsidP="00AD069C">
      <w:pPr>
        <w:pStyle w:val="References"/>
        <w:spacing w:line="240" w:lineRule="auto"/>
      </w:pPr>
      <w:r>
        <w:t xml:space="preserve">Lee, H.H., Maunder, M.N., </w:t>
      </w:r>
      <w:proofErr w:type="spellStart"/>
      <w:r>
        <w:t>Piner</w:t>
      </w:r>
      <w:proofErr w:type="spellEnd"/>
      <w:r>
        <w:t>, K.R.</w:t>
      </w:r>
      <w:r w:rsidR="0012252D">
        <w:t xml:space="preserve">, </w:t>
      </w:r>
      <w:proofErr w:type="spellStart"/>
      <w:r w:rsidR="0012252D">
        <w:t>Methot</w:t>
      </w:r>
      <w:proofErr w:type="spellEnd"/>
      <w:r w:rsidR="0012252D">
        <w:t>, R.D., 2012. Can steep</w:t>
      </w:r>
      <w:r>
        <w:t>ne</w:t>
      </w:r>
      <w:r w:rsidR="0012252D">
        <w:t>s</w:t>
      </w:r>
      <w:r>
        <w:t>s of the stock-recruitment relationship be estimated in fishery stock assessment models?  Fish. Res. 125-126, 254-261.</w:t>
      </w:r>
    </w:p>
    <w:p w14:paraId="5630F473" w14:textId="77777777" w:rsidR="008D35A8" w:rsidRDefault="008D35A8" w:rsidP="00AD069C">
      <w:pPr>
        <w:pStyle w:val="References"/>
        <w:spacing w:line="240" w:lineRule="auto"/>
      </w:pPr>
      <w:r>
        <w:t xml:space="preserve">Magnusson, A., Hilborn, R. 2007. What makes fisheries data informative? Fish </w:t>
      </w:r>
      <w:proofErr w:type="spellStart"/>
      <w:r>
        <w:t>Fish</w:t>
      </w:r>
      <w:proofErr w:type="spellEnd"/>
      <w:r>
        <w:t>. 8, 337-358.</w:t>
      </w:r>
    </w:p>
    <w:p w14:paraId="2F1EC588" w14:textId="77777777" w:rsidR="00F11538" w:rsidRDefault="00F11538" w:rsidP="00AD069C">
      <w:pPr>
        <w:pStyle w:val="References"/>
        <w:spacing w:line="240" w:lineRule="auto"/>
      </w:pPr>
      <w:proofErr w:type="spellStart"/>
      <w:r>
        <w:t>Methot</w:t>
      </w:r>
      <w:proofErr w:type="spellEnd"/>
      <w:r>
        <w:t xml:space="preserve">, R.D., </w:t>
      </w:r>
      <w:proofErr w:type="spellStart"/>
      <w:r>
        <w:t>Piner</w:t>
      </w:r>
      <w:proofErr w:type="spellEnd"/>
      <w:r>
        <w:t>, K.</w:t>
      </w:r>
      <w:r w:rsidR="00614226">
        <w:t>,</w:t>
      </w:r>
      <w:r>
        <w:t xml:space="preserve"> 2002. Rebuilding analysis for yelloweye rockfish: Update to incorporate results of </w:t>
      </w:r>
      <w:proofErr w:type="spellStart"/>
      <w:r>
        <w:t>coastwide</w:t>
      </w:r>
      <w:proofErr w:type="spellEnd"/>
      <w:r>
        <w:t xml:space="preserve"> assessment in 2002. Pacific Fishery Management Council, 7700 Ambassador Place NE, Suite 200, Portland, OR 97220.12 pp.</w:t>
      </w:r>
    </w:p>
    <w:p w14:paraId="4A8CBF82" w14:textId="77777777" w:rsidR="003004DB" w:rsidRDefault="003004DB" w:rsidP="00AD069C">
      <w:pPr>
        <w:pStyle w:val="References"/>
        <w:spacing w:line="240" w:lineRule="auto"/>
      </w:pPr>
      <w:proofErr w:type="spellStart"/>
      <w:r>
        <w:t>Methot</w:t>
      </w:r>
      <w:proofErr w:type="spellEnd"/>
      <w:r>
        <w:t>, R.D.</w:t>
      </w:r>
      <w:r w:rsidR="00614226">
        <w:t>,</w:t>
      </w:r>
      <w:r>
        <w:t xml:space="preserve"> Taylor, I.G.</w:t>
      </w:r>
      <w:r w:rsidR="00614226">
        <w:t>,</w:t>
      </w:r>
      <w:r>
        <w:t xml:space="preserve"> 2011. Adjusting for bias due to variability of estimated recruitments in fish</w:t>
      </w:r>
      <w:r w:rsidR="00614226">
        <w:t xml:space="preserve">ery assessment models. Can. J. Fish. </w:t>
      </w:r>
      <w:proofErr w:type="spellStart"/>
      <w:r w:rsidR="00614226">
        <w:t>Aquat</w:t>
      </w:r>
      <w:proofErr w:type="spellEnd"/>
      <w:r w:rsidR="00614226">
        <w:t>. Sci. 68,</w:t>
      </w:r>
      <w:r>
        <w:t xml:space="preserve"> 1744-1760.</w:t>
      </w:r>
    </w:p>
    <w:p w14:paraId="149BB48C" w14:textId="77777777" w:rsidR="00F11538" w:rsidRDefault="00F11538" w:rsidP="00AD069C">
      <w:pPr>
        <w:pStyle w:val="References"/>
        <w:spacing w:line="240" w:lineRule="auto"/>
      </w:pPr>
      <w:proofErr w:type="spellStart"/>
      <w:r>
        <w:t>Methot</w:t>
      </w:r>
      <w:proofErr w:type="spellEnd"/>
      <w:r>
        <w:t>, R.D., Wetzel, C.R., 2013. Stock Synthesis: A biological and statistical framework for fish stock assessment and fishery management. Fish. Res. 142, 86-99.</w:t>
      </w:r>
    </w:p>
    <w:p w14:paraId="346A1BED" w14:textId="77777777" w:rsidR="00D945D3" w:rsidRDefault="00D945D3" w:rsidP="00AD069C">
      <w:pPr>
        <w:pStyle w:val="References"/>
        <w:spacing w:line="240" w:lineRule="auto"/>
      </w:pPr>
      <w:r>
        <w:t xml:space="preserve">Punt, A.E., Cope, J.M., </w:t>
      </w:r>
      <w:proofErr w:type="spellStart"/>
      <w:r>
        <w:t>Haltuch</w:t>
      </w:r>
      <w:proofErr w:type="spellEnd"/>
      <w:r>
        <w:t>, M.A. 200</w:t>
      </w:r>
      <w:r w:rsidR="007A6A61">
        <w:t>8. Reference points and decision rules in U.S. federal fisheries: West Coast groundfish experiences.</w:t>
      </w:r>
      <w:r w:rsidR="007F546A">
        <w:t xml:space="preserve"> In: J.L. Nielsen, J.J. </w:t>
      </w:r>
      <w:proofErr w:type="spellStart"/>
      <w:r w:rsidR="007F546A">
        <w:t>Doson</w:t>
      </w:r>
      <w:proofErr w:type="spellEnd"/>
      <w:r w:rsidR="007F546A">
        <w:t xml:space="preserve">, K. </w:t>
      </w:r>
      <w:proofErr w:type="spellStart"/>
      <w:r w:rsidR="007F546A">
        <w:t>Friedland</w:t>
      </w:r>
      <w:proofErr w:type="spellEnd"/>
      <w:r w:rsidR="007F546A">
        <w:t xml:space="preserve">, T.R. </w:t>
      </w:r>
      <w:proofErr w:type="spellStart"/>
      <w:r w:rsidR="007F546A">
        <w:t>Hammon</w:t>
      </w:r>
      <w:proofErr w:type="spellEnd"/>
      <w:r w:rsidR="007F546A">
        <w:t xml:space="preserve">, J. </w:t>
      </w:r>
      <w:proofErr w:type="spellStart"/>
      <w:r w:rsidR="007F546A">
        <w:t>Musick</w:t>
      </w:r>
      <w:proofErr w:type="spellEnd"/>
      <w:r w:rsidR="007F546A">
        <w:t xml:space="preserve"> and E. </w:t>
      </w:r>
      <w:proofErr w:type="spellStart"/>
      <w:r w:rsidR="007F546A">
        <w:t>Verspoor</w:t>
      </w:r>
      <w:proofErr w:type="spellEnd"/>
      <w:r w:rsidR="007F546A">
        <w:t xml:space="preserve"> [Eds.] Reconciling Fisheries with Conservation: Proceedings of the Fourth World Fisheries Congress. American Fisheries Society Symposium 49. </w:t>
      </w:r>
      <w:proofErr w:type="gramStart"/>
      <w:r w:rsidR="007F546A">
        <w:t>p</w:t>
      </w:r>
      <w:proofErr w:type="gramEnd"/>
      <w:r w:rsidR="007F546A">
        <w:t xml:space="preserve"> 1343-1356.</w:t>
      </w:r>
    </w:p>
    <w:p w14:paraId="65BE2E5C" w14:textId="77777777" w:rsidR="00D945D3" w:rsidRDefault="00D945D3" w:rsidP="00AD069C">
      <w:pPr>
        <w:pStyle w:val="References"/>
        <w:spacing w:line="240" w:lineRule="auto"/>
      </w:pPr>
      <w:r>
        <w:t xml:space="preserve">Ralston, S., Punt, A.E., Hamel, O.S., </w:t>
      </w:r>
      <w:proofErr w:type="spellStart"/>
      <w:r>
        <w:t>DeVore</w:t>
      </w:r>
      <w:proofErr w:type="spellEnd"/>
      <w:r>
        <w:t xml:space="preserve">, J.D., </w:t>
      </w:r>
      <w:proofErr w:type="spellStart"/>
      <w:r>
        <w:t>Conser</w:t>
      </w:r>
      <w:proofErr w:type="spellEnd"/>
      <w:r>
        <w:t>, R.J. 2011. A meta-analytic approach to quantifying scientific uncertainty in stock assessments. Fish. Bull. 109, 217-231.</w:t>
      </w:r>
    </w:p>
    <w:p w14:paraId="4C056267" w14:textId="77777777" w:rsidR="00F11538" w:rsidRDefault="00F11538" w:rsidP="00AD069C">
      <w:pPr>
        <w:pStyle w:val="References"/>
        <w:spacing w:line="240" w:lineRule="auto"/>
      </w:pPr>
      <w:r>
        <w:t>St</w:t>
      </w:r>
      <w:r w:rsidR="00614226">
        <w:t xml:space="preserve">ewart, I.J., Wallace, J.R., </w:t>
      </w:r>
      <w:proofErr w:type="spellStart"/>
      <w:r>
        <w:t>McGilliard</w:t>
      </w:r>
      <w:proofErr w:type="spellEnd"/>
      <w:r>
        <w:t>, C.</w:t>
      </w:r>
      <w:r w:rsidR="00614226">
        <w:t>,</w:t>
      </w:r>
      <w:r>
        <w:t xml:space="preserve"> 2009. Status of the U.S. yelloweye rockfish resource in 2009. Pacific Fishery Management Council, 7700 Ambassador Place NE, Suite 200, Portland, OR 97220. 435 pp.</w:t>
      </w:r>
    </w:p>
    <w:p w14:paraId="059CE13D" w14:textId="77777777" w:rsidR="002A456E" w:rsidRDefault="002A456E" w:rsidP="00AD069C">
      <w:pPr>
        <w:pStyle w:val="References"/>
        <w:spacing w:line="240" w:lineRule="auto"/>
      </w:pPr>
      <w:r>
        <w:t xml:space="preserve">Taylor, I.G., </w:t>
      </w:r>
      <w:proofErr w:type="spellStart"/>
      <w:r>
        <w:t>Methot</w:t>
      </w:r>
      <w:proofErr w:type="spellEnd"/>
      <w:r>
        <w:t>, R.D. Jr. 2012. Hiding or dead? A computationally efficient model of selective fishing mortality. Fish. Res. 142, 75-85.</w:t>
      </w:r>
    </w:p>
    <w:p w14:paraId="6E799023" w14:textId="77777777" w:rsidR="008D35A8" w:rsidRDefault="008D35A8" w:rsidP="00AD069C">
      <w:pPr>
        <w:pStyle w:val="References"/>
        <w:spacing w:line="240" w:lineRule="auto"/>
      </w:pPr>
      <w:r>
        <w:t>Wetzel, C.R., Punt. A.E. 2011. Performance of a fisheries catch-at-age model (Stock Synthesis) in data-limite</w:t>
      </w:r>
      <w:r w:rsidR="00363917">
        <w:t>d situations. Mar. Fresh. Res</w:t>
      </w:r>
      <w:r>
        <w:t>. 62, 927-936.</w:t>
      </w:r>
    </w:p>
    <w:p w14:paraId="489B8AA5" w14:textId="77777777" w:rsidR="008D35A8" w:rsidRDefault="008D35A8" w:rsidP="00AD069C">
      <w:pPr>
        <w:pStyle w:val="References"/>
        <w:spacing w:line="240" w:lineRule="auto"/>
      </w:pPr>
      <w:r>
        <w:t xml:space="preserve">Yin, Y., Samson, D.B. 2004. Bias and precision of estimates from an age-structured stock assessment program in relation to stock and data characteristics. N.A. Jour. Fish. </w:t>
      </w:r>
      <w:proofErr w:type="spellStart"/>
      <w:r>
        <w:t>Manag</w:t>
      </w:r>
      <w:proofErr w:type="spellEnd"/>
      <w:r>
        <w:t xml:space="preserve">. 24, 865-879. </w:t>
      </w:r>
    </w:p>
    <w:p w14:paraId="1222C691" w14:textId="77777777" w:rsidR="003A4541" w:rsidRDefault="003A4541">
      <w:pPr>
        <w:spacing w:after="200" w:line="276" w:lineRule="auto"/>
        <w:ind w:firstLine="0"/>
        <w:jc w:val="left"/>
        <w:rPr>
          <w:rFonts w:eastAsiaTheme="majorEastAsia" w:cstheme="majorBidi"/>
          <w:b/>
          <w:bCs/>
          <w:szCs w:val="28"/>
        </w:rPr>
      </w:pPr>
      <w:r>
        <w:br w:type="page"/>
      </w:r>
    </w:p>
    <w:p w14:paraId="5B286E5C" w14:textId="77777777" w:rsidR="007E7A0F" w:rsidRDefault="007E7A0F" w:rsidP="007E7A0F">
      <w:pPr>
        <w:pStyle w:val="Heading1"/>
      </w:pPr>
      <w:r>
        <w:lastRenderedPageBreak/>
        <w:t>Tables</w:t>
      </w:r>
    </w:p>
    <w:p w14:paraId="391E966A" w14:textId="77777777" w:rsidR="003A4541" w:rsidRDefault="003A4541" w:rsidP="003A4541">
      <w:pPr>
        <w:ind w:firstLine="0"/>
      </w:pPr>
      <w:r>
        <w:t>Table 1.</w:t>
      </w:r>
      <w:r w:rsidR="00AC06DB">
        <w:t xml:space="preserve"> Life-history parameters used in the operating model for the flatfish and rockfish life-history.</w:t>
      </w:r>
    </w:p>
    <w:tbl>
      <w:tblPr>
        <w:tblStyle w:val="TableGrid1"/>
        <w:tblW w:w="85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2610"/>
        <w:gridCol w:w="2340"/>
      </w:tblGrid>
      <w:tr w:rsidR="003A4541" w:rsidRPr="003A4541" w14:paraId="5B10E9EB" w14:textId="77777777" w:rsidTr="00740538">
        <w:trPr>
          <w:trHeight w:val="216"/>
        </w:trPr>
        <w:tc>
          <w:tcPr>
            <w:tcW w:w="3600" w:type="dxa"/>
            <w:tcBorders>
              <w:top w:val="single" w:sz="12" w:space="0" w:color="auto"/>
            </w:tcBorders>
            <w:vAlign w:val="bottom"/>
          </w:tcPr>
          <w:p w14:paraId="657D35ED" w14:textId="77777777" w:rsidR="003A4541" w:rsidRPr="003A4541" w:rsidRDefault="003A4541" w:rsidP="003A4541">
            <w:pPr>
              <w:keepNext/>
              <w:keepLines/>
              <w:ind w:firstLine="0"/>
              <w:jc w:val="left"/>
              <w:outlineLvl w:val="0"/>
              <w:rPr>
                <w:rFonts w:cs="Calibri"/>
                <w:sz w:val="16"/>
                <w:szCs w:val="16"/>
              </w:rPr>
            </w:pPr>
            <w:bookmarkStart w:id="144" w:name="_Toc275175147"/>
            <w:r w:rsidRPr="003A4541">
              <w:rPr>
                <w:rFonts w:cs="Calibri"/>
                <w:sz w:val="16"/>
                <w:szCs w:val="16"/>
              </w:rPr>
              <w:t>Parameter</w:t>
            </w:r>
            <w:bookmarkEnd w:id="144"/>
          </w:p>
        </w:tc>
        <w:tc>
          <w:tcPr>
            <w:tcW w:w="2610" w:type="dxa"/>
            <w:tcBorders>
              <w:top w:val="single" w:sz="12" w:space="0" w:color="auto"/>
            </w:tcBorders>
            <w:vAlign w:val="bottom"/>
          </w:tcPr>
          <w:p w14:paraId="0F8AA1A3" w14:textId="77777777" w:rsidR="003A4541" w:rsidRPr="003A4541" w:rsidRDefault="003A4541" w:rsidP="003A4541">
            <w:pPr>
              <w:keepNext/>
              <w:keepLines/>
              <w:ind w:firstLine="0"/>
              <w:jc w:val="center"/>
              <w:outlineLvl w:val="0"/>
              <w:rPr>
                <w:rFonts w:cs="Calibri"/>
                <w:sz w:val="16"/>
                <w:szCs w:val="16"/>
              </w:rPr>
            </w:pPr>
            <w:bookmarkStart w:id="145" w:name="_Toc275175145"/>
            <w:r w:rsidRPr="003A4541">
              <w:rPr>
                <w:rFonts w:cs="Calibri"/>
                <w:sz w:val="16"/>
                <w:szCs w:val="16"/>
              </w:rPr>
              <w:t>Rockfish Life-History</w:t>
            </w:r>
          </w:p>
          <w:p w14:paraId="5467AA34" w14:textId="77777777" w:rsidR="003A4541" w:rsidRPr="003A4541" w:rsidRDefault="003A4541" w:rsidP="003A4541">
            <w:pPr>
              <w:keepNext/>
              <w:keepLines/>
              <w:jc w:val="center"/>
              <w:outlineLvl w:val="0"/>
              <w:rPr>
                <w:rFonts w:cs="Calibri"/>
                <w:sz w:val="16"/>
                <w:szCs w:val="16"/>
              </w:rPr>
            </w:pPr>
            <w:bookmarkStart w:id="146" w:name="_Toc275175149"/>
            <w:bookmarkEnd w:id="145"/>
            <w:r w:rsidRPr="003A4541">
              <w:rPr>
                <w:rFonts w:cs="Calibri"/>
                <w:sz w:val="16"/>
                <w:szCs w:val="16"/>
              </w:rPr>
              <w:t>Values</w:t>
            </w:r>
            <w:bookmarkEnd w:id="146"/>
          </w:p>
        </w:tc>
        <w:tc>
          <w:tcPr>
            <w:tcW w:w="2340" w:type="dxa"/>
            <w:tcBorders>
              <w:top w:val="single" w:sz="12" w:space="0" w:color="auto"/>
            </w:tcBorders>
            <w:vAlign w:val="bottom"/>
          </w:tcPr>
          <w:p w14:paraId="27F96B61" w14:textId="77777777" w:rsidR="003A4541" w:rsidRPr="003A4541" w:rsidRDefault="003A4541" w:rsidP="003A4541">
            <w:pPr>
              <w:keepNext/>
              <w:keepLines/>
              <w:ind w:firstLine="0"/>
              <w:jc w:val="center"/>
              <w:outlineLvl w:val="0"/>
              <w:rPr>
                <w:rFonts w:cs="Calibri"/>
                <w:sz w:val="16"/>
                <w:szCs w:val="16"/>
              </w:rPr>
            </w:pPr>
            <w:bookmarkStart w:id="147" w:name="_Toc275175146"/>
            <w:r w:rsidRPr="003A4541">
              <w:rPr>
                <w:rFonts w:cs="Calibri"/>
                <w:sz w:val="16"/>
                <w:szCs w:val="16"/>
              </w:rPr>
              <w:t>Flatfish Life-History</w:t>
            </w:r>
          </w:p>
          <w:p w14:paraId="26991D97" w14:textId="77777777" w:rsidR="003A4541" w:rsidRPr="003A4541" w:rsidRDefault="003A4541" w:rsidP="003A4541">
            <w:pPr>
              <w:keepNext/>
              <w:keepLines/>
              <w:jc w:val="center"/>
              <w:outlineLvl w:val="0"/>
              <w:rPr>
                <w:rFonts w:cs="Calibri"/>
                <w:sz w:val="16"/>
                <w:szCs w:val="16"/>
              </w:rPr>
            </w:pPr>
            <w:bookmarkStart w:id="148" w:name="_Toc275175150"/>
            <w:bookmarkEnd w:id="147"/>
            <w:r w:rsidRPr="003A4541">
              <w:rPr>
                <w:rFonts w:cs="Calibri"/>
                <w:sz w:val="16"/>
                <w:szCs w:val="16"/>
              </w:rPr>
              <w:t>Values</w:t>
            </w:r>
            <w:bookmarkEnd w:id="148"/>
          </w:p>
        </w:tc>
      </w:tr>
      <w:tr w:rsidR="003A4541" w:rsidRPr="003A4541" w14:paraId="68D38A15" w14:textId="77777777" w:rsidTr="00740538">
        <w:trPr>
          <w:cantSplit/>
          <w:trHeight w:val="216"/>
        </w:trPr>
        <w:tc>
          <w:tcPr>
            <w:tcW w:w="3600" w:type="dxa"/>
            <w:tcBorders>
              <w:top w:val="double" w:sz="4" w:space="0" w:color="auto"/>
            </w:tcBorders>
          </w:tcPr>
          <w:p w14:paraId="32EAC1D3" w14:textId="77777777" w:rsidR="003A4541" w:rsidRPr="003A4541" w:rsidRDefault="003A4541" w:rsidP="003A4541">
            <w:pPr>
              <w:keepNext/>
              <w:keepLines/>
              <w:ind w:firstLine="0"/>
              <w:outlineLvl w:val="0"/>
              <w:rPr>
                <w:rFonts w:cs="Calibri"/>
                <w:sz w:val="16"/>
                <w:szCs w:val="16"/>
              </w:rPr>
            </w:pPr>
            <w:bookmarkStart w:id="149" w:name="_Toc275175155"/>
            <w:r w:rsidRPr="003A4541">
              <w:rPr>
                <w:rFonts w:cs="Calibri"/>
                <w:sz w:val="16"/>
                <w:szCs w:val="16"/>
              </w:rPr>
              <w:t>Natural mortality</w:t>
            </w:r>
            <w:r w:rsidRPr="003A4541">
              <w:rPr>
                <w:rFonts w:cs="Calibri"/>
                <w:i/>
                <w:sz w:val="16"/>
                <w:szCs w:val="16"/>
              </w:rPr>
              <w:t xml:space="preserve"> </w:t>
            </w:r>
            <w:r w:rsidRPr="003A4541">
              <w:rPr>
                <w:rFonts w:cs="Calibri"/>
                <w:sz w:val="16"/>
                <w:szCs w:val="16"/>
              </w:rPr>
              <w:t>(</w:t>
            </w:r>
            <w:r w:rsidRPr="003A4541">
              <w:rPr>
                <w:rFonts w:cs="Calibri"/>
                <w:i/>
                <w:sz w:val="16"/>
                <w:szCs w:val="16"/>
              </w:rPr>
              <w:t>M</w:t>
            </w:r>
            <w:r w:rsidRPr="003A4541">
              <w:rPr>
                <w:rFonts w:cs="Calibri"/>
                <w:sz w:val="16"/>
                <w:szCs w:val="16"/>
              </w:rPr>
              <w:t>)</w:t>
            </w:r>
            <w:bookmarkEnd w:id="149"/>
          </w:p>
        </w:tc>
        <w:tc>
          <w:tcPr>
            <w:tcW w:w="2610" w:type="dxa"/>
            <w:tcBorders>
              <w:top w:val="double" w:sz="4" w:space="0" w:color="auto"/>
            </w:tcBorders>
            <w:vAlign w:val="center"/>
          </w:tcPr>
          <w:p w14:paraId="731A933E" w14:textId="77777777" w:rsidR="003A4541" w:rsidRPr="003A4541" w:rsidRDefault="003A4541" w:rsidP="00740538">
            <w:pPr>
              <w:keepNext/>
              <w:keepLines/>
              <w:ind w:firstLine="0"/>
              <w:jc w:val="center"/>
              <w:outlineLvl w:val="0"/>
              <w:rPr>
                <w:rFonts w:cs="Calibri"/>
                <w:sz w:val="16"/>
                <w:szCs w:val="16"/>
              </w:rPr>
            </w:pPr>
            <w:bookmarkStart w:id="150" w:name="_Toc275175157"/>
            <w:r w:rsidRPr="003A4541">
              <w:rPr>
                <w:rFonts w:cs="Calibri"/>
                <w:i/>
                <w:sz w:val="16"/>
                <w:szCs w:val="16"/>
              </w:rPr>
              <w:t xml:space="preserve">M </w:t>
            </w:r>
            <w:r w:rsidR="00D40779">
              <w:rPr>
                <w:rFonts w:cs="Calibri"/>
                <w:sz w:val="16"/>
                <w:szCs w:val="16"/>
              </w:rPr>
              <w:t>= 0.08</w:t>
            </w:r>
            <w:r>
              <w:rPr>
                <w:rFonts w:cs="Calibri"/>
                <w:sz w:val="16"/>
                <w:szCs w:val="16"/>
              </w:rPr>
              <w:t xml:space="preserve"> </w:t>
            </w:r>
            <w:r w:rsidRPr="003A4541">
              <w:rPr>
                <w:rFonts w:cs="Calibri"/>
                <w:sz w:val="16"/>
                <w:szCs w:val="16"/>
              </w:rPr>
              <w:t>(yr</w:t>
            </w:r>
            <w:r w:rsidRPr="003A4541">
              <w:rPr>
                <w:rFonts w:cs="Calibri"/>
                <w:sz w:val="16"/>
                <w:szCs w:val="16"/>
                <w:vertAlign w:val="superscript"/>
              </w:rPr>
              <w:t>-1</w:t>
            </w:r>
            <w:r w:rsidRPr="003A4541">
              <w:rPr>
                <w:rFonts w:cs="Calibri"/>
                <w:sz w:val="16"/>
                <w:szCs w:val="16"/>
              </w:rPr>
              <w:t>)</w:t>
            </w:r>
            <w:bookmarkEnd w:id="150"/>
          </w:p>
        </w:tc>
        <w:tc>
          <w:tcPr>
            <w:tcW w:w="2340" w:type="dxa"/>
            <w:tcBorders>
              <w:top w:val="double" w:sz="4" w:space="0" w:color="auto"/>
            </w:tcBorders>
            <w:vAlign w:val="center"/>
          </w:tcPr>
          <w:p w14:paraId="5D8F9853" w14:textId="77777777" w:rsidR="003A4541" w:rsidRPr="003A4541" w:rsidRDefault="003A4541" w:rsidP="00740538">
            <w:pPr>
              <w:keepNext/>
              <w:keepLines/>
              <w:ind w:firstLine="0"/>
              <w:jc w:val="center"/>
              <w:outlineLvl w:val="0"/>
              <w:rPr>
                <w:rFonts w:cs="Calibri"/>
                <w:sz w:val="16"/>
                <w:szCs w:val="16"/>
              </w:rPr>
            </w:pPr>
            <w:bookmarkStart w:id="151" w:name="_Toc275175159"/>
            <w:r w:rsidRPr="003A4541">
              <w:rPr>
                <w:rFonts w:cs="Calibri"/>
                <w:i/>
                <w:sz w:val="16"/>
                <w:szCs w:val="16"/>
              </w:rPr>
              <w:t xml:space="preserve">M </w:t>
            </w:r>
            <w:r>
              <w:rPr>
                <w:rFonts w:cs="Calibri"/>
                <w:sz w:val="16"/>
                <w:szCs w:val="16"/>
              </w:rPr>
              <w:t>= 0.15</w:t>
            </w:r>
            <w:r w:rsidRPr="003A4541">
              <w:rPr>
                <w:rFonts w:cs="Calibri"/>
                <w:sz w:val="16"/>
                <w:szCs w:val="16"/>
              </w:rPr>
              <w:t xml:space="preserve"> (yr</w:t>
            </w:r>
            <w:r w:rsidRPr="003A4541">
              <w:rPr>
                <w:rFonts w:cs="Calibri"/>
                <w:sz w:val="16"/>
                <w:szCs w:val="16"/>
                <w:vertAlign w:val="superscript"/>
              </w:rPr>
              <w:t>-1</w:t>
            </w:r>
            <w:r w:rsidRPr="003A4541">
              <w:rPr>
                <w:rFonts w:cs="Calibri"/>
                <w:sz w:val="16"/>
                <w:szCs w:val="16"/>
              </w:rPr>
              <w:t>)</w:t>
            </w:r>
            <w:bookmarkEnd w:id="151"/>
          </w:p>
        </w:tc>
      </w:tr>
      <w:tr w:rsidR="003A4541" w:rsidRPr="003A4541" w14:paraId="28E97CEB" w14:textId="77777777" w:rsidTr="00740538">
        <w:trPr>
          <w:cantSplit/>
          <w:trHeight w:val="216"/>
        </w:trPr>
        <w:tc>
          <w:tcPr>
            <w:tcW w:w="3600" w:type="dxa"/>
          </w:tcPr>
          <w:p w14:paraId="166530FB" w14:textId="77777777" w:rsidR="003A4541" w:rsidRPr="003A4541" w:rsidRDefault="003A4541" w:rsidP="003A4541">
            <w:pPr>
              <w:keepNext/>
              <w:keepLines/>
              <w:ind w:firstLine="0"/>
              <w:outlineLvl w:val="0"/>
              <w:rPr>
                <w:rFonts w:cs="Calibri"/>
                <w:sz w:val="16"/>
                <w:szCs w:val="16"/>
              </w:rPr>
            </w:pPr>
            <w:bookmarkStart w:id="152" w:name="_Toc275175161"/>
            <w:r w:rsidRPr="003A4541">
              <w:rPr>
                <w:rFonts w:cs="Calibri"/>
                <w:sz w:val="16"/>
                <w:szCs w:val="16"/>
              </w:rPr>
              <w:t>Steepness</w:t>
            </w:r>
            <w:r w:rsidRPr="003A4541">
              <w:rPr>
                <w:rFonts w:cs="Calibri"/>
                <w:i/>
                <w:sz w:val="16"/>
                <w:szCs w:val="16"/>
              </w:rPr>
              <w:t xml:space="preserve"> </w:t>
            </w:r>
            <w:r w:rsidRPr="003A4541">
              <w:rPr>
                <w:rFonts w:cs="Calibri"/>
                <w:sz w:val="16"/>
                <w:szCs w:val="16"/>
              </w:rPr>
              <w:t>(</w:t>
            </w:r>
            <w:r w:rsidRPr="003A4541">
              <w:rPr>
                <w:rFonts w:cs="Calibri"/>
                <w:i/>
                <w:sz w:val="16"/>
                <w:szCs w:val="16"/>
              </w:rPr>
              <w:t>h</w:t>
            </w:r>
            <w:r w:rsidRPr="003A4541">
              <w:rPr>
                <w:rFonts w:cs="Calibri"/>
                <w:sz w:val="16"/>
                <w:szCs w:val="16"/>
              </w:rPr>
              <w:t>)</w:t>
            </w:r>
            <w:bookmarkEnd w:id="152"/>
          </w:p>
        </w:tc>
        <w:tc>
          <w:tcPr>
            <w:tcW w:w="2610" w:type="dxa"/>
            <w:vAlign w:val="center"/>
          </w:tcPr>
          <w:p w14:paraId="4314CF7F" w14:textId="77777777" w:rsidR="003A4541" w:rsidRPr="003A4541" w:rsidRDefault="003A4541" w:rsidP="00740538">
            <w:pPr>
              <w:keepNext/>
              <w:keepLines/>
              <w:ind w:firstLine="0"/>
              <w:jc w:val="center"/>
              <w:outlineLvl w:val="0"/>
              <w:rPr>
                <w:rFonts w:cs="Calibri"/>
                <w:i/>
                <w:sz w:val="16"/>
                <w:szCs w:val="16"/>
              </w:rPr>
            </w:pPr>
            <w:bookmarkStart w:id="153" w:name="_Toc275175162"/>
            <w:r w:rsidRPr="003A4541">
              <w:rPr>
                <w:rFonts w:cs="Calibri"/>
                <w:i/>
                <w:sz w:val="16"/>
                <w:szCs w:val="16"/>
              </w:rPr>
              <w:t xml:space="preserve">h = </w:t>
            </w:r>
            <w:r w:rsidRPr="003A4541">
              <w:rPr>
                <w:rFonts w:cs="Calibri"/>
                <w:sz w:val="16"/>
                <w:szCs w:val="16"/>
              </w:rPr>
              <w:t>0.</w:t>
            </w:r>
            <w:bookmarkEnd w:id="153"/>
            <w:r w:rsidR="00D40779">
              <w:rPr>
                <w:rFonts w:cs="Calibri"/>
                <w:sz w:val="16"/>
                <w:szCs w:val="16"/>
              </w:rPr>
              <w:t>60</w:t>
            </w:r>
          </w:p>
        </w:tc>
        <w:tc>
          <w:tcPr>
            <w:tcW w:w="2340" w:type="dxa"/>
            <w:vAlign w:val="center"/>
          </w:tcPr>
          <w:p w14:paraId="10690B77" w14:textId="77777777" w:rsidR="003A4541" w:rsidRPr="003A4541" w:rsidRDefault="003A4541" w:rsidP="00740538">
            <w:pPr>
              <w:keepNext/>
              <w:keepLines/>
              <w:ind w:firstLine="0"/>
              <w:jc w:val="center"/>
              <w:outlineLvl w:val="0"/>
              <w:rPr>
                <w:rFonts w:cs="Calibri"/>
                <w:i/>
                <w:sz w:val="16"/>
                <w:szCs w:val="16"/>
              </w:rPr>
            </w:pPr>
            <w:bookmarkStart w:id="154" w:name="_Toc275175163"/>
            <w:r w:rsidRPr="003A4541">
              <w:rPr>
                <w:rFonts w:cs="Calibri"/>
                <w:i/>
                <w:sz w:val="16"/>
                <w:szCs w:val="16"/>
              </w:rPr>
              <w:t xml:space="preserve">h = </w:t>
            </w:r>
            <w:r w:rsidRPr="003A4541">
              <w:rPr>
                <w:rFonts w:cs="Calibri"/>
                <w:sz w:val="16"/>
                <w:szCs w:val="16"/>
              </w:rPr>
              <w:t>0.875</w:t>
            </w:r>
            <w:bookmarkEnd w:id="154"/>
          </w:p>
        </w:tc>
      </w:tr>
      <w:tr w:rsidR="003A4541" w:rsidRPr="003A4541" w14:paraId="0B3CC756" w14:textId="77777777" w:rsidTr="00740538">
        <w:trPr>
          <w:cantSplit/>
          <w:trHeight w:val="216"/>
        </w:trPr>
        <w:tc>
          <w:tcPr>
            <w:tcW w:w="3600" w:type="dxa"/>
          </w:tcPr>
          <w:p w14:paraId="206A0F0D" w14:textId="77777777" w:rsidR="003A4541" w:rsidRPr="003A4541" w:rsidRDefault="003A4541" w:rsidP="003A4541">
            <w:pPr>
              <w:keepNext/>
              <w:keepLines/>
              <w:ind w:firstLine="0"/>
              <w:outlineLvl w:val="0"/>
              <w:rPr>
                <w:rFonts w:cs="Calibri"/>
                <w:sz w:val="16"/>
                <w:szCs w:val="16"/>
              </w:rPr>
            </w:pPr>
            <w:bookmarkStart w:id="155" w:name="_Toc275175164"/>
            <w:r w:rsidRPr="003A4541">
              <w:rPr>
                <w:rFonts w:cs="Calibri"/>
                <w:sz w:val="16"/>
                <w:szCs w:val="16"/>
              </w:rPr>
              <w:t>Fishing rate at</w:t>
            </w:r>
            <w:r w:rsidRPr="003A4541">
              <w:rPr>
                <w:rFonts w:cs="Calibri"/>
                <w:i/>
                <w:sz w:val="16"/>
                <w:szCs w:val="16"/>
              </w:rPr>
              <w:t xml:space="preserve"> B</w:t>
            </w:r>
            <w:r w:rsidRPr="003A4541">
              <w:rPr>
                <w:rFonts w:cs="Calibri"/>
                <w:i/>
                <w:sz w:val="16"/>
                <w:szCs w:val="16"/>
                <w:vertAlign w:val="subscript"/>
              </w:rPr>
              <w:t>MSY</w:t>
            </w:r>
            <w:r w:rsidRPr="003A4541">
              <w:rPr>
                <w:rFonts w:cs="Calibri"/>
                <w:sz w:val="16"/>
                <w:szCs w:val="16"/>
              </w:rPr>
              <w:t xml:space="preserve"> (</w:t>
            </w:r>
            <w:r w:rsidRPr="003A4541">
              <w:rPr>
                <w:rFonts w:cs="Calibri"/>
                <w:i/>
                <w:sz w:val="16"/>
                <w:szCs w:val="16"/>
              </w:rPr>
              <w:t>F</w:t>
            </w:r>
            <w:r w:rsidRPr="003A4541">
              <w:rPr>
                <w:rFonts w:cs="Calibri"/>
                <w:i/>
                <w:sz w:val="16"/>
                <w:szCs w:val="16"/>
                <w:vertAlign w:val="subscript"/>
              </w:rPr>
              <w:t>MSY</w:t>
            </w:r>
            <w:r w:rsidRPr="003A4541">
              <w:rPr>
                <w:rFonts w:cs="Calibri"/>
                <w:sz w:val="16"/>
                <w:szCs w:val="16"/>
              </w:rPr>
              <w:t>)</w:t>
            </w:r>
            <w:bookmarkEnd w:id="155"/>
          </w:p>
        </w:tc>
        <w:tc>
          <w:tcPr>
            <w:tcW w:w="2610" w:type="dxa"/>
            <w:vAlign w:val="center"/>
          </w:tcPr>
          <w:p w14:paraId="1FD02ABC" w14:textId="77777777" w:rsidR="003A4541" w:rsidRPr="003A4541" w:rsidRDefault="003A4541" w:rsidP="00740538">
            <w:pPr>
              <w:keepNext/>
              <w:keepLines/>
              <w:ind w:firstLine="0"/>
              <w:jc w:val="center"/>
              <w:outlineLvl w:val="0"/>
              <w:rPr>
                <w:rFonts w:cs="Calibri"/>
                <w:sz w:val="16"/>
                <w:szCs w:val="16"/>
              </w:rPr>
            </w:pPr>
            <w:bookmarkStart w:id="156" w:name="_Toc275175165"/>
            <w:r w:rsidRPr="003A4541">
              <w:rPr>
                <w:rFonts w:cs="Calibri"/>
                <w:i/>
                <w:sz w:val="16"/>
                <w:szCs w:val="16"/>
              </w:rPr>
              <w:t>F</w:t>
            </w:r>
            <w:r w:rsidRPr="003A4541">
              <w:rPr>
                <w:rFonts w:cs="Calibri"/>
                <w:i/>
                <w:sz w:val="16"/>
                <w:szCs w:val="16"/>
                <w:vertAlign w:val="subscript"/>
              </w:rPr>
              <w:t>MSY</w:t>
            </w:r>
            <w:r w:rsidRPr="003A4541">
              <w:rPr>
                <w:rFonts w:cs="Calibri"/>
                <w:i/>
                <w:sz w:val="16"/>
                <w:szCs w:val="16"/>
              </w:rPr>
              <w:t xml:space="preserve"> </w:t>
            </w:r>
            <w:r w:rsidRPr="003A4541">
              <w:rPr>
                <w:rFonts w:cs="Calibri"/>
                <w:sz w:val="16"/>
                <w:szCs w:val="16"/>
              </w:rPr>
              <w:t>= 0.0</w:t>
            </w:r>
            <w:bookmarkEnd w:id="156"/>
            <w:r w:rsidR="00D40779">
              <w:rPr>
                <w:rFonts w:cs="Calibri"/>
                <w:sz w:val="16"/>
                <w:szCs w:val="16"/>
              </w:rPr>
              <w:t xml:space="preserve">5 </w:t>
            </w:r>
            <w:r w:rsidRPr="003A4541">
              <w:rPr>
                <w:rFonts w:cs="Calibri"/>
                <w:sz w:val="16"/>
                <w:szCs w:val="16"/>
              </w:rPr>
              <w:t>yr</w:t>
            </w:r>
            <w:r w:rsidRPr="003A4541">
              <w:rPr>
                <w:rFonts w:cs="Calibri"/>
                <w:sz w:val="16"/>
                <w:szCs w:val="16"/>
                <w:vertAlign w:val="superscript"/>
              </w:rPr>
              <w:t>-1</w:t>
            </w:r>
          </w:p>
        </w:tc>
        <w:tc>
          <w:tcPr>
            <w:tcW w:w="2340" w:type="dxa"/>
            <w:vAlign w:val="center"/>
          </w:tcPr>
          <w:p w14:paraId="10042CF1" w14:textId="77777777" w:rsidR="003A4541" w:rsidRPr="003A4541" w:rsidRDefault="003A4541" w:rsidP="00740538">
            <w:pPr>
              <w:keepNext/>
              <w:keepLines/>
              <w:ind w:firstLine="0"/>
              <w:jc w:val="center"/>
              <w:outlineLvl w:val="0"/>
              <w:rPr>
                <w:rFonts w:cs="Calibri"/>
                <w:sz w:val="16"/>
                <w:szCs w:val="16"/>
              </w:rPr>
            </w:pPr>
            <w:bookmarkStart w:id="157" w:name="_Toc275175166"/>
            <w:r w:rsidRPr="003A4541">
              <w:rPr>
                <w:rFonts w:cs="Calibri"/>
                <w:i/>
                <w:sz w:val="16"/>
                <w:szCs w:val="16"/>
              </w:rPr>
              <w:t>F</w:t>
            </w:r>
            <w:r w:rsidRPr="003A4541">
              <w:rPr>
                <w:rFonts w:cs="Calibri"/>
                <w:i/>
                <w:sz w:val="16"/>
                <w:szCs w:val="16"/>
                <w:vertAlign w:val="subscript"/>
              </w:rPr>
              <w:t>MSY</w:t>
            </w:r>
            <w:r w:rsidRPr="003A4541">
              <w:rPr>
                <w:rFonts w:cs="Calibri"/>
                <w:sz w:val="16"/>
                <w:szCs w:val="16"/>
              </w:rPr>
              <w:t xml:space="preserve"> = 0.</w:t>
            </w:r>
            <w:bookmarkEnd w:id="157"/>
            <w:r>
              <w:rPr>
                <w:rFonts w:cs="Calibri"/>
                <w:sz w:val="16"/>
                <w:szCs w:val="16"/>
              </w:rPr>
              <w:t>20</w:t>
            </w:r>
            <w:r w:rsidRPr="003A4541">
              <w:rPr>
                <w:rFonts w:cs="Calibri"/>
                <w:sz w:val="16"/>
                <w:szCs w:val="16"/>
              </w:rPr>
              <w:t xml:space="preserve"> yr</w:t>
            </w:r>
            <w:r w:rsidRPr="003A4541">
              <w:rPr>
                <w:rFonts w:cs="Calibri"/>
                <w:sz w:val="16"/>
                <w:szCs w:val="16"/>
                <w:vertAlign w:val="superscript"/>
              </w:rPr>
              <w:t>-1</w:t>
            </w:r>
          </w:p>
        </w:tc>
      </w:tr>
      <w:tr w:rsidR="003A4541" w:rsidRPr="003A4541" w14:paraId="1815925F" w14:textId="77777777" w:rsidTr="00740538">
        <w:trPr>
          <w:cantSplit/>
          <w:trHeight w:val="216"/>
        </w:trPr>
        <w:tc>
          <w:tcPr>
            <w:tcW w:w="3600" w:type="dxa"/>
          </w:tcPr>
          <w:p w14:paraId="35B7E10B" w14:textId="77777777" w:rsidR="003A4541" w:rsidRPr="003A4541" w:rsidRDefault="00D40779" w:rsidP="003A4541">
            <w:pPr>
              <w:keepNext/>
              <w:keepLines/>
              <w:ind w:firstLine="0"/>
              <w:outlineLvl w:val="0"/>
              <w:rPr>
                <w:rFonts w:cs="Calibri"/>
                <w:sz w:val="16"/>
                <w:szCs w:val="16"/>
              </w:rPr>
            </w:pPr>
            <w:bookmarkStart w:id="158" w:name="_Toc275175170"/>
            <w:r w:rsidRPr="005974C4">
              <w:rPr>
                <w:rFonts w:cs="Calibri"/>
                <w:sz w:val="16"/>
                <w:szCs w:val="16"/>
              </w:rPr>
              <w:t xml:space="preserve">Mean length at </w:t>
            </w:r>
            <w:r w:rsidRPr="005974C4">
              <w:rPr>
                <w:rFonts w:cs="Calibri"/>
                <w:i/>
                <w:sz w:val="16"/>
                <w:szCs w:val="16"/>
              </w:rPr>
              <w:t>a</w:t>
            </w:r>
            <w:r w:rsidRPr="005974C4">
              <w:rPr>
                <w:rFonts w:cs="Calibri"/>
                <w:i/>
                <w:sz w:val="16"/>
                <w:szCs w:val="16"/>
                <w:vertAlign w:val="subscript"/>
              </w:rPr>
              <w:t>3</w:t>
            </w:r>
            <w:r w:rsidRPr="005974C4">
              <w:rPr>
                <w:rFonts w:cs="Calibri"/>
                <w:sz w:val="16"/>
                <w:szCs w:val="16"/>
              </w:rPr>
              <w:t xml:space="preserve"> (</w:t>
            </w:r>
            <w:r w:rsidRPr="005974C4">
              <w:rPr>
                <w:rFonts w:cs="Calibri"/>
                <w:i/>
                <w:sz w:val="16"/>
                <w:szCs w:val="16"/>
              </w:rPr>
              <w:t>L</w:t>
            </w:r>
            <w:r w:rsidRPr="005974C4">
              <w:rPr>
                <w:rFonts w:cs="Calibri"/>
                <w:i/>
                <w:sz w:val="16"/>
                <w:szCs w:val="16"/>
                <w:vertAlign w:val="subscript"/>
              </w:rPr>
              <w:t>1,γ</w:t>
            </w:r>
            <w:r w:rsidRPr="005974C4">
              <w:rPr>
                <w:rFonts w:cs="Calibri"/>
                <w:sz w:val="16"/>
                <w:szCs w:val="16"/>
              </w:rPr>
              <w:t>)</w:t>
            </w:r>
            <w:bookmarkEnd w:id="158"/>
            <w:r w:rsidR="003A4541" w:rsidRPr="003A4541">
              <w:rPr>
                <w:rFonts w:cs="Calibri"/>
                <w:sz w:val="16"/>
                <w:szCs w:val="16"/>
                <w:vertAlign w:val="superscript"/>
              </w:rPr>
              <w:t>&amp;</w:t>
            </w:r>
          </w:p>
        </w:tc>
        <w:tc>
          <w:tcPr>
            <w:tcW w:w="2610" w:type="dxa"/>
            <w:vAlign w:val="center"/>
          </w:tcPr>
          <w:p w14:paraId="6A4142AD" w14:textId="77777777" w:rsidR="003A4541" w:rsidRPr="003A4541" w:rsidRDefault="00D40779" w:rsidP="00740538">
            <w:pPr>
              <w:keepNext/>
              <w:keepLines/>
              <w:ind w:firstLine="0"/>
              <w:jc w:val="center"/>
              <w:outlineLvl w:val="0"/>
              <w:rPr>
                <w:rFonts w:cs="Calibri"/>
                <w:sz w:val="16"/>
                <w:szCs w:val="16"/>
              </w:rPr>
            </w:pPr>
            <w:r w:rsidRPr="005974C4">
              <w:rPr>
                <w:rFonts w:cs="Calibri"/>
                <w:i/>
                <w:sz w:val="16"/>
                <w:szCs w:val="16"/>
              </w:rPr>
              <w:t>L</w:t>
            </w:r>
            <w:r w:rsidRPr="005974C4">
              <w:rPr>
                <w:rFonts w:cs="Calibri"/>
                <w:i/>
                <w:sz w:val="16"/>
                <w:szCs w:val="16"/>
                <w:vertAlign w:val="subscript"/>
              </w:rPr>
              <w:t>1,γ</w:t>
            </w:r>
            <w:r w:rsidRPr="003A4541">
              <w:rPr>
                <w:rFonts w:cs="Calibri"/>
                <w:i/>
                <w:sz w:val="16"/>
                <w:szCs w:val="16"/>
              </w:rPr>
              <w:t xml:space="preserve"> </w:t>
            </w:r>
            <w:r>
              <w:rPr>
                <w:rFonts w:cs="Calibri"/>
                <w:sz w:val="16"/>
                <w:szCs w:val="16"/>
              </w:rPr>
              <w:t xml:space="preserve"> = 18.00</w:t>
            </w:r>
          </w:p>
        </w:tc>
        <w:tc>
          <w:tcPr>
            <w:tcW w:w="2340" w:type="dxa"/>
            <w:vAlign w:val="center"/>
          </w:tcPr>
          <w:p w14:paraId="64A7E553" w14:textId="77777777" w:rsidR="003A4541" w:rsidRPr="003A4541" w:rsidRDefault="00D40779" w:rsidP="00740538">
            <w:pPr>
              <w:keepNext/>
              <w:keepLines/>
              <w:ind w:firstLine="0"/>
              <w:jc w:val="center"/>
              <w:outlineLvl w:val="0"/>
              <w:rPr>
                <w:rFonts w:cs="Calibri"/>
                <w:sz w:val="16"/>
                <w:szCs w:val="16"/>
              </w:rPr>
            </w:pPr>
            <w:r w:rsidRPr="005974C4">
              <w:rPr>
                <w:rFonts w:cs="Calibri"/>
                <w:i/>
                <w:sz w:val="16"/>
                <w:szCs w:val="16"/>
              </w:rPr>
              <w:t>L</w:t>
            </w:r>
            <w:r w:rsidRPr="005974C4">
              <w:rPr>
                <w:rFonts w:cs="Calibri"/>
                <w:i/>
                <w:sz w:val="16"/>
                <w:szCs w:val="16"/>
                <w:vertAlign w:val="subscript"/>
              </w:rPr>
              <w:t>1,γ</w:t>
            </w:r>
            <w:r>
              <w:rPr>
                <w:rFonts w:cs="Calibri"/>
                <w:sz w:val="16"/>
                <w:szCs w:val="16"/>
              </w:rPr>
              <w:t xml:space="preserve"> = 24.62</w:t>
            </w:r>
          </w:p>
        </w:tc>
      </w:tr>
      <w:tr w:rsidR="003A4541" w:rsidRPr="003A4541" w14:paraId="31206531" w14:textId="77777777" w:rsidTr="00740538">
        <w:trPr>
          <w:cantSplit/>
          <w:trHeight w:val="216"/>
        </w:trPr>
        <w:tc>
          <w:tcPr>
            <w:tcW w:w="3600" w:type="dxa"/>
          </w:tcPr>
          <w:p w14:paraId="0E9D0B99" w14:textId="77777777" w:rsidR="003A4541" w:rsidRPr="003A4541" w:rsidRDefault="003A4541" w:rsidP="003A4541">
            <w:pPr>
              <w:keepNext/>
              <w:keepLines/>
              <w:ind w:firstLine="0"/>
              <w:outlineLvl w:val="0"/>
              <w:rPr>
                <w:rFonts w:cs="Calibri"/>
                <w:sz w:val="16"/>
                <w:szCs w:val="16"/>
              </w:rPr>
            </w:pPr>
            <w:bookmarkStart w:id="159" w:name="_Toc275175171"/>
            <w:r w:rsidRPr="003A4541">
              <w:rPr>
                <w:rFonts w:cs="Calibri"/>
                <w:sz w:val="16"/>
                <w:szCs w:val="16"/>
              </w:rPr>
              <w:t xml:space="preserve">Mean length at </w:t>
            </w:r>
            <w:r w:rsidRPr="003A4541">
              <w:rPr>
                <w:rFonts w:cs="Calibri"/>
                <w:i/>
                <w:sz w:val="16"/>
                <w:szCs w:val="16"/>
              </w:rPr>
              <w:t>a</w:t>
            </w:r>
            <w:r w:rsidRPr="003A4541">
              <w:rPr>
                <w:rFonts w:cs="Calibri"/>
                <w:i/>
                <w:sz w:val="16"/>
                <w:szCs w:val="16"/>
                <w:vertAlign w:val="subscript"/>
              </w:rPr>
              <w:t>4</w:t>
            </w:r>
            <w:r w:rsidRPr="003A4541">
              <w:rPr>
                <w:rFonts w:cs="Calibri"/>
                <w:sz w:val="16"/>
                <w:szCs w:val="16"/>
              </w:rPr>
              <w:t xml:space="preserve"> (</w:t>
            </w:r>
            <w:r w:rsidRPr="003A4541">
              <w:rPr>
                <w:rFonts w:cs="Calibri"/>
                <w:i/>
                <w:sz w:val="16"/>
                <w:szCs w:val="16"/>
              </w:rPr>
              <w:t>L</w:t>
            </w:r>
            <w:r w:rsidRPr="003A4541">
              <w:rPr>
                <w:rFonts w:cs="Calibri"/>
                <w:i/>
                <w:sz w:val="16"/>
                <w:szCs w:val="16"/>
                <w:vertAlign w:val="subscript"/>
              </w:rPr>
              <w:t>2,γ</w:t>
            </w:r>
            <w:r w:rsidRPr="003A4541">
              <w:rPr>
                <w:rFonts w:cs="Calibri"/>
                <w:sz w:val="16"/>
                <w:szCs w:val="16"/>
              </w:rPr>
              <w:t>)</w:t>
            </w:r>
            <w:bookmarkEnd w:id="159"/>
          </w:p>
        </w:tc>
        <w:tc>
          <w:tcPr>
            <w:tcW w:w="2610" w:type="dxa"/>
            <w:vAlign w:val="center"/>
          </w:tcPr>
          <w:p w14:paraId="39D2B231" w14:textId="77777777" w:rsidR="003A4541" w:rsidRPr="003A4541" w:rsidRDefault="003A4541" w:rsidP="00740538">
            <w:pPr>
              <w:keepNext/>
              <w:keepLines/>
              <w:ind w:firstLine="0"/>
              <w:jc w:val="center"/>
              <w:outlineLvl w:val="0"/>
              <w:rPr>
                <w:rFonts w:cs="Calibri"/>
                <w:sz w:val="16"/>
                <w:szCs w:val="16"/>
              </w:rPr>
            </w:pPr>
            <w:bookmarkStart w:id="160" w:name="_Toc275175178"/>
            <w:r w:rsidRPr="003A4541">
              <w:rPr>
                <w:rFonts w:cs="Calibri"/>
                <w:i/>
                <w:sz w:val="16"/>
                <w:szCs w:val="16"/>
              </w:rPr>
              <w:t>L</w:t>
            </w:r>
            <w:r w:rsidRPr="003A4541">
              <w:rPr>
                <w:rFonts w:cs="Calibri"/>
                <w:i/>
                <w:sz w:val="16"/>
                <w:szCs w:val="16"/>
                <w:vertAlign w:val="subscript"/>
              </w:rPr>
              <w:t>2,γ</w:t>
            </w:r>
            <w:r w:rsidR="00D40779">
              <w:rPr>
                <w:rFonts w:cs="Calibri"/>
                <w:sz w:val="16"/>
                <w:szCs w:val="16"/>
              </w:rPr>
              <w:t xml:space="preserve"> = 64.00</w:t>
            </w:r>
            <w:r w:rsidRPr="003A4541">
              <w:rPr>
                <w:rFonts w:cs="Calibri"/>
                <w:sz w:val="16"/>
                <w:szCs w:val="16"/>
              </w:rPr>
              <w:t xml:space="preserve"> (cm)</w:t>
            </w:r>
            <w:bookmarkEnd w:id="160"/>
          </w:p>
        </w:tc>
        <w:tc>
          <w:tcPr>
            <w:tcW w:w="2340" w:type="dxa"/>
            <w:vAlign w:val="center"/>
          </w:tcPr>
          <w:p w14:paraId="630AD1D3" w14:textId="77777777" w:rsidR="003A4541" w:rsidRPr="003A4541" w:rsidRDefault="003A4541" w:rsidP="00740538">
            <w:pPr>
              <w:keepNext/>
              <w:keepLines/>
              <w:ind w:firstLine="0"/>
              <w:jc w:val="center"/>
              <w:outlineLvl w:val="0"/>
              <w:rPr>
                <w:rFonts w:cs="Calibri"/>
                <w:sz w:val="16"/>
                <w:szCs w:val="16"/>
              </w:rPr>
            </w:pPr>
            <w:bookmarkStart w:id="161" w:name="_Toc275175188"/>
            <w:r w:rsidRPr="003A4541">
              <w:rPr>
                <w:rFonts w:cs="Calibri"/>
                <w:i/>
                <w:sz w:val="16"/>
                <w:szCs w:val="16"/>
              </w:rPr>
              <w:t>L</w:t>
            </w:r>
            <w:r w:rsidRPr="003A4541">
              <w:rPr>
                <w:rFonts w:cs="Calibri"/>
                <w:i/>
                <w:sz w:val="16"/>
                <w:szCs w:val="16"/>
                <w:vertAlign w:val="subscript"/>
              </w:rPr>
              <w:t>2,γ</w:t>
            </w:r>
            <w:r w:rsidR="00D40779">
              <w:rPr>
                <w:rFonts w:cs="Calibri"/>
                <w:sz w:val="16"/>
                <w:szCs w:val="16"/>
              </w:rPr>
              <w:t xml:space="preserve"> = 55.41</w:t>
            </w:r>
            <w:r w:rsidRPr="003A4541">
              <w:rPr>
                <w:rFonts w:cs="Calibri"/>
                <w:sz w:val="16"/>
                <w:szCs w:val="16"/>
              </w:rPr>
              <w:t xml:space="preserve"> (cm)</w:t>
            </w:r>
            <w:bookmarkEnd w:id="161"/>
          </w:p>
        </w:tc>
      </w:tr>
      <w:tr w:rsidR="003A4541" w:rsidRPr="003A4541" w14:paraId="68D97F16" w14:textId="77777777" w:rsidTr="00740538">
        <w:trPr>
          <w:cantSplit/>
          <w:trHeight w:val="216"/>
        </w:trPr>
        <w:tc>
          <w:tcPr>
            <w:tcW w:w="3600" w:type="dxa"/>
          </w:tcPr>
          <w:p w14:paraId="42D6E4F6" w14:textId="77777777" w:rsidR="003A4541" w:rsidRPr="003A4541" w:rsidRDefault="003A4541" w:rsidP="003A4541">
            <w:pPr>
              <w:keepNext/>
              <w:keepLines/>
              <w:ind w:firstLine="0"/>
              <w:outlineLvl w:val="0"/>
              <w:rPr>
                <w:rFonts w:cs="Calibri"/>
                <w:sz w:val="16"/>
                <w:szCs w:val="16"/>
              </w:rPr>
            </w:pPr>
            <w:bookmarkStart w:id="162" w:name="_Toc275175172"/>
            <w:r w:rsidRPr="003A4541">
              <w:rPr>
                <w:rFonts w:cs="Calibri"/>
                <w:sz w:val="16"/>
                <w:szCs w:val="16"/>
              </w:rPr>
              <w:t>Growth coefficient (</w:t>
            </w:r>
            <w:r w:rsidRPr="003A4541">
              <w:rPr>
                <w:rFonts w:cs="Calibri"/>
                <w:i/>
                <w:sz w:val="16"/>
                <w:szCs w:val="16"/>
              </w:rPr>
              <w:t>K</w:t>
            </w:r>
            <w:r w:rsidRPr="003A4541">
              <w:rPr>
                <w:rFonts w:cs="Calibri"/>
                <w:i/>
                <w:sz w:val="16"/>
                <w:szCs w:val="16"/>
                <w:vertAlign w:val="subscript"/>
              </w:rPr>
              <w:t xml:space="preserve"> γ</w:t>
            </w:r>
            <w:r w:rsidRPr="003A4541">
              <w:rPr>
                <w:rFonts w:cs="Calibri"/>
                <w:sz w:val="16"/>
                <w:szCs w:val="16"/>
              </w:rPr>
              <w:t>)</w:t>
            </w:r>
            <w:bookmarkEnd w:id="162"/>
          </w:p>
        </w:tc>
        <w:tc>
          <w:tcPr>
            <w:tcW w:w="2610" w:type="dxa"/>
            <w:vAlign w:val="center"/>
          </w:tcPr>
          <w:p w14:paraId="491A9B3E" w14:textId="77777777" w:rsidR="003A4541" w:rsidRPr="003A4541" w:rsidRDefault="003A4541" w:rsidP="00740538">
            <w:pPr>
              <w:keepNext/>
              <w:keepLines/>
              <w:ind w:firstLine="0"/>
              <w:jc w:val="center"/>
              <w:outlineLvl w:val="0"/>
              <w:rPr>
                <w:rFonts w:cs="Calibri"/>
                <w:sz w:val="16"/>
                <w:szCs w:val="16"/>
              </w:rPr>
            </w:pPr>
            <w:bookmarkStart w:id="163" w:name="_Toc275175179"/>
            <w:r w:rsidRPr="003A4541">
              <w:rPr>
                <w:rFonts w:cs="Calibri"/>
                <w:i/>
                <w:sz w:val="16"/>
                <w:szCs w:val="16"/>
              </w:rPr>
              <w:t>K</w:t>
            </w:r>
            <w:r w:rsidRPr="003A4541">
              <w:rPr>
                <w:rFonts w:cs="Calibri"/>
                <w:i/>
                <w:sz w:val="16"/>
                <w:szCs w:val="16"/>
                <w:vertAlign w:val="subscript"/>
              </w:rPr>
              <w:t xml:space="preserve"> γ</w:t>
            </w:r>
            <w:r w:rsidR="00D40779">
              <w:rPr>
                <w:rFonts w:cs="Calibri"/>
                <w:sz w:val="16"/>
                <w:szCs w:val="16"/>
              </w:rPr>
              <w:t xml:space="preserve"> = 0.050</w:t>
            </w:r>
            <w:r w:rsidRPr="003A4541">
              <w:rPr>
                <w:rFonts w:cs="Calibri"/>
                <w:sz w:val="16"/>
                <w:szCs w:val="16"/>
              </w:rPr>
              <w:t xml:space="preserve"> (yr</w:t>
            </w:r>
            <w:r w:rsidRPr="003A4541">
              <w:rPr>
                <w:rFonts w:cs="Calibri"/>
                <w:sz w:val="16"/>
                <w:szCs w:val="16"/>
                <w:vertAlign w:val="superscript"/>
              </w:rPr>
              <w:t>-1</w:t>
            </w:r>
            <w:r w:rsidRPr="003A4541">
              <w:rPr>
                <w:rFonts w:cs="Calibri"/>
                <w:sz w:val="16"/>
                <w:szCs w:val="16"/>
              </w:rPr>
              <w:t>)</w:t>
            </w:r>
            <w:bookmarkEnd w:id="163"/>
          </w:p>
        </w:tc>
        <w:tc>
          <w:tcPr>
            <w:tcW w:w="2340" w:type="dxa"/>
            <w:vAlign w:val="center"/>
          </w:tcPr>
          <w:p w14:paraId="1CC26641" w14:textId="77777777" w:rsidR="003A4541" w:rsidRPr="003A4541" w:rsidRDefault="003A4541" w:rsidP="00740538">
            <w:pPr>
              <w:keepNext/>
              <w:keepLines/>
              <w:ind w:firstLine="0"/>
              <w:jc w:val="center"/>
              <w:outlineLvl w:val="0"/>
              <w:rPr>
                <w:rFonts w:cs="Calibri"/>
                <w:sz w:val="16"/>
                <w:szCs w:val="16"/>
              </w:rPr>
            </w:pPr>
            <w:bookmarkStart w:id="164" w:name="_Toc275175189"/>
            <w:r w:rsidRPr="003A4541">
              <w:rPr>
                <w:rFonts w:cs="Calibri"/>
                <w:i/>
                <w:sz w:val="16"/>
                <w:szCs w:val="16"/>
              </w:rPr>
              <w:t>K</w:t>
            </w:r>
            <w:r w:rsidRPr="003A4541">
              <w:rPr>
                <w:rFonts w:cs="Calibri"/>
                <w:i/>
                <w:sz w:val="16"/>
                <w:szCs w:val="16"/>
                <w:vertAlign w:val="subscript"/>
              </w:rPr>
              <w:t xml:space="preserve"> γ</w:t>
            </w:r>
            <w:r w:rsidR="00D40779">
              <w:rPr>
                <w:rFonts w:cs="Calibri"/>
                <w:sz w:val="16"/>
                <w:szCs w:val="16"/>
              </w:rPr>
              <w:t xml:space="preserve"> = 0.144</w:t>
            </w:r>
            <w:r w:rsidRPr="003A4541">
              <w:rPr>
                <w:rFonts w:cs="Calibri"/>
                <w:sz w:val="16"/>
                <w:szCs w:val="16"/>
              </w:rPr>
              <w:t xml:space="preserve"> (yr</w:t>
            </w:r>
            <w:r w:rsidRPr="003A4541">
              <w:rPr>
                <w:rFonts w:cs="Calibri"/>
                <w:sz w:val="16"/>
                <w:szCs w:val="16"/>
                <w:vertAlign w:val="superscript"/>
              </w:rPr>
              <w:t>-1</w:t>
            </w:r>
            <w:r w:rsidRPr="003A4541">
              <w:rPr>
                <w:rFonts w:cs="Calibri"/>
                <w:sz w:val="16"/>
                <w:szCs w:val="16"/>
              </w:rPr>
              <w:t>)</w:t>
            </w:r>
            <w:bookmarkEnd w:id="164"/>
          </w:p>
        </w:tc>
      </w:tr>
      <w:tr w:rsidR="003A4541" w:rsidRPr="003A4541" w14:paraId="526A3159" w14:textId="77777777" w:rsidTr="00740538">
        <w:trPr>
          <w:cantSplit/>
          <w:trHeight w:val="216"/>
        </w:trPr>
        <w:tc>
          <w:tcPr>
            <w:tcW w:w="3600" w:type="dxa"/>
          </w:tcPr>
          <w:p w14:paraId="7AED6706" w14:textId="77777777" w:rsidR="003A4541" w:rsidRPr="003A4541" w:rsidRDefault="003A4541" w:rsidP="003A4541">
            <w:pPr>
              <w:keepNext/>
              <w:keepLines/>
              <w:ind w:firstLine="0"/>
              <w:outlineLvl w:val="0"/>
              <w:rPr>
                <w:rFonts w:cs="Calibri"/>
                <w:sz w:val="16"/>
                <w:szCs w:val="16"/>
              </w:rPr>
            </w:pPr>
            <w:r w:rsidRPr="003A4541">
              <w:rPr>
                <w:rFonts w:cs="Calibri"/>
                <w:sz w:val="16"/>
                <w:szCs w:val="16"/>
              </w:rPr>
              <w:t>Coefficient of variation of</w:t>
            </w:r>
            <w:r w:rsidR="00740538">
              <w:rPr>
                <w:rFonts w:cs="Calibri"/>
                <w:sz w:val="16"/>
                <w:szCs w:val="16"/>
              </w:rPr>
              <w:t xml:space="preserve"> </w:t>
            </w:r>
            <w:r w:rsidRPr="003A4541">
              <w:rPr>
                <w:rFonts w:cs="Calibri"/>
                <w:sz w:val="16"/>
                <w:szCs w:val="16"/>
              </w:rPr>
              <w:t>length-at-age</w:t>
            </w:r>
            <w:r w:rsidRPr="003A4541">
              <w:rPr>
                <w:rFonts w:cs="Calibri"/>
                <w:i/>
                <w:sz w:val="16"/>
                <w:szCs w:val="16"/>
              </w:rPr>
              <w:t xml:space="preserve"> </w:t>
            </w:r>
            <w:r w:rsidRPr="003A4541">
              <w:rPr>
                <w:rFonts w:cs="Calibri"/>
                <w:sz w:val="16"/>
                <w:szCs w:val="16"/>
              </w:rPr>
              <w:t>(</w:t>
            </w:r>
            <w:r w:rsidRPr="003A4541">
              <w:rPr>
                <w:rFonts w:cs="Calibri"/>
                <w:i/>
                <w:sz w:val="16"/>
                <w:szCs w:val="16"/>
              </w:rPr>
              <w:t>σ</w:t>
            </w:r>
            <w:r w:rsidRPr="003A4541">
              <w:rPr>
                <w:rFonts w:cs="Calibri"/>
                <w:i/>
                <w:sz w:val="16"/>
                <w:szCs w:val="16"/>
                <w:vertAlign w:val="subscript"/>
              </w:rPr>
              <w:t xml:space="preserve">0 </w:t>
            </w:r>
            <w:proofErr w:type="spellStart"/>
            <w:r w:rsidRPr="003A4541">
              <w:rPr>
                <w:rFonts w:cs="Calibri"/>
                <w:i/>
                <w:sz w:val="16"/>
                <w:szCs w:val="16"/>
                <w:vertAlign w:val="subscript"/>
              </w:rPr>
              <w:t>γa</w:t>
            </w:r>
            <w:proofErr w:type="spellEnd"/>
            <w:r w:rsidRPr="003A4541">
              <w:rPr>
                <w:rFonts w:cs="Calibri"/>
                <w:sz w:val="16"/>
                <w:szCs w:val="16"/>
              </w:rPr>
              <w:t>)</w:t>
            </w:r>
          </w:p>
        </w:tc>
        <w:tc>
          <w:tcPr>
            <w:tcW w:w="2610" w:type="dxa"/>
            <w:vAlign w:val="center"/>
          </w:tcPr>
          <w:p w14:paraId="009650F0" w14:textId="77777777" w:rsidR="003A4541" w:rsidRPr="003A4541" w:rsidRDefault="003A4541" w:rsidP="00740538">
            <w:pPr>
              <w:keepNext/>
              <w:keepLines/>
              <w:ind w:firstLine="0"/>
              <w:jc w:val="center"/>
              <w:outlineLvl w:val="0"/>
              <w:rPr>
                <w:rFonts w:cs="Calibri"/>
                <w:sz w:val="16"/>
                <w:szCs w:val="16"/>
              </w:rPr>
            </w:pPr>
            <w:commentRangeStart w:id="165"/>
            <w:r w:rsidRPr="003A4541">
              <w:rPr>
                <w:rFonts w:cs="Calibri"/>
                <w:i/>
                <w:sz w:val="16"/>
                <w:szCs w:val="16"/>
              </w:rPr>
              <w:t>CV</w:t>
            </w:r>
            <w:r w:rsidRPr="003A4541">
              <w:rPr>
                <w:rFonts w:cs="Calibri"/>
                <w:sz w:val="16"/>
                <w:szCs w:val="16"/>
              </w:rPr>
              <w:t xml:space="preserve"> = 0.08</w:t>
            </w:r>
          </w:p>
        </w:tc>
        <w:tc>
          <w:tcPr>
            <w:tcW w:w="2340" w:type="dxa"/>
            <w:vAlign w:val="center"/>
          </w:tcPr>
          <w:p w14:paraId="21ABAF20" w14:textId="77777777" w:rsidR="003A4541" w:rsidRPr="003A4541" w:rsidRDefault="003A4541" w:rsidP="00740538">
            <w:pPr>
              <w:keepNext/>
              <w:keepLines/>
              <w:ind w:firstLine="0"/>
              <w:jc w:val="center"/>
              <w:outlineLvl w:val="0"/>
              <w:rPr>
                <w:rFonts w:cs="Calibri"/>
                <w:sz w:val="16"/>
                <w:szCs w:val="16"/>
              </w:rPr>
            </w:pPr>
            <w:r w:rsidRPr="003A4541">
              <w:rPr>
                <w:rFonts w:cs="Calibri"/>
                <w:i/>
                <w:sz w:val="16"/>
                <w:szCs w:val="16"/>
              </w:rPr>
              <w:t>CV</w:t>
            </w:r>
            <w:r w:rsidRPr="003A4541">
              <w:rPr>
                <w:rFonts w:cs="Calibri"/>
                <w:sz w:val="16"/>
                <w:szCs w:val="16"/>
              </w:rPr>
              <w:t xml:space="preserve"> = 0.08</w:t>
            </w:r>
            <w:commentRangeEnd w:id="165"/>
            <w:r w:rsidR="00547185">
              <w:rPr>
                <w:rStyle w:val="CommentReference"/>
                <w:rFonts w:eastAsiaTheme="minorHAnsi"/>
              </w:rPr>
              <w:commentReference w:id="165"/>
            </w:r>
          </w:p>
        </w:tc>
      </w:tr>
      <w:tr w:rsidR="003A4541" w:rsidRPr="003A4541" w14:paraId="13D9A8DF" w14:textId="77777777" w:rsidTr="00740538">
        <w:trPr>
          <w:cantSplit/>
          <w:trHeight w:val="216"/>
        </w:trPr>
        <w:tc>
          <w:tcPr>
            <w:tcW w:w="3600" w:type="dxa"/>
          </w:tcPr>
          <w:p w14:paraId="4EF3F6B0" w14:textId="77777777" w:rsidR="003A4541" w:rsidRPr="003A4541" w:rsidRDefault="003A4541" w:rsidP="003A4541">
            <w:pPr>
              <w:keepNext/>
              <w:keepLines/>
              <w:ind w:firstLine="0"/>
              <w:outlineLvl w:val="0"/>
              <w:rPr>
                <w:rFonts w:cs="Calibri"/>
                <w:sz w:val="16"/>
                <w:szCs w:val="16"/>
              </w:rPr>
            </w:pPr>
            <w:bookmarkStart w:id="166" w:name="_Toc275175195"/>
            <w:r w:rsidRPr="003A4541">
              <w:rPr>
                <w:rFonts w:cs="Calibri"/>
                <w:sz w:val="16"/>
                <w:szCs w:val="16"/>
              </w:rPr>
              <w:t>Body weight</w:t>
            </w:r>
            <w:r w:rsidRPr="003A4541">
              <w:rPr>
                <w:rFonts w:cs="Calibri"/>
                <w:i/>
                <w:sz w:val="16"/>
                <w:szCs w:val="16"/>
              </w:rPr>
              <w:t xml:space="preserve"> </w:t>
            </w:r>
            <w:r w:rsidRPr="003A4541">
              <w:rPr>
                <w:rFonts w:cs="Calibri"/>
                <w:sz w:val="16"/>
                <w:szCs w:val="16"/>
              </w:rPr>
              <w:t>(</w:t>
            </w:r>
            <w:proofErr w:type="spellStart"/>
            <w:r w:rsidRPr="003A4541">
              <w:rPr>
                <w:rFonts w:cs="Calibri"/>
                <w:i/>
                <w:sz w:val="16"/>
                <w:szCs w:val="16"/>
              </w:rPr>
              <w:t>w</w:t>
            </w:r>
            <w:r w:rsidRPr="003A4541">
              <w:rPr>
                <w:rFonts w:cs="Calibri"/>
                <w:i/>
                <w:sz w:val="16"/>
                <w:szCs w:val="16"/>
                <w:vertAlign w:val="subscript"/>
              </w:rPr>
              <w:t>l,γ</w:t>
            </w:r>
            <w:proofErr w:type="spellEnd"/>
            <w:r w:rsidRPr="003A4541">
              <w:rPr>
                <w:rFonts w:cs="Calibri"/>
                <w:sz w:val="16"/>
                <w:szCs w:val="16"/>
              </w:rPr>
              <w:t>)</w:t>
            </w:r>
            <w:bookmarkEnd w:id="166"/>
            <w:r w:rsidRPr="003A4541">
              <w:rPr>
                <w:rFonts w:cs="Calibri"/>
                <w:sz w:val="16"/>
                <w:szCs w:val="16"/>
              </w:rPr>
              <w:t xml:space="preserve"> </w:t>
            </w:r>
          </w:p>
        </w:tc>
        <w:tc>
          <w:tcPr>
            <w:tcW w:w="2610" w:type="dxa"/>
            <w:vAlign w:val="center"/>
          </w:tcPr>
          <w:p w14:paraId="004BADE2" w14:textId="77777777" w:rsidR="003A4541" w:rsidRPr="003A4541" w:rsidRDefault="003A4541" w:rsidP="00740538">
            <w:pPr>
              <w:keepNext/>
              <w:keepLines/>
              <w:ind w:firstLine="0"/>
              <w:jc w:val="center"/>
              <w:outlineLvl w:val="0"/>
              <w:rPr>
                <w:rFonts w:cs="Calibri"/>
                <w:sz w:val="16"/>
                <w:szCs w:val="16"/>
                <w:vertAlign w:val="superscript"/>
              </w:rPr>
            </w:pPr>
            <w:bookmarkStart w:id="167" w:name="_Toc275175198"/>
            <w:r w:rsidRPr="003A4541">
              <w:rPr>
                <w:rFonts w:cs="Calibri"/>
                <w:i/>
                <w:sz w:val="16"/>
                <w:szCs w:val="16"/>
              </w:rPr>
              <w:t>Ω</w:t>
            </w:r>
            <w:r w:rsidRPr="003A4541">
              <w:rPr>
                <w:rFonts w:cs="Calibri"/>
                <w:i/>
                <w:sz w:val="16"/>
                <w:szCs w:val="16"/>
                <w:vertAlign w:val="subscript"/>
              </w:rPr>
              <w:t>1</w:t>
            </w:r>
            <w:r w:rsidR="00D40779">
              <w:rPr>
                <w:rFonts w:cs="Calibri"/>
                <w:sz w:val="16"/>
                <w:szCs w:val="16"/>
              </w:rPr>
              <w:t xml:space="preserve"> = 1.50</w:t>
            </w:r>
            <w:r w:rsidRPr="003A4541">
              <w:rPr>
                <w:rFonts w:cs="Calibri"/>
                <w:sz w:val="16"/>
                <w:szCs w:val="16"/>
              </w:rPr>
              <w:t>x10</w:t>
            </w:r>
            <w:r w:rsidRPr="003A4541">
              <w:rPr>
                <w:rFonts w:cs="Calibri"/>
                <w:sz w:val="16"/>
                <w:szCs w:val="16"/>
                <w:vertAlign w:val="superscript"/>
              </w:rPr>
              <w:t>-</w:t>
            </w:r>
            <w:bookmarkEnd w:id="167"/>
            <w:r w:rsidR="00D40779">
              <w:rPr>
                <w:rFonts w:cs="Calibri"/>
                <w:sz w:val="16"/>
                <w:szCs w:val="16"/>
                <w:vertAlign w:val="superscript"/>
              </w:rPr>
              <w:t>5</w:t>
            </w:r>
          </w:p>
        </w:tc>
        <w:tc>
          <w:tcPr>
            <w:tcW w:w="2340" w:type="dxa"/>
            <w:vAlign w:val="center"/>
          </w:tcPr>
          <w:p w14:paraId="725A78D0" w14:textId="77777777" w:rsidR="003A4541" w:rsidRPr="003A4541" w:rsidRDefault="003A4541" w:rsidP="00740538">
            <w:pPr>
              <w:keepNext/>
              <w:keepLines/>
              <w:ind w:firstLine="0"/>
              <w:jc w:val="center"/>
              <w:outlineLvl w:val="0"/>
              <w:rPr>
                <w:rFonts w:cs="Calibri"/>
                <w:sz w:val="16"/>
                <w:szCs w:val="16"/>
                <w:vertAlign w:val="superscript"/>
              </w:rPr>
            </w:pPr>
            <w:bookmarkStart w:id="168" w:name="_Toc275175202"/>
            <w:r w:rsidRPr="003A4541">
              <w:rPr>
                <w:rFonts w:cs="Calibri"/>
                <w:i/>
                <w:sz w:val="16"/>
                <w:szCs w:val="16"/>
              </w:rPr>
              <w:t>Ω</w:t>
            </w:r>
            <w:r w:rsidRPr="003A4541">
              <w:rPr>
                <w:rFonts w:cs="Calibri"/>
                <w:i/>
                <w:sz w:val="16"/>
                <w:szCs w:val="16"/>
                <w:vertAlign w:val="subscript"/>
              </w:rPr>
              <w:t>1</w:t>
            </w:r>
            <w:r w:rsidR="00D40779">
              <w:rPr>
                <w:rFonts w:cs="Calibri"/>
                <w:sz w:val="16"/>
                <w:szCs w:val="16"/>
              </w:rPr>
              <w:t xml:space="preserve"> = 3.42</w:t>
            </w:r>
            <w:r w:rsidRPr="003A4541">
              <w:rPr>
                <w:rFonts w:cs="Calibri"/>
                <w:sz w:val="16"/>
                <w:szCs w:val="16"/>
              </w:rPr>
              <w:t>x10</w:t>
            </w:r>
            <w:r w:rsidRPr="003A4541">
              <w:rPr>
                <w:rFonts w:cs="Calibri"/>
                <w:sz w:val="16"/>
                <w:szCs w:val="16"/>
                <w:vertAlign w:val="superscript"/>
              </w:rPr>
              <w:t>-6</w:t>
            </w:r>
            <w:bookmarkEnd w:id="168"/>
          </w:p>
        </w:tc>
      </w:tr>
      <w:tr w:rsidR="00740538" w:rsidRPr="003A4541" w14:paraId="5B0F1F40" w14:textId="77777777" w:rsidTr="00740538">
        <w:trPr>
          <w:cantSplit/>
          <w:trHeight w:val="216"/>
        </w:trPr>
        <w:tc>
          <w:tcPr>
            <w:tcW w:w="3600" w:type="dxa"/>
          </w:tcPr>
          <w:p w14:paraId="203024B1" w14:textId="77777777" w:rsidR="00740538" w:rsidRPr="003A4541" w:rsidRDefault="00740538" w:rsidP="003A4541">
            <w:pPr>
              <w:keepNext/>
              <w:keepLines/>
              <w:ind w:firstLine="0"/>
              <w:outlineLvl w:val="0"/>
              <w:rPr>
                <w:rFonts w:cs="Calibri"/>
                <w:sz w:val="16"/>
                <w:szCs w:val="16"/>
              </w:rPr>
            </w:pPr>
            <w:bookmarkStart w:id="169" w:name="_Toc275175196"/>
            <w:r w:rsidRPr="003A4541">
              <w:rPr>
                <w:rFonts w:cs="Calibri"/>
                <w:sz w:val="16"/>
                <w:szCs w:val="16"/>
              </w:rPr>
              <w:t>Length in cm (</w:t>
            </w:r>
            <w:proofErr w:type="spellStart"/>
            <w:r w:rsidRPr="003A4541">
              <w:rPr>
                <w:rFonts w:cs="Calibri"/>
                <w:i/>
                <w:sz w:val="16"/>
                <w:szCs w:val="16"/>
              </w:rPr>
              <w:t>L</w:t>
            </w:r>
            <w:r w:rsidRPr="003A4541">
              <w:rPr>
                <w:rFonts w:cs="Calibri"/>
                <w:i/>
                <w:sz w:val="16"/>
                <w:szCs w:val="16"/>
                <w:vertAlign w:val="subscript"/>
              </w:rPr>
              <w:t>l</w:t>
            </w:r>
            <w:proofErr w:type="spellEnd"/>
            <w:r w:rsidRPr="003A4541">
              <w:rPr>
                <w:rFonts w:cs="Calibri"/>
                <w:i/>
                <w:sz w:val="16"/>
                <w:szCs w:val="16"/>
              </w:rPr>
              <w:t>)</w:t>
            </w:r>
            <w:bookmarkEnd w:id="169"/>
          </w:p>
        </w:tc>
        <w:tc>
          <w:tcPr>
            <w:tcW w:w="2610" w:type="dxa"/>
            <w:vAlign w:val="center"/>
          </w:tcPr>
          <w:p w14:paraId="71FC5E2F" w14:textId="77777777" w:rsidR="00740538" w:rsidRPr="003A4541" w:rsidRDefault="00740538" w:rsidP="00740538">
            <w:pPr>
              <w:keepNext/>
              <w:keepLines/>
              <w:ind w:firstLine="0"/>
              <w:jc w:val="center"/>
              <w:outlineLvl w:val="0"/>
              <w:rPr>
                <w:rFonts w:cs="Calibri"/>
                <w:i/>
                <w:sz w:val="16"/>
                <w:szCs w:val="16"/>
              </w:rPr>
            </w:pPr>
            <w:bookmarkStart w:id="170" w:name="_Toc275175199"/>
            <w:r w:rsidRPr="003A4541">
              <w:rPr>
                <w:rFonts w:cs="Calibri"/>
                <w:i/>
                <w:sz w:val="16"/>
                <w:szCs w:val="16"/>
              </w:rPr>
              <w:t>Ω</w:t>
            </w:r>
            <w:r w:rsidRPr="003A4541">
              <w:rPr>
                <w:rFonts w:cs="Calibri"/>
                <w:i/>
                <w:sz w:val="16"/>
                <w:szCs w:val="16"/>
                <w:vertAlign w:val="subscript"/>
              </w:rPr>
              <w:t>2</w:t>
            </w:r>
            <w:r w:rsidRPr="003A4541">
              <w:rPr>
                <w:rFonts w:cs="Calibri"/>
                <w:sz w:val="16"/>
                <w:szCs w:val="16"/>
              </w:rPr>
              <w:t xml:space="preserve"> = 3.0</w:t>
            </w:r>
            <w:bookmarkEnd w:id="170"/>
            <w:r>
              <w:rPr>
                <w:rFonts w:cs="Calibri"/>
                <w:sz w:val="16"/>
                <w:szCs w:val="16"/>
              </w:rPr>
              <w:t>0</w:t>
            </w:r>
          </w:p>
        </w:tc>
        <w:tc>
          <w:tcPr>
            <w:tcW w:w="2340" w:type="dxa"/>
            <w:vAlign w:val="center"/>
          </w:tcPr>
          <w:p w14:paraId="79B620A4" w14:textId="77777777" w:rsidR="00740538" w:rsidRPr="003A4541" w:rsidRDefault="00740538" w:rsidP="00740538">
            <w:pPr>
              <w:keepNext/>
              <w:keepLines/>
              <w:ind w:firstLine="0"/>
              <w:jc w:val="center"/>
              <w:outlineLvl w:val="0"/>
              <w:rPr>
                <w:rFonts w:cs="Calibri"/>
                <w:i/>
                <w:sz w:val="16"/>
                <w:szCs w:val="16"/>
              </w:rPr>
            </w:pPr>
            <w:bookmarkStart w:id="171" w:name="_Toc275175203"/>
            <w:r w:rsidRPr="003A4541">
              <w:rPr>
                <w:rFonts w:cs="Calibri"/>
                <w:i/>
                <w:sz w:val="16"/>
                <w:szCs w:val="16"/>
              </w:rPr>
              <w:t>Ω</w:t>
            </w:r>
            <w:r w:rsidRPr="003A4541">
              <w:rPr>
                <w:rFonts w:cs="Calibri"/>
                <w:i/>
                <w:sz w:val="16"/>
                <w:szCs w:val="16"/>
                <w:vertAlign w:val="subscript"/>
              </w:rPr>
              <w:t>2</w:t>
            </w:r>
            <w:r w:rsidRPr="003A4541">
              <w:rPr>
                <w:rFonts w:cs="Calibri"/>
                <w:sz w:val="16"/>
                <w:szCs w:val="16"/>
              </w:rPr>
              <w:t xml:space="preserve"> = 3.346</w:t>
            </w:r>
            <w:bookmarkEnd w:id="171"/>
          </w:p>
        </w:tc>
      </w:tr>
      <w:tr w:rsidR="003A4541" w:rsidRPr="003A4541" w14:paraId="1DB8DA14" w14:textId="77777777" w:rsidTr="00740538">
        <w:trPr>
          <w:cantSplit/>
          <w:trHeight w:val="216"/>
        </w:trPr>
        <w:tc>
          <w:tcPr>
            <w:tcW w:w="3600" w:type="dxa"/>
          </w:tcPr>
          <w:p w14:paraId="6E2EB4D6" w14:textId="77777777" w:rsidR="003A4541" w:rsidRPr="003A4541" w:rsidRDefault="003A4541" w:rsidP="003A4541">
            <w:pPr>
              <w:keepNext/>
              <w:keepLines/>
              <w:ind w:firstLine="0"/>
              <w:outlineLvl w:val="0"/>
              <w:rPr>
                <w:rFonts w:cs="Calibri"/>
                <w:sz w:val="16"/>
                <w:szCs w:val="16"/>
              </w:rPr>
            </w:pPr>
            <w:bookmarkStart w:id="172" w:name="_Toc275175207"/>
            <w:r w:rsidRPr="003A4541">
              <w:rPr>
                <w:rFonts w:cs="Calibri"/>
                <w:sz w:val="16"/>
                <w:szCs w:val="16"/>
              </w:rPr>
              <w:t>Maturity slope (</w:t>
            </w:r>
            <w:r w:rsidRPr="003A4541">
              <w:rPr>
                <w:rFonts w:cs="Calibri"/>
                <w:i/>
                <w:sz w:val="16"/>
                <w:szCs w:val="16"/>
              </w:rPr>
              <w:t>Ω</w:t>
            </w:r>
            <w:r w:rsidRPr="003A4541">
              <w:rPr>
                <w:rFonts w:cs="Calibri"/>
                <w:i/>
                <w:sz w:val="16"/>
                <w:szCs w:val="16"/>
                <w:vertAlign w:val="subscript"/>
              </w:rPr>
              <w:t>3</w:t>
            </w:r>
            <w:r w:rsidRPr="003A4541">
              <w:rPr>
                <w:rFonts w:cs="Calibri"/>
                <w:sz w:val="16"/>
                <w:szCs w:val="16"/>
              </w:rPr>
              <w:t>)</w:t>
            </w:r>
            <w:bookmarkEnd w:id="172"/>
          </w:p>
        </w:tc>
        <w:tc>
          <w:tcPr>
            <w:tcW w:w="2610" w:type="dxa"/>
            <w:vAlign w:val="center"/>
          </w:tcPr>
          <w:p w14:paraId="10DC66BD" w14:textId="77777777" w:rsidR="003A4541" w:rsidRPr="003A4541" w:rsidRDefault="003A4541" w:rsidP="00740538">
            <w:pPr>
              <w:keepNext/>
              <w:keepLines/>
              <w:ind w:firstLine="0"/>
              <w:jc w:val="center"/>
              <w:outlineLvl w:val="0"/>
              <w:rPr>
                <w:rFonts w:cs="Calibri"/>
                <w:sz w:val="16"/>
                <w:szCs w:val="16"/>
              </w:rPr>
            </w:pPr>
            <w:bookmarkStart w:id="173" w:name="_Toc275175212"/>
            <w:r w:rsidRPr="003A4541">
              <w:rPr>
                <w:rFonts w:cs="Calibri"/>
                <w:i/>
                <w:sz w:val="16"/>
                <w:szCs w:val="16"/>
              </w:rPr>
              <w:t>Ω</w:t>
            </w:r>
            <w:r w:rsidRPr="003A4541">
              <w:rPr>
                <w:rFonts w:cs="Calibri"/>
                <w:i/>
                <w:sz w:val="16"/>
                <w:szCs w:val="16"/>
                <w:vertAlign w:val="subscript"/>
              </w:rPr>
              <w:t>3</w:t>
            </w:r>
            <w:r w:rsidRPr="003A4541">
              <w:rPr>
                <w:rFonts w:cs="Calibri"/>
                <w:sz w:val="16"/>
                <w:szCs w:val="16"/>
              </w:rPr>
              <w:t xml:space="preserve"> = -0.5</w:t>
            </w:r>
            <w:bookmarkEnd w:id="173"/>
            <w:r w:rsidR="00D40779">
              <w:rPr>
                <w:rFonts w:cs="Calibri"/>
                <w:sz w:val="16"/>
                <w:szCs w:val="16"/>
              </w:rPr>
              <w:t>0</w:t>
            </w:r>
            <w:r w:rsidRPr="003A4541">
              <w:rPr>
                <w:rFonts w:cs="Calibri"/>
                <w:sz w:val="16"/>
                <w:szCs w:val="16"/>
              </w:rPr>
              <w:t>0 (yr</w:t>
            </w:r>
            <w:r w:rsidRPr="003A4541">
              <w:rPr>
                <w:rFonts w:cs="Calibri"/>
                <w:sz w:val="16"/>
                <w:szCs w:val="16"/>
                <w:vertAlign w:val="superscript"/>
              </w:rPr>
              <w:t>-1</w:t>
            </w:r>
            <w:r w:rsidRPr="003A4541">
              <w:rPr>
                <w:rFonts w:cs="Calibri"/>
                <w:sz w:val="16"/>
                <w:szCs w:val="16"/>
              </w:rPr>
              <w:t>)</w:t>
            </w:r>
          </w:p>
        </w:tc>
        <w:tc>
          <w:tcPr>
            <w:tcW w:w="2340" w:type="dxa"/>
            <w:vAlign w:val="center"/>
          </w:tcPr>
          <w:p w14:paraId="725E10D6" w14:textId="77777777" w:rsidR="003A4541" w:rsidRPr="003A4541" w:rsidRDefault="003A4541" w:rsidP="00740538">
            <w:pPr>
              <w:keepNext/>
              <w:keepLines/>
              <w:ind w:firstLine="0"/>
              <w:jc w:val="center"/>
              <w:outlineLvl w:val="0"/>
              <w:rPr>
                <w:rFonts w:cs="Calibri"/>
                <w:sz w:val="16"/>
                <w:szCs w:val="16"/>
              </w:rPr>
            </w:pPr>
            <w:bookmarkStart w:id="174" w:name="_Toc275175214"/>
            <w:r w:rsidRPr="003A4541">
              <w:rPr>
                <w:rFonts w:cs="Calibri"/>
                <w:i/>
                <w:sz w:val="16"/>
                <w:szCs w:val="16"/>
              </w:rPr>
              <w:t>Ω</w:t>
            </w:r>
            <w:r w:rsidRPr="003A4541">
              <w:rPr>
                <w:rFonts w:cs="Calibri"/>
                <w:i/>
                <w:sz w:val="16"/>
                <w:szCs w:val="16"/>
                <w:vertAlign w:val="subscript"/>
              </w:rPr>
              <w:t>3</w:t>
            </w:r>
            <w:r w:rsidRPr="003A4541">
              <w:rPr>
                <w:rFonts w:cs="Calibri"/>
                <w:sz w:val="16"/>
                <w:szCs w:val="16"/>
              </w:rPr>
              <w:t xml:space="preserve"> = -0.734</w:t>
            </w:r>
            <w:bookmarkEnd w:id="174"/>
            <w:r w:rsidRPr="003A4541">
              <w:rPr>
                <w:rFonts w:cs="Calibri"/>
                <w:sz w:val="16"/>
                <w:szCs w:val="16"/>
              </w:rPr>
              <w:t xml:space="preserve"> (yr</w:t>
            </w:r>
            <w:r w:rsidRPr="003A4541">
              <w:rPr>
                <w:rFonts w:cs="Calibri"/>
                <w:sz w:val="16"/>
                <w:szCs w:val="16"/>
                <w:vertAlign w:val="superscript"/>
              </w:rPr>
              <w:t>-1</w:t>
            </w:r>
            <w:r w:rsidRPr="003A4541">
              <w:rPr>
                <w:rFonts w:cs="Calibri"/>
                <w:sz w:val="16"/>
                <w:szCs w:val="16"/>
              </w:rPr>
              <w:t>)</w:t>
            </w:r>
          </w:p>
        </w:tc>
      </w:tr>
      <w:tr w:rsidR="00740538" w:rsidRPr="003A4541" w14:paraId="7D0D6DED" w14:textId="77777777" w:rsidTr="00740538">
        <w:trPr>
          <w:cantSplit/>
          <w:trHeight w:val="216"/>
        </w:trPr>
        <w:tc>
          <w:tcPr>
            <w:tcW w:w="3600" w:type="dxa"/>
          </w:tcPr>
          <w:p w14:paraId="57930050" w14:textId="77777777" w:rsidR="00740538" w:rsidRPr="003A4541" w:rsidRDefault="00740538" w:rsidP="003A4541">
            <w:pPr>
              <w:keepNext/>
              <w:keepLines/>
              <w:ind w:firstLine="0"/>
              <w:outlineLvl w:val="0"/>
              <w:rPr>
                <w:rFonts w:cs="Calibri"/>
                <w:sz w:val="16"/>
                <w:szCs w:val="16"/>
              </w:rPr>
            </w:pPr>
            <w:bookmarkStart w:id="175" w:name="_Toc275175208"/>
            <w:r w:rsidRPr="003A4541">
              <w:rPr>
                <w:rFonts w:cs="Calibri"/>
                <w:sz w:val="16"/>
                <w:szCs w:val="16"/>
              </w:rPr>
              <w:t>Length at 50% maturity (</w:t>
            </w:r>
            <w:r w:rsidRPr="003A4541">
              <w:rPr>
                <w:rFonts w:cs="Calibri"/>
                <w:i/>
                <w:sz w:val="16"/>
                <w:szCs w:val="16"/>
              </w:rPr>
              <w:t>Ω</w:t>
            </w:r>
            <w:r w:rsidRPr="003A4541">
              <w:rPr>
                <w:rFonts w:cs="Calibri"/>
                <w:i/>
                <w:sz w:val="16"/>
                <w:szCs w:val="16"/>
                <w:vertAlign w:val="subscript"/>
              </w:rPr>
              <w:t>4</w:t>
            </w:r>
            <w:r w:rsidRPr="003A4541">
              <w:rPr>
                <w:rFonts w:cs="Calibri"/>
                <w:sz w:val="16"/>
                <w:szCs w:val="16"/>
              </w:rPr>
              <w:t>)</w:t>
            </w:r>
            <w:bookmarkEnd w:id="175"/>
          </w:p>
        </w:tc>
        <w:tc>
          <w:tcPr>
            <w:tcW w:w="2610" w:type="dxa"/>
            <w:vAlign w:val="center"/>
          </w:tcPr>
          <w:p w14:paraId="3D7FEF1B" w14:textId="77777777" w:rsidR="00740538" w:rsidRPr="003A4541" w:rsidRDefault="00740538" w:rsidP="00740538">
            <w:pPr>
              <w:keepNext/>
              <w:keepLines/>
              <w:ind w:firstLine="0"/>
              <w:jc w:val="center"/>
              <w:outlineLvl w:val="0"/>
              <w:rPr>
                <w:rFonts w:cs="Calibri"/>
                <w:i/>
                <w:sz w:val="16"/>
                <w:szCs w:val="16"/>
              </w:rPr>
            </w:pPr>
            <w:bookmarkStart w:id="176" w:name="_Toc275175213"/>
            <w:commentRangeStart w:id="177"/>
            <w:r w:rsidRPr="003A4541">
              <w:rPr>
                <w:rFonts w:cs="Calibri"/>
                <w:i/>
                <w:sz w:val="16"/>
                <w:szCs w:val="16"/>
              </w:rPr>
              <w:t>Ω</w:t>
            </w:r>
            <w:r w:rsidRPr="003A4541">
              <w:rPr>
                <w:rFonts w:cs="Calibri"/>
                <w:i/>
                <w:sz w:val="16"/>
                <w:szCs w:val="16"/>
                <w:vertAlign w:val="subscript"/>
              </w:rPr>
              <w:t>4</w:t>
            </w:r>
            <w:r>
              <w:rPr>
                <w:rFonts w:cs="Calibri"/>
                <w:sz w:val="16"/>
                <w:szCs w:val="16"/>
              </w:rPr>
              <w:t xml:space="preserve"> = 37.00</w:t>
            </w:r>
            <w:r w:rsidRPr="003A4541">
              <w:rPr>
                <w:rFonts w:cs="Calibri"/>
                <w:sz w:val="16"/>
                <w:szCs w:val="16"/>
              </w:rPr>
              <w:t xml:space="preserve"> (cm)</w:t>
            </w:r>
            <w:bookmarkEnd w:id="176"/>
          </w:p>
        </w:tc>
        <w:tc>
          <w:tcPr>
            <w:tcW w:w="2340" w:type="dxa"/>
            <w:vAlign w:val="center"/>
          </w:tcPr>
          <w:p w14:paraId="7004A3D1" w14:textId="77777777" w:rsidR="00740538" w:rsidRPr="003A4541" w:rsidRDefault="00740538" w:rsidP="00740538">
            <w:pPr>
              <w:keepNext/>
              <w:keepLines/>
              <w:ind w:firstLine="0"/>
              <w:jc w:val="center"/>
              <w:outlineLvl w:val="0"/>
              <w:rPr>
                <w:rFonts w:cs="Calibri"/>
                <w:i/>
                <w:sz w:val="16"/>
                <w:szCs w:val="16"/>
              </w:rPr>
            </w:pPr>
            <w:bookmarkStart w:id="178" w:name="_Toc275175215"/>
            <w:r w:rsidRPr="003A4541">
              <w:rPr>
                <w:rFonts w:cs="Calibri"/>
                <w:i/>
                <w:sz w:val="16"/>
                <w:szCs w:val="16"/>
              </w:rPr>
              <w:t>Ω</w:t>
            </w:r>
            <w:r w:rsidRPr="003A4541">
              <w:rPr>
                <w:rFonts w:cs="Calibri"/>
                <w:i/>
                <w:sz w:val="16"/>
                <w:szCs w:val="16"/>
                <w:vertAlign w:val="subscript"/>
              </w:rPr>
              <w:t>4</w:t>
            </w:r>
            <w:r w:rsidRPr="003A4541">
              <w:rPr>
                <w:rFonts w:cs="Calibri"/>
                <w:sz w:val="16"/>
                <w:szCs w:val="16"/>
              </w:rPr>
              <w:t xml:space="preserve"> = 33.10 (cm)</w:t>
            </w:r>
            <w:bookmarkEnd w:id="178"/>
            <w:commentRangeEnd w:id="177"/>
            <w:r w:rsidR="00547185">
              <w:rPr>
                <w:rStyle w:val="CommentReference"/>
                <w:rFonts w:eastAsiaTheme="minorHAnsi"/>
              </w:rPr>
              <w:commentReference w:id="177"/>
            </w:r>
          </w:p>
        </w:tc>
      </w:tr>
      <w:tr w:rsidR="00890C96" w:rsidRPr="003A4541" w14:paraId="7F629095" w14:textId="77777777" w:rsidTr="00740538">
        <w:trPr>
          <w:cantSplit/>
          <w:trHeight w:val="216"/>
        </w:trPr>
        <w:tc>
          <w:tcPr>
            <w:tcW w:w="3600" w:type="dxa"/>
          </w:tcPr>
          <w:p w14:paraId="073F179C" w14:textId="77777777" w:rsidR="00890C96" w:rsidRPr="003A4541" w:rsidRDefault="00890C96" w:rsidP="003A4541">
            <w:pPr>
              <w:keepNext/>
              <w:keepLines/>
              <w:ind w:firstLine="0"/>
              <w:outlineLvl w:val="0"/>
              <w:rPr>
                <w:rFonts w:cs="Calibri"/>
                <w:sz w:val="16"/>
                <w:szCs w:val="16"/>
              </w:rPr>
            </w:pPr>
            <w:r>
              <w:rPr>
                <w:rFonts w:cs="Calibri"/>
                <w:sz w:val="16"/>
                <w:szCs w:val="16"/>
              </w:rPr>
              <w:t>Mean Generation Time</w:t>
            </w:r>
          </w:p>
        </w:tc>
        <w:tc>
          <w:tcPr>
            <w:tcW w:w="2610" w:type="dxa"/>
            <w:vAlign w:val="center"/>
          </w:tcPr>
          <w:p w14:paraId="1A796E8D" w14:textId="77777777" w:rsidR="00890C96" w:rsidRPr="003A4541" w:rsidRDefault="00890C96" w:rsidP="00740538">
            <w:pPr>
              <w:keepNext/>
              <w:keepLines/>
              <w:ind w:firstLine="0"/>
              <w:jc w:val="center"/>
              <w:outlineLvl w:val="0"/>
              <w:rPr>
                <w:rFonts w:cs="Calibri"/>
                <w:i/>
                <w:sz w:val="16"/>
                <w:szCs w:val="16"/>
              </w:rPr>
            </w:pPr>
            <w:r>
              <w:rPr>
                <w:rFonts w:cs="Calibri"/>
                <w:i/>
                <w:sz w:val="16"/>
                <w:szCs w:val="16"/>
              </w:rPr>
              <w:t xml:space="preserve">mg = </w:t>
            </w:r>
            <w:r w:rsidRPr="00890C96">
              <w:rPr>
                <w:rFonts w:cs="Calibri"/>
                <w:sz w:val="16"/>
                <w:szCs w:val="16"/>
              </w:rPr>
              <w:t>26.5</w:t>
            </w:r>
            <w:r>
              <w:rPr>
                <w:rFonts w:cs="Calibri"/>
                <w:sz w:val="16"/>
                <w:szCs w:val="16"/>
              </w:rPr>
              <w:t xml:space="preserve"> </w:t>
            </w:r>
            <w:proofErr w:type="spellStart"/>
            <w:r>
              <w:rPr>
                <w:rFonts w:cs="Calibri"/>
                <w:sz w:val="16"/>
                <w:szCs w:val="16"/>
              </w:rPr>
              <w:t>yrs</w:t>
            </w:r>
            <w:proofErr w:type="spellEnd"/>
          </w:p>
        </w:tc>
        <w:tc>
          <w:tcPr>
            <w:tcW w:w="2340" w:type="dxa"/>
            <w:vAlign w:val="center"/>
          </w:tcPr>
          <w:p w14:paraId="3F92D783" w14:textId="77777777" w:rsidR="00890C96" w:rsidRPr="003A4541" w:rsidRDefault="00890C96" w:rsidP="00740538">
            <w:pPr>
              <w:keepNext/>
              <w:keepLines/>
              <w:ind w:firstLine="0"/>
              <w:jc w:val="center"/>
              <w:outlineLvl w:val="0"/>
              <w:rPr>
                <w:rFonts w:cs="Calibri"/>
                <w:i/>
                <w:sz w:val="16"/>
                <w:szCs w:val="16"/>
              </w:rPr>
            </w:pPr>
            <w:r>
              <w:rPr>
                <w:rFonts w:cs="Calibri"/>
                <w:i/>
                <w:sz w:val="16"/>
                <w:szCs w:val="16"/>
              </w:rPr>
              <w:t xml:space="preserve">mg = </w:t>
            </w:r>
            <w:r w:rsidRPr="00890C96">
              <w:rPr>
                <w:rFonts w:cs="Calibri"/>
                <w:sz w:val="16"/>
                <w:szCs w:val="16"/>
              </w:rPr>
              <w:t>47.0</w:t>
            </w:r>
            <w:r>
              <w:rPr>
                <w:rFonts w:cs="Calibri"/>
                <w:sz w:val="16"/>
                <w:szCs w:val="16"/>
              </w:rPr>
              <w:t xml:space="preserve"> </w:t>
            </w:r>
            <w:proofErr w:type="spellStart"/>
            <w:r>
              <w:rPr>
                <w:rFonts w:cs="Calibri"/>
                <w:sz w:val="16"/>
                <w:szCs w:val="16"/>
              </w:rPr>
              <w:t>yrs</w:t>
            </w:r>
            <w:proofErr w:type="spellEnd"/>
          </w:p>
        </w:tc>
      </w:tr>
      <w:tr w:rsidR="003A4541" w:rsidRPr="003A4541" w14:paraId="1A15D8CD" w14:textId="77777777" w:rsidTr="00740538">
        <w:trPr>
          <w:cantSplit/>
          <w:trHeight w:val="216"/>
        </w:trPr>
        <w:tc>
          <w:tcPr>
            <w:tcW w:w="3600" w:type="dxa"/>
          </w:tcPr>
          <w:p w14:paraId="035195B9" w14:textId="77777777" w:rsidR="003A4541" w:rsidRPr="003A4541" w:rsidRDefault="003A4541" w:rsidP="003A4541">
            <w:pPr>
              <w:keepNext/>
              <w:keepLines/>
              <w:ind w:firstLine="0"/>
              <w:outlineLvl w:val="0"/>
              <w:rPr>
                <w:rFonts w:cs="Calibri"/>
                <w:sz w:val="16"/>
                <w:szCs w:val="16"/>
              </w:rPr>
            </w:pPr>
            <w:bookmarkStart w:id="179" w:name="_Toc275175216"/>
            <w:r w:rsidRPr="003A4541">
              <w:rPr>
                <w:rFonts w:cs="Calibri"/>
                <w:sz w:val="16"/>
                <w:szCs w:val="16"/>
              </w:rPr>
              <w:t>Fishery Selectivity</w:t>
            </w:r>
            <w:bookmarkEnd w:id="179"/>
            <w:r w:rsidRPr="003A4541">
              <w:rPr>
                <w:rFonts w:cs="Calibri"/>
                <w:sz w:val="16"/>
                <w:szCs w:val="16"/>
                <w:vertAlign w:val="superscript"/>
              </w:rPr>
              <w:t>&amp;</w:t>
            </w:r>
          </w:p>
        </w:tc>
        <w:tc>
          <w:tcPr>
            <w:tcW w:w="2610" w:type="dxa"/>
            <w:vAlign w:val="center"/>
          </w:tcPr>
          <w:p w14:paraId="6BE99BC4" w14:textId="77777777" w:rsidR="00D40779" w:rsidRPr="003A4541" w:rsidRDefault="00D40779" w:rsidP="00740538">
            <w:pPr>
              <w:keepNext/>
              <w:keepLines/>
              <w:ind w:firstLine="0"/>
              <w:jc w:val="center"/>
              <w:outlineLvl w:val="0"/>
              <w:rPr>
                <w:rFonts w:cs="Calibri"/>
                <w:sz w:val="16"/>
                <w:szCs w:val="16"/>
              </w:rPr>
            </w:pPr>
            <w:r>
              <w:rPr>
                <w:rFonts w:cs="Calibri"/>
                <w:sz w:val="16"/>
                <w:szCs w:val="16"/>
              </w:rPr>
              <w:t>Double Normal</w:t>
            </w:r>
          </w:p>
        </w:tc>
        <w:tc>
          <w:tcPr>
            <w:tcW w:w="2340" w:type="dxa"/>
            <w:vAlign w:val="center"/>
          </w:tcPr>
          <w:p w14:paraId="7C09ABEF" w14:textId="77777777" w:rsidR="00D40779" w:rsidRPr="003A4541" w:rsidRDefault="00D40779" w:rsidP="00740538">
            <w:pPr>
              <w:keepNext/>
              <w:keepLines/>
              <w:ind w:firstLine="0"/>
              <w:jc w:val="center"/>
              <w:outlineLvl w:val="0"/>
              <w:rPr>
                <w:rFonts w:cs="Calibri"/>
                <w:sz w:val="16"/>
                <w:szCs w:val="16"/>
              </w:rPr>
            </w:pPr>
            <w:r>
              <w:rPr>
                <w:rFonts w:cs="Calibri"/>
                <w:sz w:val="16"/>
                <w:szCs w:val="16"/>
              </w:rPr>
              <w:t>Double Normal</w:t>
            </w:r>
          </w:p>
        </w:tc>
      </w:tr>
      <w:tr w:rsidR="00740538" w:rsidRPr="003A4541" w14:paraId="68B7993A" w14:textId="77777777" w:rsidTr="00740538">
        <w:trPr>
          <w:cantSplit/>
          <w:trHeight w:val="216"/>
        </w:trPr>
        <w:tc>
          <w:tcPr>
            <w:tcW w:w="3600" w:type="dxa"/>
          </w:tcPr>
          <w:p w14:paraId="532AF661" w14:textId="77777777" w:rsidR="00740538" w:rsidRPr="003A4541" w:rsidRDefault="00740538" w:rsidP="003A4541">
            <w:pPr>
              <w:keepNext/>
              <w:keepLines/>
              <w:ind w:firstLine="0"/>
              <w:outlineLvl w:val="0"/>
              <w:rPr>
                <w:rFonts w:cs="Calibri"/>
                <w:sz w:val="16"/>
                <w:szCs w:val="16"/>
              </w:rPr>
            </w:pPr>
            <w:bookmarkStart w:id="180" w:name="_Toc275175217"/>
            <w:r w:rsidRPr="003A4541">
              <w:rPr>
                <w:rFonts w:cs="Calibri"/>
                <w:sz w:val="16"/>
                <w:szCs w:val="16"/>
              </w:rPr>
              <w:t>Survey Selectivity</w:t>
            </w:r>
            <w:bookmarkEnd w:id="180"/>
            <w:r w:rsidRPr="003A4541">
              <w:rPr>
                <w:rFonts w:cs="Calibri"/>
                <w:sz w:val="16"/>
                <w:szCs w:val="16"/>
                <w:vertAlign w:val="superscript"/>
              </w:rPr>
              <w:t>&amp;</w:t>
            </w:r>
          </w:p>
        </w:tc>
        <w:tc>
          <w:tcPr>
            <w:tcW w:w="2610" w:type="dxa"/>
            <w:vAlign w:val="center"/>
          </w:tcPr>
          <w:p w14:paraId="323AD323" w14:textId="77777777" w:rsidR="00740538" w:rsidRDefault="00740538" w:rsidP="00740538">
            <w:pPr>
              <w:keepNext/>
              <w:keepLines/>
              <w:ind w:firstLine="0"/>
              <w:jc w:val="center"/>
              <w:outlineLvl w:val="0"/>
              <w:rPr>
                <w:rFonts w:cs="Calibri"/>
                <w:sz w:val="16"/>
                <w:szCs w:val="16"/>
              </w:rPr>
            </w:pPr>
            <w:commentRangeStart w:id="181"/>
            <w:r>
              <w:rPr>
                <w:rFonts w:cs="Calibri"/>
                <w:sz w:val="16"/>
                <w:szCs w:val="16"/>
              </w:rPr>
              <w:t>Double Normal</w:t>
            </w:r>
          </w:p>
        </w:tc>
        <w:tc>
          <w:tcPr>
            <w:tcW w:w="2340" w:type="dxa"/>
            <w:vAlign w:val="center"/>
          </w:tcPr>
          <w:p w14:paraId="15C2AEC6" w14:textId="77777777" w:rsidR="00740538" w:rsidRDefault="00740538" w:rsidP="00740538">
            <w:pPr>
              <w:keepNext/>
              <w:keepLines/>
              <w:ind w:firstLine="0"/>
              <w:jc w:val="center"/>
              <w:outlineLvl w:val="0"/>
              <w:rPr>
                <w:rFonts w:cs="Calibri"/>
                <w:sz w:val="16"/>
                <w:szCs w:val="16"/>
              </w:rPr>
            </w:pPr>
            <w:r>
              <w:rPr>
                <w:rFonts w:cs="Calibri"/>
                <w:sz w:val="16"/>
                <w:szCs w:val="16"/>
              </w:rPr>
              <w:t>Double Normal</w:t>
            </w:r>
            <w:commentRangeEnd w:id="181"/>
            <w:r w:rsidR="00547185">
              <w:rPr>
                <w:rStyle w:val="CommentReference"/>
                <w:rFonts w:eastAsiaTheme="minorHAnsi"/>
              </w:rPr>
              <w:commentReference w:id="181"/>
            </w:r>
          </w:p>
        </w:tc>
      </w:tr>
      <w:tr w:rsidR="003A4541" w:rsidRPr="003A4541" w14:paraId="7B6860F8" w14:textId="77777777" w:rsidTr="00740538">
        <w:trPr>
          <w:cantSplit/>
          <w:trHeight w:val="216"/>
        </w:trPr>
        <w:tc>
          <w:tcPr>
            <w:tcW w:w="3600" w:type="dxa"/>
          </w:tcPr>
          <w:p w14:paraId="667E21DB" w14:textId="77777777" w:rsidR="003A4541" w:rsidRPr="003A4541" w:rsidRDefault="003A4541" w:rsidP="003A4541">
            <w:pPr>
              <w:keepNext/>
              <w:keepLines/>
              <w:ind w:firstLine="0"/>
              <w:outlineLvl w:val="0"/>
              <w:rPr>
                <w:rFonts w:cs="Calibri"/>
                <w:sz w:val="16"/>
                <w:szCs w:val="16"/>
              </w:rPr>
            </w:pPr>
            <w:r w:rsidRPr="003A4541">
              <w:rPr>
                <w:rFonts w:cs="Calibri"/>
                <w:sz w:val="16"/>
                <w:szCs w:val="16"/>
              </w:rPr>
              <w:t>Recruitment variation  (</w:t>
            </w:r>
            <m:oMath>
              <m:sSub>
                <m:sSubPr>
                  <m:ctrlPr>
                    <w:rPr>
                      <w:rFonts w:ascii="Cambria Math" w:hAnsi="Cambria Math" w:cs="Calibri"/>
                      <w:i/>
                      <w:sz w:val="16"/>
                      <w:szCs w:val="16"/>
                    </w:rPr>
                  </m:ctrlPr>
                </m:sSubPr>
                <m:e>
                  <m:r>
                    <w:rPr>
                      <w:rFonts w:ascii="Cambria Math" w:hAnsi="Cambria Math" w:cs="Calibri"/>
                      <w:sz w:val="16"/>
                      <w:szCs w:val="16"/>
                    </w:rPr>
                    <m:t>σ</m:t>
                  </m:r>
                </m:e>
                <m:sub>
                  <m:r>
                    <w:rPr>
                      <w:rFonts w:ascii="Cambria Math" w:hAnsi="Cambria Math" w:cs="Calibri"/>
                      <w:sz w:val="16"/>
                      <w:szCs w:val="16"/>
                    </w:rPr>
                    <m:t>R</m:t>
                  </m:r>
                </m:sub>
              </m:sSub>
            </m:oMath>
            <w:r w:rsidRPr="003A4541">
              <w:rPr>
                <w:rFonts w:cs="Calibri"/>
                <w:sz w:val="16"/>
                <w:szCs w:val="16"/>
              </w:rPr>
              <w:t>)</w:t>
            </w:r>
          </w:p>
        </w:tc>
        <w:tc>
          <w:tcPr>
            <w:tcW w:w="4950" w:type="dxa"/>
            <w:gridSpan w:val="2"/>
          </w:tcPr>
          <w:p w14:paraId="0FE5BBF5" w14:textId="77777777" w:rsidR="003A4541" w:rsidRPr="003A4541" w:rsidRDefault="00EB092E" w:rsidP="003A4541">
            <w:pPr>
              <w:keepNext/>
              <w:keepLines/>
              <w:ind w:firstLine="0"/>
              <w:jc w:val="center"/>
              <w:outlineLvl w:val="0"/>
              <w:rPr>
                <w:rFonts w:cs="Calibri"/>
                <w:sz w:val="16"/>
                <w:szCs w:val="16"/>
              </w:rPr>
            </w:pPr>
            <m:oMath>
              <m:sSub>
                <m:sSubPr>
                  <m:ctrlPr>
                    <w:rPr>
                      <w:rFonts w:ascii="Cambria Math" w:hAnsi="Cambria Math" w:cs="Calibri"/>
                      <w:i/>
                      <w:sz w:val="16"/>
                      <w:szCs w:val="16"/>
                    </w:rPr>
                  </m:ctrlPr>
                </m:sSubPr>
                <m:e>
                  <m:r>
                    <w:rPr>
                      <w:rFonts w:ascii="Cambria Math" w:hAnsi="Cambria Math" w:cs="Calibri"/>
                      <w:sz w:val="16"/>
                      <w:szCs w:val="16"/>
                    </w:rPr>
                    <m:t>σ</m:t>
                  </m:r>
                </m:e>
                <m:sub>
                  <m:r>
                    <w:rPr>
                      <w:rFonts w:ascii="Cambria Math" w:hAnsi="Cambria Math" w:cs="Calibri"/>
                      <w:sz w:val="16"/>
                      <w:szCs w:val="16"/>
                    </w:rPr>
                    <m:t>R</m:t>
                  </m:r>
                </m:sub>
              </m:sSub>
            </m:oMath>
            <w:r w:rsidR="003A4541" w:rsidRPr="003A4541">
              <w:rPr>
                <w:rFonts w:cs="Calibri"/>
                <w:sz w:val="16"/>
                <w:szCs w:val="16"/>
              </w:rPr>
              <w:t xml:space="preserve"> = 0.60</w:t>
            </w:r>
          </w:p>
        </w:tc>
      </w:tr>
      <w:tr w:rsidR="003A4541" w:rsidRPr="003A4541" w14:paraId="13552719" w14:textId="77777777" w:rsidTr="00740538">
        <w:trPr>
          <w:cantSplit/>
          <w:trHeight w:val="216"/>
        </w:trPr>
        <w:tc>
          <w:tcPr>
            <w:tcW w:w="3600" w:type="dxa"/>
          </w:tcPr>
          <w:p w14:paraId="6E5D086C" w14:textId="77777777" w:rsidR="003A4541" w:rsidRPr="003A4541" w:rsidRDefault="003A4541" w:rsidP="003A4541">
            <w:pPr>
              <w:keepNext/>
              <w:keepLines/>
              <w:ind w:firstLine="0"/>
              <w:outlineLvl w:val="0"/>
              <w:rPr>
                <w:rFonts w:cs="Calibri"/>
                <w:sz w:val="16"/>
                <w:szCs w:val="16"/>
              </w:rPr>
            </w:pPr>
            <w:proofErr w:type="spellStart"/>
            <w:r w:rsidRPr="003A4541">
              <w:rPr>
                <w:rFonts w:cs="Calibri"/>
                <w:sz w:val="16"/>
                <w:szCs w:val="16"/>
              </w:rPr>
              <w:t>Catchability</w:t>
            </w:r>
            <w:proofErr w:type="spellEnd"/>
            <w:r w:rsidRPr="003A4541">
              <w:rPr>
                <w:rFonts w:cs="Calibri"/>
                <w:sz w:val="16"/>
                <w:szCs w:val="16"/>
              </w:rPr>
              <w:t xml:space="preserve"> Coefficient (</w:t>
            </w:r>
            <w:r w:rsidRPr="003A4541">
              <w:rPr>
                <w:rFonts w:cs="Calibri"/>
                <w:i/>
                <w:sz w:val="16"/>
                <w:szCs w:val="16"/>
              </w:rPr>
              <w:t>Q)</w:t>
            </w:r>
          </w:p>
        </w:tc>
        <w:tc>
          <w:tcPr>
            <w:tcW w:w="4950" w:type="dxa"/>
            <w:gridSpan w:val="2"/>
          </w:tcPr>
          <w:p w14:paraId="0218FAAB" w14:textId="77777777" w:rsidR="003A4541" w:rsidRPr="003A4541" w:rsidRDefault="003A4541" w:rsidP="003A4541">
            <w:pPr>
              <w:keepNext/>
              <w:keepLines/>
              <w:ind w:firstLine="0"/>
              <w:jc w:val="center"/>
              <w:outlineLvl w:val="0"/>
              <w:rPr>
                <w:rFonts w:cs="Calibri"/>
                <w:sz w:val="16"/>
                <w:szCs w:val="16"/>
              </w:rPr>
            </w:pPr>
            <w:commentRangeStart w:id="182"/>
            <w:r w:rsidRPr="003A4541">
              <w:rPr>
                <w:rFonts w:cs="Calibri"/>
                <w:i/>
                <w:sz w:val="16"/>
                <w:szCs w:val="16"/>
              </w:rPr>
              <w:t xml:space="preserve">Q </w:t>
            </w:r>
            <w:r w:rsidRPr="003A4541">
              <w:rPr>
                <w:rFonts w:cs="Calibri"/>
                <w:sz w:val="16"/>
                <w:szCs w:val="16"/>
              </w:rPr>
              <w:t>= 1</w:t>
            </w:r>
            <w:commentRangeEnd w:id="182"/>
            <w:r w:rsidR="00547185">
              <w:rPr>
                <w:rStyle w:val="CommentReference"/>
                <w:rFonts w:eastAsiaTheme="minorHAnsi"/>
              </w:rPr>
              <w:commentReference w:id="182"/>
            </w:r>
          </w:p>
        </w:tc>
      </w:tr>
      <w:tr w:rsidR="003A4541" w:rsidRPr="003A4541" w14:paraId="2ABA3BF1" w14:textId="77777777" w:rsidTr="00740538">
        <w:trPr>
          <w:cantSplit/>
          <w:trHeight w:val="216"/>
        </w:trPr>
        <w:tc>
          <w:tcPr>
            <w:tcW w:w="3600" w:type="dxa"/>
          </w:tcPr>
          <w:p w14:paraId="44C9ADAB" w14:textId="77777777" w:rsidR="003A4541" w:rsidRPr="003A4541" w:rsidRDefault="003A4541" w:rsidP="003A4541">
            <w:pPr>
              <w:keepNext/>
              <w:keepLines/>
              <w:ind w:firstLine="0"/>
              <w:outlineLvl w:val="0"/>
              <w:rPr>
                <w:rFonts w:cs="Calibri"/>
                <w:i/>
                <w:sz w:val="16"/>
                <w:szCs w:val="16"/>
              </w:rPr>
            </w:pPr>
            <w:r w:rsidRPr="003A4541">
              <w:rPr>
                <w:rFonts w:cs="Calibri"/>
                <w:sz w:val="16"/>
                <w:szCs w:val="16"/>
              </w:rPr>
              <w:t>Survey Standard Error (</w:t>
            </w:r>
            <w:r w:rsidRPr="003A4541">
              <w:rPr>
                <w:rFonts w:eastAsiaTheme="minorHAnsi" w:cs="Calibri"/>
                <w:position w:val="-12"/>
                <w:sz w:val="16"/>
                <w:szCs w:val="16"/>
              </w:rPr>
              <w:object w:dxaOrig="300" w:dyaOrig="360" w14:anchorId="122A785A">
                <v:shape id="_x0000_i1048" type="#_x0000_t75" style="width:11.25pt;height:11.25pt" o:ole="">
                  <v:imagedata r:id="rId57" o:title=""/>
                </v:shape>
                <o:OLEObject Type="Embed" ProgID="Equation.DSMT4" ShapeID="_x0000_i1048" DrawAspect="Content" ObjectID="_1471755946" r:id="rId58"/>
              </w:object>
            </w:r>
            <w:r w:rsidRPr="003A4541">
              <w:rPr>
                <w:rFonts w:cs="Calibri"/>
                <w:sz w:val="16"/>
                <w:szCs w:val="16"/>
              </w:rPr>
              <w:t>)</w:t>
            </w:r>
          </w:p>
        </w:tc>
        <w:tc>
          <w:tcPr>
            <w:tcW w:w="4950" w:type="dxa"/>
            <w:gridSpan w:val="2"/>
          </w:tcPr>
          <w:p w14:paraId="081863D3" w14:textId="77777777" w:rsidR="003A4541" w:rsidRPr="003A4541" w:rsidRDefault="003A4541" w:rsidP="003A4541">
            <w:pPr>
              <w:keepNext/>
              <w:keepLines/>
              <w:ind w:firstLine="0"/>
              <w:jc w:val="center"/>
              <w:outlineLvl w:val="0"/>
              <w:rPr>
                <w:rFonts w:cs="Calibri"/>
                <w:i/>
                <w:sz w:val="16"/>
                <w:szCs w:val="16"/>
              </w:rPr>
            </w:pPr>
            <w:r w:rsidRPr="003A4541">
              <w:rPr>
                <w:rFonts w:eastAsiaTheme="minorHAnsi" w:cs="Calibri"/>
                <w:position w:val="-12"/>
                <w:sz w:val="16"/>
                <w:szCs w:val="16"/>
              </w:rPr>
              <w:object w:dxaOrig="300" w:dyaOrig="360" w14:anchorId="0257CADF">
                <v:shape id="_x0000_i1049" type="#_x0000_t75" style="width:11.25pt;height:11.25pt" o:ole="">
                  <v:imagedata r:id="rId57" o:title=""/>
                </v:shape>
                <o:OLEObject Type="Embed" ProgID="Equation.DSMT4" ShapeID="_x0000_i1049" DrawAspect="Content" ObjectID="_1471755947" r:id="rId59"/>
              </w:object>
            </w:r>
            <w:r w:rsidRPr="003A4541">
              <w:rPr>
                <w:rFonts w:cs="Calibri"/>
                <w:sz w:val="16"/>
                <w:szCs w:val="16"/>
              </w:rPr>
              <w:t xml:space="preserve"> = </w:t>
            </w:r>
            <w:r>
              <w:rPr>
                <w:rFonts w:cs="Calibri"/>
                <w:sz w:val="16"/>
                <w:szCs w:val="16"/>
              </w:rPr>
              <w:t>0.50</w:t>
            </w:r>
          </w:p>
        </w:tc>
      </w:tr>
    </w:tbl>
    <w:p w14:paraId="459A5F6C" w14:textId="77777777" w:rsidR="00D40779" w:rsidRPr="00004561" w:rsidRDefault="00D40779" w:rsidP="00D40779">
      <w:pPr>
        <w:ind w:firstLine="0"/>
        <w:rPr>
          <w:sz w:val="20"/>
          <w:szCs w:val="20"/>
        </w:rPr>
      </w:pPr>
      <w:r>
        <w:rPr>
          <w:sz w:val="20"/>
          <w:szCs w:val="20"/>
        </w:rPr>
        <w:t>&amp;</w:t>
      </w:r>
      <w:r w:rsidRPr="00004561">
        <w:rPr>
          <w:sz w:val="20"/>
          <w:szCs w:val="20"/>
        </w:rPr>
        <w:t xml:space="preserve"> See</w:t>
      </w:r>
      <w:r w:rsidRPr="0021482A">
        <w:rPr>
          <w:sz w:val="20"/>
          <w:szCs w:val="20"/>
        </w:rPr>
        <w:t xml:space="preserve"> </w:t>
      </w:r>
      <w:proofErr w:type="spellStart"/>
      <w:r w:rsidRPr="00004561">
        <w:rPr>
          <w:sz w:val="20"/>
          <w:szCs w:val="20"/>
        </w:rPr>
        <w:t>Methot</w:t>
      </w:r>
      <w:proofErr w:type="spellEnd"/>
      <w:r w:rsidRPr="00004561">
        <w:rPr>
          <w:sz w:val="20"/>
          <w:szCs w:val="20"/>
        </w:rPr>
        <w:t xml:space="preserve"> and Wet</w:t>
      </w:r>
      <w:r>
        <w:rPr>
          <w:sz w:val="20"/>
          <w:szCs w:val="20"/>
        </w:rPr>
        <w:t>zel (2013) for the parameteriza</w:t>
      </w:r>
      <w:r w:rsidRPr="00004561">
        <w:rPr>
          <w:sz w:val="20"/>
          <w:szCs w:val="20"/>
        </w:rPr>
        <w:t>tion of selectivity and growth.</w:t>
      </w:r>
    </w:p>
    <w:p w14:paraId="4E4B8807" w14:textId="77777777" w:rsidR="00E3016C" w:rsidRDefault="00E3016C">
      <w:pPr>
        <w:spacing w:after="200" w:line="276" w:lineRule="auto"/>
        <w:ind w:firstLine="0"/>
        <w:jc w:val="left"/>
      </w:pPr>
      <w:r>
        <w:br w:type="page"/>
      </w:r>
    </w:p>
    <w:p w14:paraId="42AE4D8F" w14:textId="77777777" w:rsidR="00927CE8" w:rsidRDefault="00927CE8" w:rsidP="00927CE8">
      <w:pPr>
        <w:spacing w:after="200" w:line="276" w:lineRule="auto"/>
        <w:ind w:firstLine="0"/>
        <w:jc w:val="left"/>
      </w:pPr>
      <w:r>
        <w:lastRenderedPageBreak/>
        <w:t>Table 3. Median REs for virgin spawning biomass (</w:t>
      </w:r>
      <w:r>
        <w:rPr>
          <w:i/>
        </w:rPr>
        <w:t>SB</w:t>
      </w:r>
      <w:r>
        <w:t>0) and assessment year</w:t>
      </w:r>
      <w:r w:rsidR="004E1877">
        <w:t xml:space="preserve"> depletion</w:t>
      </w:r>
      <w:r>
        <w:t xml:space="preserve"> for each data scenario and life-history; flatfish (a) and rockfish (b).</w:t>
      </w:r>
    </w:p>
    <w:tbl>
      <w:tblPr>
        <w:tblW w:w="8260" w:type="dxa"/>
        <w:tblInd w:w="93" w:type="dxa"/>
        <w:tblLook w:val="04A0" w:firstRow="1" w:lastRow="0" w:firstColumn="1" w:lastColumn="0" w:noHBand="0" w:noVBand="1"/>
      </w:tblPr>
      <w:tblGrid>
        <w:gridCol w:w="940"/>
        <w:gridCol w:w="940"/>
        <w:gridCol w:w="1646"/>
        <w:gridCol w:w="700"/>
        <w:gridCol w:w="700"/>
        <w:gridCol w:w="700"/>
        <w:gridCol w:w="700"/>
        <w:gridCol w:w="700"/>
        <w:gridCol w:w="700"/>
        <w:gridCol w:w="700"/>
      </w:tblGrid>
      <w:tr w:rsidR="00956B25" w:rsidRPr="00956B25" w14:paraId="26819DC3" w14:textId="77777777" w:rsidTr="004C7457">
        <w:trPr>
          <w:trHeight w:val="465"/>
        </w:trPr>
        <w:tc>
          <w:tcPr>
            <w:tcW w:w="940" w:type="dxa"/>
            <w:tcBorders>
              <w:top w:val="single" w:sz="12" w:space="0" w:color="auto"/>
              <w:left w:val="nil"/>
              <w:bottom w:val="nil"/>
              <w:right w:val="nil"/>
            </w:tcBorders>
            <w:shd w:val="clear" w:color="auto" w:fill="auto"/>
            <w:noWrap/>
            <w:vAlign w:val="bottom"/>
            <w:hideMark/>
          </w:tcPr>
          <w:p w14:paraId="33E238B2"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tcBorders>
              <w:top w:val="single" w:sz="12" w:space="0" w:color="auto"/>
              <w:left w:val="nil"/>
              <w:bottom w:val="nil"/>
              <w:right w:val="nil"/>
            </w:tcBorders>
            <w:shd w:val="clear" w:color="auto" w:fill="auto"/>
            <w:noWrap/>
            <w:vAlign w:val="bottom"/>
            <w:hideMark/>
          </w:tcPr>
          <w:p w14:paraId="08A5E507"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single" w:sz="12" w:space="0" w:color="auto"/>
              <w:left w:val="nil"/>
              <w:bottom w:val="nil"/>
              <w:right w:val="nil"/>
            </w:tcBorders>
            <w:shd w:val="clear" w:color="auto" w:fill="auto"/>
            <w:noWrap/>
            <w:vAlign w:val="bottom"/>
            <w:hideMark/>
          </w:tcPr>
          <w:p w14:paraId="5F4FE148"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4900" w:type="dxa"/>
            <w:gridSpan w:val="7"/>
            <w:tcBorders>
              <w:top w:val="single" w:sz="12" w:space="0" w:color="auto"/>
              <w:left w:val="nil"/>
              <w:bottom w:val="nil"/>
              <w:right w:val="nil"/>
            </w:tcBorders>
            <w:shd w:val="clear" w:color="auto" w:fill="auto"/>
            <w:noWrap/>
            <w:vAlign w:val="bottom"/>
            <w:hideMark/>
          </w:tcPr>
          <w:p w14:paraId="168279A6" w14:textId="77777777" w:rsidR="00956B25" w:rsidRPr="00956B25" w:rsidRDefault="00956B25" w:rsidP="00956B25">
            <w:pPr>
              <w:spacing w:line="240" w:lineRule="auto"/>
              <w:ind w:firstLine="0"/>
              <w:jc w:val="center"/>
              <w:rPr>
                <w:rFonts w:eastAsia="Times New Roman" w:cs="Times New Roman"/>
                <w:color w:val="000000"/>
                <w:sz w:val="18"/>
                <w:szCs w:val="18"/>
              </w:rPr>
            </w:pPr>
            <w:r w:rsidRPr="00956B25">
              <w:rPr>
                <w:rFonts w:eastAsia="Times New Roman" w:cs="Times New Roman"/>
                <w:color w:val="000000"/>
                <w:sz w:val="18"/>
                <w:szCs w:val="18"/>
              </w:rPr>
              <w:t>Assessment Year</w:t>
            </w:r>
          </w:p>
        </w:tc>
      </w:tr>
      <w:tr w:rsidR="00956B25" w:rsidRPr="00956B25" w14:paraId="1018B1B3" w14:textId="77777777" w:rsidTr="00956B25">
        <w:trPr>
          <w:trHeight w:val="315"/>
        </w:trPr>
        <w:tc>
          <w:tcPr>
            <w:tcW w:w="3360" w:type="dxa"/>
            <w:gridSpan w:val="3"/>
            <w:tcBorders>
              <w:top w:val="nil"/>
              <w:left w:val="nil"/>
              <w:bottom w:val="double" w:sz="6" w:space="0" w:color="auto"/>
              <w:right w:val="nil"/>
            </w:tcBorders>
            <w:shd w:val="clear" w:color="auto" w:fill="auto"/>
            <w:noWrap/>
            <w:vAlign w:val="bottom"/>
            <w:hideMark/>
          </w:tcPr>
          <w:p w14:paraId="558E0E1E" w14:textId="77777777" w:rsidR="00956B25" w:rsidRPr="00956B25" w:rsidRDefault="00956B25" w:rsidP="00956B25">
            <w:pPr>
              <w:spacing w:line="240" w:lineRule="auto"/>
              <w:ind w:firstLine="0"/>
              <w:jc w:val="left"/>
              <w:rPr>
                <w:rFonts w:eastAsia="Times New Roman" w:cs="Times New Roman"/>
                <w:color w:val="000000"/>
                <w:sz w:val="18"/>
                <w:szCs w:val="18"/>
              </w:rPr>
            </w:pPr>
            <w:r>
              <w:rPr>
                <w:rFonts w:eastAsia="Times New Roman" w:cs="Times New Roman"/>
                <w:color w:val="000000"/>
                <w:sz w:val="18"/>
                <w:szCs w:val="18"/>
              </w:rPr>
              <w:t xml:space="preserve">a) </w:t>
            </w:r>
            <w:r w:rsidRPr="00956B25">
              <w:rPr>
                <w:rFonts w:eastAsia="Times New Roman" w:cs="Times New Roman"/>
                <w:color w:val="000000"/>
                <w:sz w:val="18"/>
                <w:szCs w:val="18"/>
              </w:rPr>
              <w:t>Flatfish</w:t>
            </w:r>
          </w:p>
        </w:tc>
        <w:tc>
          <w:tcPr>
            <w:tcW w:w="700" w:type="dxa"/>
            <w:tcBorders>
              <w:top w:val="nil"/>
              <w:left w:val="nil"/>
              <w:bottom w:val="double" w:sz="6" w:space="0" w:color="auto"/>
              <w:right w:val="nil"/>
            </w:tcBorders>
            <w:shd w:val="clear" w:color="auto" w:fill="auto"/>
            <w:noWrap/>
            <w:vAlign w:val="bottom"/>
            <w:hideMark/>
          </w:tcPr>
          <w:p w14:paraId="45C06B4A"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54</w:t>
            </w:r>
          </w:p>
        </w:tc>
        <w:tc>
          <w:tcPr>
            <w:tcW w:w="700" w:type="dxa"/>
            <w:tcBorders>
              <w:top w:val="nil"/>
              <w:left w:val="nil"/>
              <w:bottom w:val="double" w:sz="6" w:space="0" w:color="auto"/>
              <w:right w:val="nil"/>
            </w:tcBorders>
            <w:shd w:val="clear" w:color="auto" w:fill="auto"/>
            <w:noWrap/>
            <w:vAlign w:val="bottom"/>
            <w:hideMark/>
          </w:tcPr>
          <w:p w14:paraId="01E0E049"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58</w:t>
            </w:r>
          </w:p>
        </w:tc>
        <w:tc>
          <w:tcPr>
            <w:tcW w:w="700" w:type="dxa"/>
            <w:tcBorders>
              <w:top w:val="nil"/>
              <w:left w:val="nil"/>
              <w:bottom w:val="double" w:sz="6" w:space="0" w:color="auto"/>
              <w:right w:val="nil"/>
            </w:tcBorders>
            <w:shd w:val="clear" w:color="auto" w:fill="auto"/>
            <w:noWrap/>
            <w:vAlign w:val="bottom"/>
            <w:hideMark/>
          </w:tcPr>
          <w:p w14:paraId="2B09014D"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62</w:t>
            </w:r>
          </w:p>
        </w:tc>
        <w:tc>
          <w:tcPr>
            <w:tcW w:w="700" w:type="dxa"/>
            <w:tcBorders>
              <w:top w:val="nil"/>
              <w:left w:val="nil"/>
              <w:bottom w:val="double" w:sz="6" w:space="0" w:color="auto"/>
              <w:right w:val="nil"/>
            </w:tcBorders>
            <w:shd w:val="clear" w:color="auto" w:fill="auto"/>
            <w:noWrap/>
            <w:vAlign w:val="bottom"/>
            <w:hideMark/>
          </w:tcPr>
          <w:p w14:paraId="1383A3F8"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66</w:t>
            </w:r>
          </w:p>
        </w:tc>
        <w:tc>
          <w:tcPr>
            <w:tcW w:w="700" w:type="dxa"/>
            <w:tcBorders>
              <w:top w:val="nil"/>
              <w:left w:val="nil"/>
              <w:bottom w:val="double" w:sz="6" w:space="0" w:color="auto"/>
              <w:right w:val="nil"/>
            </w:tcBorders>
            <w:shd w:val="clear" w:color="auto" w:fill="auto"/>
            <w:noWrap/>
            <w:vAlign w:val="bottom"/>
            <w:hideMark/>
          </w:tcPr>
          <w:p w14:paraId="3C362607"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78</w:t>
            </w:r>
          </w:p>
        </w:tc>
        <w:tc>
          <w:tcPr>
            <w:tcW w:w="700" w:type="dxa"/>
            <w:tcBorders>
              <w:top w:val="nil"/>
              <w:left w:val="nil"/>
              <w:bottom w:val="double" w:sz="6" w:space="0" w:color="auto"/>
              <w:right w:val="nil"/>
            </w:tcBorders>
            <w:shd w:val="clear" w:color="auto" w:fill="auto"/>
            <w:noWrap/>
            <w:vAlign w:val="bottom"/>
            <w:hideMark/>
          </w:tcPr>
          <w:p w14:paraId="045DB895"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90</w:t>
            </w:r>
          </w:p>
        </w:tc>
        <w:tc>
          <w:tcPr>
            <w:tcW w:w="700" w:type="dxa"/>
            <w:tcBorders>
              <w:top w:val="nil"/>
              <w:left w:val="nil"/>
              <w:bottom w:val="double" w:sz="6" w:space="0" w:color="auto"/>
              <w:right w:val="nil"/>
            </w:tcBorders>
            <w:shd w:val="clear" w:color="auto" w:fill="auto"/>
            <w:noWrap/>
            <w:vAlign w:val="bottom"/>
            <w:hideMark/>
          </w:tcPr>
          <w:p w14:paraId="1A7EDE09"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98</w:t>
            </w:r>
          </w:p>
        </w:tc>
      </w:tr>
      <w:tr w:rsidR="00956B25" w:rsidRPr="00956B25" w14:paraId="7275CAE1" w14:textId="77777777" w:rsidTr="00956B25">
        <w:trPr>
          <w:trHeight w:val="315"/>
        </w:trPr>
        <w:tc>
          <w:tcPr>
            <w:tcW w:w="940" w:type="dxa"/>
            <w:vMerge w:val="restart"/>
            <w:tcBorders>
              <w:top w:val="nil"/>
              <w:left w:val="nil"/>
              <w:bottom w:val="single" w:sz="4" w:space="0" w:color="000000"/>
              <w:right w:val="nil"/>
            </w:tcBorders>
            <w:shd w:val="clear" w:color="auto" w:fill="auto"/>
            <w:vAlign w:val="center"/>
            <w:hideMark/>
          </w:tcPr>
          <w:p w14:paraId="1E65DCDF" w14:textId="77777777" w:rsidR="00956B25" w:rsidRPr="00956B25" w:rsidRDefault="00956B25" w:rsidP="00956B25">
            <w:pPr>
              <w:spacing w:line="240" w:lineRule="auto"/>
              <w:ind w:firstLine="0"/>
              <w:jc w:val="center"/>
              <w:rPr>
                <w:rFonts w:eastAsia="Times New Roman" w:cs="Times New Roman"/>
                <w:color w:val="000000"/>
                <w:sz w:val="18"/>
                <w:szCs w:val="18"/>
              </w:rPr>
            </w:pPr>
            <w:r w:rsidRPr="00956B25">
              <w:rPr>
                <w:rFonts w:eastAsia="Times New Roman" w:cs="Times New Roman"/>
                <w:color w:val="000000"/>
                <w:sz w:val="18"/>
                <w:szCs w:val="18"/>
              </w:rPr>
              <w:t>Median Relative Error</w:t>
            </w:r>
          </w:p>
        </w:tc>
        <w:tc>
          <w:tcPr>
            <w:tcW w:w="940" w:type="dxa"/>
            <w:vMerge w:val="restart"/>
            <w:tcBorders>
              <w:top w:val="nil"/>
              <w:left w:val="nil"/>
              <w:bottom w:val="nil"/>
              <w:right w:val="nil"/>
            </w:tcBorders>
            <w:shd w:val="clear" w:color="auto" w:fill="auto"/>
            <w:noWrap/>
            <w:vAlign w:val="center"/>
            <w:hideMark/>
          </w:tcPr>
          <w:p w14:paraId="44D71D5F" w14:textId="77777777" w:rsidR="00956B25" w:rsidRPr="00956B25" w:rsidRDefault="00956B25" w:rsidP="00956B25">
            <w:pPr>
              <w:spacing w:line="240" w:lineRule="auto"/>
              <w:ind w:firstLine="0"/>
              <w:jc w:val="center"/>
              <w:rPr>
                <w:rFonts w:eastAsia="Times New Roman" w:cs="Times New Roman"/>
                <w:color w:val="000000"/>
                <w:sz w:val="18"/>
                <w:szCs w:val="18"/>
              </w:rPr>
            </w:pPr>
            <w:r w:rsidRPr="00956B25">
              <w:rPr>
                <w:rFonts w:eastAsia="Times New Roman" w:cs="Times New Roman"/>
                <w:color w:val="000000"/>
                <w:sz w:val="18"/>
                <w:szCs w:val="18"/>
              </w:rPr>
              <w:t>SB0</w:t>
            </w:r>
          </w:p>
        </w:tc>
        <w:tc>
          <w:tcPr>
            <w:tcW w:w="1480" w:type="dxa"/>
            <w:tcBorders>
              <w:top w:val="nil"/>
              <w:left w:val="nil"/>
              <w:bottom w:val="nil"/>
              <w:right w:val="nil"/>
            </w:tcBorders>
            <w:shd w:val="clear" w:color="auto" w:fill="auto"/>
            <w:noWrap/>
            <w:vAlign w:val="bottom"/>
            <w:hideMark/>
          </w:tcPr>
          <w:p w14:paraId="0B8E8E7F"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No Reduction</w:t>
            </w:r>
          </w:p>
        </w:tc>
        <w:tc>
          <w:tcPr>
            <w:tcW w:w="700" w:type="dxa"/>
            <w:tcBorders>
              <w:top w:val="nil"/>
              <w:left w:val="nil"/>
              <w:bottom w:val="nil"/>
              <w:right w:val="nil"/>
            </w:tcBorders>
            <w:shd w:val="clear" w:color="auto" w:fill="auto"/>
            <w:noWrap/>
            <w:vAlign w:val="bottom"/>
            <w:hideMark/>
          </w:tcPr>
          <w:p w14:paraId="76FD4E76"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6EB80B23"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25902ABD"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-0.05</w:t>
            </w:r>
          </w:p>
        </w:tc>
        <w:tc>
          <w:tcPr>
            <w:tcW w:w="700" w:type="dxa"/>
            <w:tcBorders>
              <w:top w:val="nil"/>
              <w:left w:val="nil"/>
              <w:bottom w:val="nil"/>
              <w:right w:val="nil"/>
            </w:tcBorders>
            <w:shd w:val="clear" w:color="auto" w:fill="auto"/>
            <w:noWrap/>
            <w:vAlign w:val="bottom"/>
            <w:hideMark/>
          </w:tcPr>
          <w:p w14:paraId="26C4533A"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54B9A53F"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nil"/>
              <w:right w:val="nil"/>
            </w:tcBorders>
            <w:shd w:val="clear" w:color="auto" w:fill="auto"/>
            <w:noWrap/>
            <w:vAlign w:val="bottom"/>
            <w:hideMark/>
          </w:tcPr>
          <w:p w14:paraId="71053F2B"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c>
          <w:tcPr>
            <w:tcW w:w="700" w:type="dxa"/>
            <w:tcBorders>
              <w:top w:val="nil"/>
              <w:left w:val="nil"/>
              <w:bottom w:val="nil"/>
              <w:right w:val="nil"/>
            </w:tcBorders>
            <w:shd w:val="clear" w:color="auto" w:fill="auto"/>
            <w:noWrap/>
            <w:vAlign w:val="bottom"/>
            <w:hideMark/>
          </w:tcPr>
          <w:p w14:paraId="71555A4A"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r>
      <w:tr w:rsidR="00956B25" w:rsidRPr="00956B25" w14:paraId="05658E3D" w14:textId="77777777" w:rsidTr="00956B25">
        <w:trPr>
          <w:trHeight w:val="300"/>
        </w:trPr>
        <w:tc>
          <w:tcPr>
            <w:tcW w:w="940" w:type="dxa"/>
            <w:vMerge/>
            <w:tcBorders>
              <w:top w:val="nil"/>
              <w:left w:val="nil"/>
              <w:bottom w:val="single" w:sz="4" w:space="0" w:color="000000"/>
              <w:right w:val="nil"/>
            </w:tcBorders>
            <w:vAlign w:val="center"/>
            <w:hideMark/>
          </w:tcPr>
          <w:p w14:paraId="2BF51FA3"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14:paraId="75CB7A77"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1A2627A9"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Reduced Data</w:t>
            </w:r>
          </w:p>
        </w:tc>
        <w:tc>
          <w:tcPr>
            <w:tcW w:w="700" w:type="dxa"/>
            <w:tcBorders>
              <w:top w:val="nil"/>
              <w:left w:val="nil"/>
              <w:bottom w:val="nil"/>
              <w:right w:val="nil"/>
            </w:tcBorders>
            <w:shd w:val="clear" w:color="auto" w:fill="auto"/>
            <w:noWrap/>
            <w:vAlign w:val="bottom"/>
            <w:hideMark/>
          </w:tcPr>
          <w:p w14:paraId="44CC3EC2"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6A907370"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42A97D28"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7B334FD4"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7A8A7238"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nil"/>
              <w:right w:val="nil"/>
            </w:tcBorders>
            <w:shd w:val="clear" w:color="auto" w:fill="auto"/>
            <w:noWrap/>
            <w:vAlign w:val="bottom"/>
            <w:hideMark/>
          </w:tcPr>
          <w:p w14:paraId="2C4CD870"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1B18118A"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r>
      <w:tr w:rsidR="00956B25" w:rsidRPr="00956B25" w14:paraId="54854C8E" w14:textId="77777777" w:rsidTr="00956B25">
        <w:trPr>
          <w:trHeight w:val="300"/>
        </w:trPr>
        <w:tc>
          <w:tcPr>
            <w:tcW w:w="940" w:type="dxa"/>
            <w:vMerge/>
            <w:tcBorders>
              <w:top w:val="nil"/>
              <w:left w:val="nil"/>
              <w:bottom w:val="single" w:sz="4" w:space="0" w:color="000000"/>
              <w:right w:val="nil"/>
            </w:tcBorders>
            <w:vAlign w:val="center"/>
            <w:hideMark/>
          </w:tcPr>
          <w:p w14:paraId="240E68FE"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14:paraId="57DE9FE7"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12A953A3" w14:textId="77777777" w:rsidR="00956B25" w:rsidRPr="00956B25" w:rsidRDefault="00956B25" w:rsidP="00956B25">
            <w:pPr>
              <w:spacing w:line="240" w:lineRule="auto"/>
              <w:ind w:firstLine="0"/>
              <w:jc w:val="right"/>
              <w:rPr>
                <w:rFonts w:eastAsia="Times New Roman" w:cs="Times New Roman"/>
                <w:color w:val="000000"/>
                <w:sz w:val="18"/>
                <w:szCs w:val="18"/>
              </w:rPr>
            </w:pPr>
            <w:commentRangeStart w:id="183"/>
            <w:r w:rsidRPr="00956B25">
              <w:rPr>
                <w:rFonts w:eastAsia="Times New Roman" w:cs="Times New Roman"/>
                <w:color w:val="000000"/>
                <w:sz w:val="18"/>
                <w:szCs w:val="18"/>
              </w:rPr>
              <w:t>Eliminated</w:t>
            </w:r>
            <w:commentRangeEnd w:id="183"/>
            <w:r w:rsidR="00EB092E">
              <w:rPr>
                <w:rStyle w:val="CommentReference"/>
              </w:rPr>
              <w:commentReference w:id="183"/>
            </w:r>
            <w:r w:rsidRPr="00956B25">
              <w:rPr>
                <w:rFonts w:eastAsia="Times New Roman" w:cs="Times New Roman"/>
                <w:color w:val="000000"/>
                <w:sz w:val="18"/>
                <w:szCs w:val="18"/>
              </w:rPr>
              <w:t xml:space="preserve"> Data</w:t>
            </w:r>
          </w:p>
        </w:tc>
        <w:tc>
          <w:tcPr>
            <w:tcW w:w="700" w:type="dxa"/>
            <w:tcBorders>
              <w:top w:val="nil"/>
              <w:left w:val="nil"/>
              <w:bottom w:val="nil"/>
              <w:right w:val="nil"/>
            </w:tcBorders>
            <w:shd w:val="clear" w:color="auto" w:fill="auto"/>
            <w:noWrap/>
            <w:vAlign w:val="bottom"/>
            <w:hideMark/>
          </w:tcPr>
          <w:p w14:paraId="04FA4B37"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11243CE6"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3640F4B5"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74F8A396"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-0.03</w:t>
            </w:r>
          </w:p>
        </w:tc>
        <w:tc>
          <w:tcPr>
            <w:tcW w:w="700" w:type="dxa"/>
            <w:tcBorders>
              <w:top w:val="nil"/>
              <w:left w:val="nil"/>
              <w:bottom w:val="nil"/>
              <w:right w:val="nil"/>
            </w:tcBorders>
            <w:shd w:val="clear" w:color="auto" w:fill="auto"/>
            <w:noWrap/>
            <w:vAlign w:val="bottom"/>
            <w:hideMark/>
          </w:tcPr>
          <w:p w14:paraId="01A8978C"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3BCA989F"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c>
          <w:tcPr>
            <w:tcW w:w="700" w:type="dxa"/>
            <w:tcBorders>
              <w:top w:val="nil"/>
              <w:left w:val="nil"/>
              <w:bottom w:val="nil"/>
              <w:right w:val="nil"/>
            </w:tcBorders>
            <w:shd w:val="clear" w:color="auto" w:fill="auto"/>
            <w:noWrap/>
            <w:vAlign w:val="bottom"/>
            <w:hideMark/>
          </w:tcPr>
          <w:p w14:paraId="664DDF88"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r>
      <w:tr w:rsidR="00956B25" w:rsidRPr="00956B25" w14:paraId="39FB3DF6" w14:textId="77777777" w:rsidTr="00956B25">
        <w:trPr>
          <w:trHeight w:val="90"/>
        </w:trPr>
        <w:tc>
          <w:tcPr>
            <w:tcW w:w="940" w:type="dxa"/>
            <w:vMerge/>
            <w:tcBorders>
              <w:top w:val="nil"/>
              <w:left w:val="nil"/>
              <w:bottom w:val="single" w:sz="4" w:space="0" w:color="000000"/>
              <w:right w:val="nil"/>
            </w:tcBorders>
            <w:vAlign w:val="center"/>
            <w:hideMark/>
          </w:tcPr>
          <w:p w14:paraId="18D6CFDC"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tcBorders>
              <w:top w:val="nil"/>
              <w:left w:val="nil"/>
              <w:bottom w:val="nil"/>
              <w:right w:val="nil"/>
            </w:tcBorders>
            <w:shd w:val="clear" w:color="auto" w:fill="auto"/>
            <w:noWrap/>
            <w:vAlign w:val="bottom"/>
            <w:hideMark/>
          </w:tcPr>
          <w:p w14:paraId="03F0F076"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4D45818F"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7E88289B" w14:textId="77777777" w:rsidR="00956B25" w:rsidRPr="00956B25" w:rsidRDefault="00956B25" w:rsidP="00956B25">
            <w:pPr>
              <w:spacing w:line="240" w:lineRule="auto"/>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488AC475" w14:textId="77777777" w:rsidR="00956B25" w:rsidRPr="00956B25" w:rsidRDefault="00956B25" w:rsidP="00956B25">
            <w:pPr>
              <w:spacing w:line="240" w:lineRule="auto"/>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0E9FA9FA" w14:textId="77777777" w:rsidR="00956B25" w:rsidRPr="00956B25" w:rsidRDefault="00956B25" w:rsidP="00956B25">
            <w:pPr>
              <w:spacing w:line="240" w:lineRule="auto"/>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1E489DC2" w14:textId="77777777" w:rsidR="00956B25" w:rsidRPr="00956B25" w:rsidRDefault="00956B25" w:rsidP="00956B25">
            <w:pPr>
              <w:spacing w:line="240" w:lineRule="auto"/>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62D8EF52" w14:textId="77777777" w:rsidR="00956B25" w:rsidRPr="00956B25" w:rsidRDefault="00956B25" w:rsidP="00956B25">
            <w:pPr>
              <w:spacing w:line="240" w:lineRule="auto"/>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37620072"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45B7DF38" w14:textId="77777777" w:rsidR="00956B25" w:rsidRPr="00956B25" w:rsidRDefault="00956B25" w:rsidP="00956B25">
            <w:pPr>
              <w:spacing w:line="240" w:lineRule="auto"/>
              <w:ind w:firstLine="0"/>
              <w:jc w:val="left"/>
              <w:rPr>
                <w:rFonts w:eastAsia="Times New Roman" w:cs="Times New Roman"/>
                <w:color w:val="000000"/>
                <w:sz w:val="18"/>
                <w:szCs w:val="18"/>
              </w:rPr>
            </w:pPr>
          </w:p>
        </w:tc>
      </w:tr>
      <w:tr w:rsidR="00956B25" w:rsidRPr="00956B25" w14:paraId="76BF2F18" w14:textId="77777777" w:rsidTr="00956B25">
        <w:trPr>
          <w:trHeight w:val="300"/>
        </w:trPr>
        <w:tc>
          <w:tcPr>
            <w:tcW w:w="940" w:type="dxa"/>
            <w:vMerge/>
            <w:tcBorders>
              <w:top w:val="nil"/>
              <w:left w:val="nil"/>
              <w:bottom w:val="single" w:sz="4" w:space="0" w:color="000000"/>
              <w:right w:val="nil"/>
            </w:tcBorders>
            <w:vAlign w:val="center"/>
            <w:hideMark/>
          </w:tcPr>
          <w:p w14:paraId="7684DF4E"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vMerge w:val="restart"/>
            <w:tcBorders>
              <w:top w:val="nil"/>
              <w:left w:val="nil"/>
              <w:bottom w:val="single" w:sz="4" w:space="0" w:color="000000"/>
              <w:right w:val="nil"/>
            </w:tcBorders>
            <w:shd w:val="clear" w:color="auto" w:fill="auto"/>
            <w:vAlign w:val="center"/>
            <w:hideMark/>
          </w:tcPr>
          <w:p w14:paraId="6277A47A" w14:textId="77777777" w:rsidR="00956B25" w:rsidRPr="00956B25" w:rsidRDefault="00956B25" w:rsidP="00956B25">
            <w:pPr>
              <w:spacing w:line="240" w:lineRule="auto"/>
              <w:ind w:firstLine="0"/>
              <w:jc w:val="center"/>
              <w:rPr>
                <w:rFonts w:eastAsia="Times New Roman" w:cs="Times New Roman"/>
                <w:color w:val="000000"/>
                <w:sz w:val="18"/>
                <w:szCs w:val="18"/>
              </w:rPr>
            </w:pPr>
            <w:r w:rsidRPr="00956B25">
              <w:rPr>
                <w:rFonts w:eastAsia="Times New Roman" w:cs="Times New Roman"/>
                <w:color w:val="000000"/>
                <w:sz w:val="18"/>
                <w:szCs w:val="18"/>
              </w:rPr>
              <w:t>Final Depletion</w:t>
            </w:r>
          </w:p>
        </w:tc>
        <w:tc>
          <w:tcPr>
            <w:tcW w:w="1480" w:type="dxa"/>
            <w:tcBorders>
              <w:top w:val="nil"/>
              <w:left w:val="nil"/>
              <w:bottom w:val="nil"/>
              <w:right w:val="nil"/>
            </w:tcBorders>
            <w:shd w:val="clear" w:color="auto" w:fill="auto"/>
            <w:noWrap/>
            <w:vAlign w:val="bottom"/>
            <w:hideMark/>
          </w:tcPr>
          <w:p w14:paraId="22EDC0F3"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No Reduction</w:t>
            </w:r>
          </w:p>
        </w:tc>
        <w:tc>
          <w:tcPr>
            <w:tcW w:w="700" w:type="dxa"/>
            <w:tcBorders>
              <w:top w:val="nil"/>
              <w:left w:val="nil"/>
              <w:bottom w:val="nil"/>
              <w:right w:val="nil"/>
            </w:tcBorders>
            <w:shd w:val="clear" w:color="auto" w:fill="auto"/>
            <w:noWrap/>
            <w:vAlign w:val="bottom"/>
            <w:hideMark/>
          </w:tcPr>
          <w:p w14:paraId="161001F2"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0.15</w:t>
            </w:r>
          </w:p>
        </w:tc>
        <w:tc>
          <w:tcPr>
            <w:tcW w:w="700" w:type="dxa"/>
            <w:tcBorders>
              <w:top w:val="nil"/>
              <w:left w:val="nil"/>
              <w:bottom w:val="nil"/>
              <w:right w:val="nil"/>
            </w:tcBorders>
            <w:shd w:val="clear" w:color="auto" w:fill="auto"/>
            <w:noWrap/>
            <w:vAlign w:val="bottom"/>
            <w:hideMark/>
          </w:tcPr>
          <w:p w14:paraId="7F276851"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0.14</w:t>
            </w:r>
          </w:p>
        </w:tc>
        <w:tc>
          <w:tcPr>
            <w:tcW w:w="700" w:type="dxa"/>
            <w:tcBorders>
              <w:top w:val="nil"/>
              <w:left w:val="nil"/>
              <w:bottom w:val="nil"/>
              <w:right w:val="nil"/>
            </w:tcBorders>
            <w:shd w:val="clear" w:color="auto" w:fill="auto"/>
            <w:noWrap/>
            <w:vAlign w:val="bottom"/>
            <w:hideMark/>
          </w:tcPr>
          <w:p w14:paraId="25D9EF9A"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0.15</w:t>
            </w:r>
          </w:p>
        </w:tc>
        <w:tc>
          <w:tcPr>
            <w:tcW w:w="700" w:type="dxa"/>
            <w:tcBorders>
              <w:top w:val="nil"/>
              <w:left w:val="nil"/>
              <w:bottom w:val="nil"/>
              <w:right w:val="nil"/>
            </w:tcBorders>
            <w:shd w:val="clear" w:color="auto" w:fill="auto"/>
            <w:noWrap/>
            <w:vAlign w:val="bottom"/>
            <w:hideMark/>
          </w:tcPr>
          <w:p w14:paraId="34C9AA4F"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0.09</w:t>
            </w:r>
          </w:p>
        </w:tc>
        <w:tc>
          <w:tcPr>
            <w:tcW w:w="700" w:type="dxa"/>
            <w:tcBorders>
              <w:top w:val="nil"/>
              <w:left w:val="nil"/>
              <w:bottom w:val="nil"/>
              <w:right w:val="nil"/>
            </w:tcBorders>
            <w:shd w:val="clear" w:color="auto" w:fill="auto"/>
            <w:noWrap/>
            <w:vAlign w:val="bottom"/>
            <w:hideMark/>
          </w:tcPr>
          <w:p w14:paraId="3797577D"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4404387E"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nil"/>
              <w:right w:val="nil"/>
            </w:tcBorders>
            <w:shd w:val="clear" w:color="auto" w:fill="auto"/>
            <w:noWrap/>
            <w:vAlign w:val="bottom"/>
            <w:hideMark/>
          </w:tcPr>
          <w:p w14:paraId="70F80AB1"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r>
      <w:tr w:rsidR="00956B25" w:rsidRPr="00956B25" w14:paraId="0521DE56" w14:textId="77777777" w:rsidTr="00956B25">
        <w:trPr>
          <w:trHeight w:val="300"/>
        </w:trPr>
        <w:tc>
          <w:tcPr>
            <w:tcW w:w="940" w:type="dxa"/>
            <w:vMerge/>
            <w:tcBorders>
              <w:top w:val="nil"/>
              <w:left w:val="nil"/>
              <w:bottom w:val="single" w:sz="4" w:space="0" w:color="000000"/>
              <w:right w:val="nil"/>
            </w:tcBorders>
            <w:vAlign w:val="center"/>
            <w:hideMark/>
          </w:tcPr>
          <w:p w14:paraId="1F7EA33B"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vMerge/>
            <w:tcBorders>
              <w:top w:val="nil"/>
              <w:left w:val="nil"/>
              <w:bottom w:val="single" w:sz="4" w:space="0" w:color="000000"/>
              <w:right w:val="nil"/>
            </w:tcBorders>
            <w:vAlign w:val="center"/>
            <w:hideMark/>
          </w:tcPr>
          <w:p w14:paraId="5848DD7B"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7E65A9B9"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Reduced Data</w:t>
            </w:r>
          </w:p>
        </w:tc>
        <w:tc>
          <w:tcPr>
            <w:tcW w:w="700" w:type="dxa"/>
            <w:tcBorders>
              <w:top w:val="nil"/>
              <w:left w:val="nil"/>
              <w:bottom w:val="nil"/>
              <w:right w:val="nil"/>
            </w:tcBorders>
            <w:shd w:val="clear" w:color="auto" w:fill="auto"/>
            <w:noWrap/>
            <w:vAlign w:val="bottom"/>
            <w:hideMark/>
          </w:tcPr>
          <w:p w14:paraId="1D2D0995"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0.15</w:t>
            </w:r>
          </w:p>
        </w:tc>
        <w:tc>
          <w:tcPr>
            <w:tcW w:w="700" w:type="dxa"/>
            <w:tcBorders>
              <w:top w:val="nil"/>
              <w:left w:val="nil"/>
              <w:bottom w:val="nil"/>
              <w:right w:val="nil"/>
            </w:tcBorders>
            <w:shd w:val="clear" w:color="auto" w:fill="auto"/>
            <w:noWrap/>
            <w:vAlign w:val="bottom"/>
            <w:hideMark/>
          </w:tcPr>
          <w:p w14:paraId="63D557D8"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0.17</w:t>
            </w:r>
          </w:p>
        </w:tc>
        <w:tc>
          <w:tcPr>
            <w:tcW w:w="700" w:type="dxa"/>
            <w:tcBorders>
              <w:top w:val="nil"/>
              <w:left w:val="nil"/>
              <w:bottom w:val="nil"/>
              <w:right w:val="nil"/>
            </w:tcBorders>
            <w:shd w:val="clear" w:color="auto" w:fill="auto"/>
            <w:noWrap/>
            <w:vAlign w:val="bottom"/>
            <w:hideMark/>
          </w:tcPr>
          <w:p w14:paraId="0A97D496"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0.11</w:t>
            </w:r>
          </w:p>
        </w:tc>
        <w:tc>
          <w:tcPr>
            <w:tcW w:w="700" w:type="dxa"/>
            <w:tcBorders>
              <w:top w:val="nil"/>
              <w:left w:val="nil"/>
              <w:bottom w:val="nil"/>
              <w:right w:val="nil"/>
            </w:tcBorders>
            <w:shd w:val="clear" w:color="auto" w:fill="auto"/>
            <w:noWrap/>
            <w:vAlign w:val="bottom"/>
            <w:hideMark/>
          </w:tcPr>
          <w:p w14:paraId="7DC32D2B"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0.10</w:t>
            </w:r>
          </w:p>
        </w:tc>
        <w:tc>
          <w:tcPr>
            <w:tcW w:w="700" w:type="dxa"/>
            <w:tcBorders>
              <w:top w:val="nil"/>
              <w:left w:val="nil"/>
              <w:bottom w:val="nil"/>
              <w:right w:val="nil"/>
            </w:tcBorders>
            <w:shd w:val="clear" w:color="auto" w:fill="auto"/>
            <w:noWrap/>
            <w:vAlign w:val="bottom"/>
            <w:hideMark/>
          </w:tcPr>
          <w:p w14:paraId="43A8D10B"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3E6867BE"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0.03</w:t>
            </w:r>
          </w:p>
        </w:tc>
        <w:tc>
          <w:tcPr>
            <w:tcW w:w="700" w:type="dxa"/>
            <w:tcBorders>
              <w:top w:val="nil"/>
              <w:left w:val="nil"/>
              <w:bottom w:val="nil"/>
              <w:right w:val="nil"/>
            </w:tcBorders>
            <w:shd w:val="clear" w:color="auto" w:fill="auto"/>
            <w:noWrap/>
            <w:vAlign w:val="bottom"/>
            <w:hideMark/>
          </w:tcPr>
          <w:p w14:paraId="4660A835"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r>
      <w:tr w:rsidR="00956B25" w:rsidRPr="00956B25" w14:paraId="4423ABDC" w14:textId="77777777" w:rsidTr="00956B25">
        <w:trPr>
          <w:trHeight w:val="300"/>
        </w:trPr>
        <w:tc>
          <w:tcPr>
            <w:tcW w:w="940" w:type="dxa"/>
            <w:vMerge/>
            <w:tcBorders>
              <w:top w:val="nil"/>
              <w:left w:val="nil"/>
              <w:bottom w:val="single" w:sz="4" w:space="0" w:color="000000"/>
              <w:right w:val="nil"/>
            </w:tcBorders>
            <w:vAlign w:val="center"/>
            <w:hideMark/>
          </w:tcPr>
          <w:p w14:paraId="7F5B3DFD"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vMerge/>
            <w:tcBorders>
              <w:top w:val="nil"/>
              <w:left w:val="nil"/>
              <w:bottom w:val="single" w:sz="4" w:space="0" w:color="000000"/>
              <w:right w:val="nil"/>
            </w:tcBorders>
            <w:vAlign w:val="center"/>
            <w:hideMark/>
          </w:tcPr>
          <w:p w14:paraId="6A660E51"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single" w:sz="4" w:space="0" w:color="auto"/>
              <w:right w:val="nil"/>
            </w:tcBorders>
            <w:shd w:val="clear" w:color="auto" w:fill="auto"/>
            <w:noWrap/>
            <w:vAlign w:val="bottom"/>
            <w:hideMark/>
          </w:tcPr>
          <w:p w14:paraId="6840198F"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Eliminated Data</w:t>
            </w:r>
          </w:p>
        </w:tc>
        <w:tc>
          <w:tcPr>
            <w:tcW w:w="700" w:type="dxa"/>
            <w:tcBorders>
              <w:top w:val="nil"/>
              <w:left w:val="nil"/>
              <w:bottom w:val="single" w:sz="4" w:space="0" w:color="auto"/>
              <w:right w:val="nil"/>
            </w:tcBorders>
            <w:shd w:val="clear" w:color="auto" w:fill="auto"/>
            <w:noWrap/>
            <w:vAlign w:val="bottom"/>
            <w:hideMark/>
          </w:tcPr>
          <w:p w14:paraId="7E215E82"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0.11</w:t>
            </w:r>
          </w:p>
        </w:tc>
        <w:tc>
          <w:tcPr>
            <w:tcW w:w="700" w:type="dxa"/>
            <w:tcBorders>
              <w:top w:val="nil"/>
              <w:left w:val="nil"/>
              <w:bottom w:val="single" w:sz="4" w:space="0" w:color="auto"/>
              <w:right w:val="nil"/>
            </w:tcBorders>
            <w:shd w:val="clear" w:color="auto" w:fill="auto"/>
            <w:noWrap/>
            <w:vAlign w:val="bottom"/>
            <w:hideMark/>
          </w:tcPr>
          <w:p w14:paraId="6133A014"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0.14</w:t>
            </w:r>
          </w:p>
        </w:tc>
        <w:tc>
          <w:tcPr>
            <w:tcW w:w="700" w:type="dxa"/>
            <w:tcBorders>
              <w:top w:val="nil"/>
              <w:left w:val="nil"/>
              <w:bottom w:val="single" w:sz="4" w:space="0" w:color="auto"/>
              <w:right w:val="nil"/>
            </w:tcBorders>
            <w:shd w:val="clear" w:color="auto" w:fill="auto"/>
            <w:noWrap/>
            <w:vAlign w:val="bottom"/>
            <w:hideMark/>
          </w:tcPr>
          <w:p w14:paraId="14910D0A"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0.11</w:t>
            </w:r>
          </w:p>
        </w:tc>
        <w:tc>
          <w:tcPr>
            <w:tcW w:w="700" w:type="dxa"/>
            <w:tcBorders>
              <w:top w:val="nil"/>
              <w:left w:val="nil"/>
              <w:bottom w:val="single" w:sz="4" w:space="0" w:color="auto"/>
              <w:right w:val="nil"/>
            </w:tcBorders>
            <w:shd w:val="clear" w:color="auto" w:fill="auto"/>
            <w:noWrap/>
            <w:vAlign w:val="bottom"/>
            <w:hideMark/>
          </w:tcPr>
          <w:p w14:paraId="1BADF015"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single" w:sz="4" w:space="0" w:color="auto"/>
              <w:right w:val="nil"/>
            </w:tcBorders>
            <w:shd w:val="clear" w:color="auto" w:fill="auto"/>
            <w:noWrap/>
            <w:vAlign w:val="bottom"/>
            <w:hideMark/>
          </w:tcPr>
          <w:p w14:paraId="7AE018FC"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single" w:sz="4" w:space="0" w:color="auto"/>
              <w:right w:val="nil"/>
            </w:tcBorders>
            <w:shd w:val="clear" w:color="auto" w:fill="auto"/>
            <w:noWrap/>
            <w:vAlign w:val="bottom"/>
            <w:hideMark/>
          </w:tcPr>
          <w:p w14:paraId="022B8711"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single" w:sz="4" w:space="0" w:color="auto"/>
              <w:right w:val="nil"/>
            </w:tcBorders>
            <w:shd w:val="clear" w:color="auto" w:fill="auto"/>
            <w:noWrap/>
            <w:vAlign w:val="bottom"/>
            <w:hideMark/>
          </w:tcPr>
          <w:p w14:paraId="5AE9530B"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-0.07</w:t>
            </w:r>
          </w:p>
        </w:tc>
      </w:tr>
      <w:tr w:rsidR="00956B25" w:rsidRPr="00956B25" w14:paraId="58F3376C" w14:textId="77777777" w:rsidTr="00956B25">
        <w:trPr>
          <w:trHeight w:val="120"/>
        </w:trPr>
        <w:tc>
          <w:tcPr>
            <w:tcW w:w="940" w:type="dxa"/>
            <w:tcBorders>
              <w:top w:val="nil"/>
              <w:left w:val="nil"/>
              <w:bottom w:val="nil"/>
              <w:right w:val="nil"/>
            </w:tcBorders>
            <w:shd w:val="clear" w:color="auto" w:fill="auto"/>
            <w:vAlign w:val="center"/>
            <w:hideMark/>
          </w:tcPr>
          <w:p w14:paraId="2784DFC1"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tcBorders>
              <w:top w:val="nil"/>
              <w:left w:val="nil"/>
              <w:bottom w:val="nil"/>
              <w:right w:val="nil"/>
            </w:tcBorders>
            <w:shd w:val="clear" w:color="auto" w:fill="auto"/>
            <w:noWrap/>
            <w:vAlign w:val="bottom"/>
            <w:hideMark/>
          </w:tcPr>
          <w:p w14:paraId="2F88B7DF"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2B02A7CD"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1FEC2962"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41FC5A23"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091AB9C6"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6155983A"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2BBDC4DC"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2A35F2F5" w14:textId="77777777" w:rsidR="00956B25" w:rsidRPr="00956B25" w:rsidRDefault="00956B25" w:rsidP="00956B25">
            <w:pPr>
              <w:spacing w:line="240" w:lineRule="auto"/>
              <w:ind w:firstLine="0"/>
              <w:jc w:val="left"/>
              <w:rPr>
                <w:rFonts w:ascii="Calibri" w:eastAsia="Times New Roman" w:hAnsi="Calibri" w:cs="Calibri"/>
                <w:color w:val="000000"/>
                <w:sz w:val="22"/>
              </w:rPr>
            </w:pPr>
          </w:p>
        </w:tc>
        <w:tc>
          <w:tcPr>
            <w:tcW w:w="700" w:type="dxa"/>
            <w:tcBorders>
              <w:top w:val="nil"/>
              <w:left w:val="nil"/>
              <w:bottom w:val="nil"/>
              <w:right w:val="nil"/>
            </w:tcBorders>
            <w:shd w:val="clear" w:color="auto" w:fill="auto"/>
            <w:noWrap/>
            <w:vAlign w:val="bottom"/>
            <w:hideMark/>
          </w:tcPr>
          <w:p w14:paraId="72B65BF8" w14:textId="77777777" w:rsidR="00956B25" w:rsidRPr="00956B25" w:rsidRDefault="00956B25" w:rsidP="00956B25">
            <w:pPr>
              <w:spacing w:line="240" w:lineRule="auto"/>
              <w:ind w:firstLine="0"/>
              <w:jc w:val="left"/>
              <w:rPr>
                <w:rFonts w:ascii="Calibri" w:eastAsia="Times New Roman" w:hAnsi="Calibri" w:cs="Calibri"/>
                <w:color w:val="000000"/>
                <w:sz w:val="22"/>
              </w:rPr>
            </w:pPr>
          </w:p>
        </w:tc>
      </w:tr>
      <w:tr w:rsidR="00956B25" w:rsidRPr="00956B25" w14:paraId="0D88F672" w14:textId="77777777" w:rsidTr="00956B25">
        <w:trPr>
          <w:trHeight w:val="510"/>
        </w:trPr>
        <w:tc>
          <w:tcPr>
            <w:tcW w:w="940" w:type="dxa"/>
            <w:tcBorders>
              <w:top w:val="single" w:sz="4" w:space="0" w:color="auto"/>
              <w:left w:val="nil"/>
              <w:bottom w:val="nil"/>
              <w:right w:val="nil"/>
            </w:tcBorders>
            <w:shd w:val="clear" w:color="auto" w:fill="auto"/>
            <w:vAlign w:val="center"/>
            <w:hideMark/>
          </w:tcPr>
          <w:p w14:paraId="05A20DAB" w14:textId="77777777" w:rsidR="00956B25" w:rsidRPr="00956B25" w:rsidRDefault="00956B25" w:rsidP="00956B25">
            <w:pPr>
              <w:spacing w:line="240" w:lineRule="auto"/>
              <w:ind w:firstLine="0"/>
              <w:jc w:val="left"/>
              <w:rPr>
                <w:rFonts w:eastAsia="Times New Roman" w:cs="Times New Roman"/>
                <w:color w:val="000000"/>
                <w:sz w:val="18"/>
                <w:szCs w:val="18"/>
              </w:rPr>
            </w:pPr>
            <w:r w:rsidRPr="00956B25">
              <w:rPr>
                <w:rFonts w:eastAsia="Times New Roman" w:cs="Times New Roman"/>
                <w:color w:val="000000"/>
                <w:sz w:val="18"/>
                <w:szCs w:val="18"/>
              </w:rPr>
              <w:t> </w:t>
            </w:r>
          </w:p>
        </w:tc>
        <w:tc>
          <w:tcPr>
            <w:tcW w:w="940" w:type="dxa"/>
            <w:tcBorders>
              <w:top w:val="single" w:sz="4" w:space="0" w:color="auto"/>
              <w:left w:val="nil"/>
              <w:bottom w:val="nil"/>
              <w:right w:val="nil"/>
            </w:tcBorders>
            <w:shd w:val="clear" w:color="auto" w:fill="auto"/>
            <w:noWrap/>
            <w:vAlign w:val="bottom"/>
            <w:hideMark/>
          </w:tcPr>
          <w:p w14:paraId="34F30E05" w14:textId="77777777" w:rsidR="00956B25" w:rsidRPr="00956B25" w:rsidRDefault="00956B25" w:rsidP="00956B25">
            <w:pPr>
              <w:spacing w:line="240" w:lineRule="auto"/>
              <w:ind w:firstLine="0"/>
              <w:jc w:val="left"/>
              <w:rPr>
                <w:rFonts w:eastAsia="Times New Roman" w:cs="Times New Roman"/>
                <w:color w:val="000000"/>
                <w:sz w:val="18"/>
                <w:szCs w:val="18"/>
              </w:rPr>
            </w:pPr>
            <w:r w:rsidRPr="00956B25">
              <w:rPr>
                <w:rFonts w:eastAsia="Times New Roman" w:cs="Times New Roman"/>
                <w:color w:val="000000"/>
                <w:sz w:val="18"/>
                <w:szCs w:val="18"/>
              </w:rPr>
              <w:t> </w:t>
            </w:r>
          </w:p>
        </w:tc>
        <w:tc>
          <w:tcPr>
            <w:tcW w:w="1480" w:type="dxa"/>
            <w:tcBorders>
              <w:top w:val="single" w:sz="4" w:space="0" w:color="auto"/>
              <w:left w:val="nil"/>
              <w:bottom w:val="nil"/>
              <w:right w:val="nil"/>
            </w:tcBorders>
            <w:shd w:val="clear" w:color="auto" w:fill="auto"/>
            <w:noWrap/>
            <w:vAlign w:val="bottom"/>
            <w:hideMark/>
          </w:tcPr>
          <w:p w14:paraId="6B6DB8CB" w14:textId="77777777" w:rsidR="00956B25" w:rsidRPr="00956B25" w:rsidRDefault="00956B25" w:rsidP="00956B25">
            <w:pPr>
              <w:spacing w:line="240" w:lineRule="auto"/>
              <w:ind w:firstLine="0"/>
              <w:jc w:val="left"/>
              <w:rPr>
                <w:rFonts w:eastAsia="Times New Roman" w:cs="Times New Roman"/>
                <w:color w:val="000000"/>
                <w:sz w:val="18"/>
                <w:szCs w:val="18"/>
              </w:rPr>
            </w:pPr>
            <w:r w:rsidRPr="00956B25">
              <w:rPr>
                <w:rFonts w:eastAsia="Times New Roman" w:cs="Times New Roman"/>
                <w:color w:val="000000"/>
                <w:sz w:val="18"/>
                <w:szCs w:val="18"/>
              </w:rPr>
              <w:t> </w:t>
            </w:r>
          </w:p>
        </w:tc>
        <w:tc>
          <w:tcPr>
            <w:tcW w:w="4900" w:type="dxa"/>
            <w:gridSpan w:val="7"/>
            <w:tcBorders>
              <w:top w:val="single" w:sz="4" w:space="0" w:color="auto"/>
              <w:left w:val="nil"/>
              <w:bottom w:val="nil"/>
              <w:right w:val="nil"/>
            </w:tcBorders>
            <w:shd w:val="clear" w:color="auto" w:fill="auto"/>
            <w:noWrap/>
            <w:vAlign w:val="bottom"/>
            <w:hideMark/>
          </w:tcPr>
          <w:p w14:paraId="6B5741EC" w14:textId="77777777" w:rsidR="00956B25" w:rsidRPr="00956B25" w:rsidRDefault="00956B25" w:rsidP="00956B25">
            <w:pPr>
              <w:spacing w:line="240" w:lineRule="auto"/>
              <w:ind w:firstLine="0"/>
              <w:jc w:val="center"/>
              <w:rPr>
                <w:rFonts w:eastAsia="Times New Roman" w:cs="Times New Roman"/>
                <w:color w:val="000000"/>
                <w:sz w:val="18"/>
                <w:szCs w:val="18"/>
              </w:rPr>
            </w:pPr>
            <w:r w:rsidRPr="00956B25">
              <w:rPr>
                <w:rFonts w:eastAsia="Times New Roman" w:cs="Times New Roman"/>
                <w:color w:val="000000"/>
                <w:sz w:val="18"/>
                <w:szCs w:val="18"/>
              </w:rPr>
              <w:t>Assessment Year</w:t>
            </w:r>
          </w:p>
        </w:tc>
      </w:tr>
      <w:tr w:rsidR="00956B25" w:rsidRPr="00956B25" w14:paraId="3C285523" w14:textId="77777777" w:rsidTr="00956B25">
        <w:trPr>
          <w:trHeight w:val="315"/>
        </w:trPr>
        <w:tc>
          <w:tcPr>
            <w:tcW w:w="3360" w:type="dxa"/>
            <w:gridSpan w:val="3"/>
            <w:tcBorders>
              <w:top w:val="nil"/>
              <w:left w:val="nil"/>
              <w:bottom w:val="double" w:sz="6" w:space="0" w:color="auto"/>
              <w:right w:val="nil"/>
            </w:tcBorders>
            <w:shd w:val="clear" w:color="auto" w:fill="auto"/>
            <w:noWrap/>
            <w:vAlign w:val="bottom"/>
            <w:hideMark/>
          </w:tcPr>
          <w:p w14:paraId="5A6322B1" w14:textId="77777777" w:rsidR="00956B25" w:rsidRPr="00956B25" w:rsidRDefault="00956B25" w:rsidP="00956B25">
            <w:pPr>
              <w:spacing w:line="240" w:lineRule="auto"/>
              <w:ind w:firstLine="0"/>
              <w:jc w:val="left"/>
              <w:rPr>
                <w:rFonts w:eastAsia="Times New Roman" w:cs="Times New Roman"/>
                <w:color w:val="000000"/>
                <w:sz w:val="18"/>
                <w:szCs w:val="18"/>
              </w:rPr>
            </w:pPr>
            <w:r>
              <w:rPr>
                <w:rFonts w:eastAsia="Times New Roman" w:cs="Times New Roman"/>
                <w:color w:val="000000"/>
                <w:sz w:val="18"/>
                <w:szCs w:val="18"/>
              </w:rPr>
              <w:t xml:space="preserve">b) </w:t>
            </w:r>
            <w:r w:rsidRPr="00956B25">
              <w:rPr>
                <w:rFonts w:eastAsia="Times New Roman" w:cs="Times New Roman"/>
                <w:color w:val="000000"/>
                <w:sz w:val="18"/>
                <w:szCs w:val="18"/>
              </w:rPr>
              <w:t>Rockfish</w:t>
            </w:r>
          </w:p>
        </w:tc>
        <w:tc>
          <w:tcPr>
            <w:tcW w:w="700" w:type="dxa"/>
            <w:tcBorders>
              <w:top w:val="nil"/>
              <w:left w:val="nil"/>
              <w:bottom w:val="double" w:sz="6" w:space="0" w:color="auto"/>
              <w:right w:val="nil"/>
            </w:tcBorders>
            <w:shd w:val="clear" w:color="auto" w:fill="auto"/>
            <w:noWrap/>
            <w:vAlign w:val="bottom"/>
            <w:hideMark/>
          </w:tcPr>
          <w:p w14:paraId="2836D1BE"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58</w:t>
            </w:r>
          </w:p>
        </w:tc>
        <w:tc>
          <w:tcPr>
            <w:tcW w:w="700" w:type="dxa"/>
            <w:tcBorders>
              <w:top w:val="nil"/>
              <w:left w:val="nil"/>
              <w:bottom w:val="double" w:sz="6" w:space="0" w:color="auto"/>
              <w:right w:val="nil"/>
            </w:tcBorders>
            <w:shd w:val="clear" w:color="auto" w:fill="auto"/>
            <w:noWrap/>
            <w:vAlign w:val="bottom"/>
            <w:hideMark/>
          </w:tcPr>
          <w:p w14:paraId="5A194003"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70</w:t>
            </w:r>
          </w:p>
        </w:tc>
        <w:tc>
          <w:tcPr>
            <w:tcW w:w="700" w:type="dxa"/>
            <w:tcBorders>
              <w:top w:val="nil"/>
              <w:left w:val="nil"/>
              <w:bottom w:val="double" w:sz="6" w:space="0" w:color="auto"/>
              <w:right w:val="nil"/>
            </w:tcBorders>
            <w:shd w:val="clear" w:color="auto" w:fill="auto"/>
            <w:noWrap/>
            <w:vAlign w:val="bottom"/>
            <w:hideMark/>
          </w:tcPr>
          <w:p w14:paraId="15B992B4"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86</w:t>
            </w:r>
          </w:p>
        </w:tc>
        <w:tc>
          <w:tcPr>
            <w:tcW w:w="700" w:type="dxa"/>
            <w:tcBorders>
              <w:top w:val="nil"/>
              <w:left w:val="nil"/>
              <w:bottom w:val="double" w:sz="6" w:space="0" w:color="auto"/>
              <w:right w:val="nil"/>
            </w:tcBorders>
            <w:shd w:val="clear" w:color="auto" w:fill="auto"/>
            <w:noWrap/>
            <w:vAlign w:val="bottom"/>
            <w:hideMark/>
          </w:tcPr>
          <w:p w14:paraId="0B3DAE2E"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102</w:t>
            </w:r>
          </w:p>
        </w:tc>
        <w:tc>
          <w:tcPr>
            <w:tcW w:w="700" w:type="dxa"/>
            <w:tcBorders>
              <w:top w:val="nil"/>
              <w:left w:val="nil"/>
              <w:bottom w:val="double" w:sz="6" w:space="0" w:color="auto"/>
              <w:right w:val="nil"/>
            </w:tcBorders>
            <w:shd w:val="clear" w:color="auto" w:fill="auto"/>
            <w:noWrap/>
            <w:vAlign w:val="bottom"/>
            <w:hideMark/>
          </w:tcPr>
          <w:p w14:paraId="584FC352"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118</w:t>
            </w:r>
          </w:p>
        </w:tc>
        <w:tc>
          <w:tcPr>
            <w:tcW w:w="700" w:type="dxa"/>
            <w:tcBorders>
              <w:top w:val="nil"/>
              <w:left w:val="nil"/>
              <w:bottom w:val="double" w:sz="6" w:space="0" w:color="auto"/>
              <w:right w:val="nil"/>
            </w:tcBorders>
            <w:shd w:val="clear" w:color="auto" w:fill="auto"/>
            <w:noWrap/>
            <w:vAlign w:val="bottom"/>
            <w:hideMark/>
          </w:tcPr>
          <w:p w14:paraId="07050BDE"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134</w:t>
            </w:r>
          </w:p>
        </w:tc>
        <w:tc>
          <w:tcPr>
            <w:tcW w:w="700" w:type="dxa"/>
            <w:tcBorders>
              <w:top w:val="nil"/>
              <w:left w:val="nil"/>
              <w:bottom w:val="double" w:sz="6" w:space="0" w:color="auto"/>
              <w:right w:val="nil"/>
            </w:tcBorders>
            <w:shd w:val="clear" w:color="auto" w:fill="auto"/>
            <w:noWrap/>
            <w:vAlign w:val="bottom"/>
            <w:hideMark/>
          </w:tcPr>
          <w:p w14:paraId="67A4E66A"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150</w:t>
            </w:r>
          </w:p>
        </w:tc>
      </w:tr>
      <w:tr w:rsidR="00956B25" w:rsidRPr="00956B25" w14:paraId="76145AF9" w14:textId="77777777" w:rsidTr="00956B25">
        <w:trPr>
          <w:trHeight w:val="315"/>
        </w:trPr>
        <w:tc>
          <w:tcPr>
            <w:tcW w:w="940" w:type="dxa"/>
            <w:vMerge w:val="restart"/>
            <w:tcBorders>
              <w:top w:val="nil"/>
              <w:left w:val="nil"/>
              <w:bottom w:val="single" w:sz="8" w:space="0" w:color="000000"/>
              <w:right w:val="nil"/>
            </w:tcBorders>
            <w:shd w:val="clear" w:color="auto" w:fill="auto"/>
            <w:vAlign w:val="center"/>
            <w:hideMark/>
          </w:tcPr>
          <w:p w14:paraId="7256F761" w14:textId="77777777" w:rsidR="00956B25" w:rsidRPr="00956B25" w:rsidRDefault="00956B25" w:rsidP="00956B25">
            <w:pPr>
              <w:spacing w:line="240" w:lineRule="auto"/>
              <w:ind w:firstLine="0"/>
              <w:jc w:val="center"/>
              <w:rPr>
                <w:rFonts w:eastAsia="Times New Roman" w:cs="Times New Roman"/>
                <w:color w:val="000000"/>
                <w:sz w:val="18"/>
                <w:szCs w:val="18"/>
              </w:rPr>
            </w:pPr>
            <w:r w:rsidRPr="00956B25">
              <w:rPr>
                <w:rFonts w:eastAsia="Times New Roman" w:cs="Times New Roman"/>
                <w:color w:val="000000"/>
                <w:sz w:val="18"/>
                <w:szCs w:val="18"/>
              </w:rPr>
              <w:t>Median Relative Error</w:t>
            </w:r>
          </w:p>
        </w:tc>
        <w:tc>
          <w:tcPr>
            <w:tcW w:w="940" w:type="dxa"/>
            <w:vMerge w:val="restart"/>
            <w:tcBorders>
              <w:top w:val="nil"/>
              <w:left w:val="nil"/>
              <w:bottom w:val="nil"/>
              <w:right w:val="nil"/>
            </w:tcBorders>
            <w:shd w:val="clear" w:color="auto" w:fill="auto"/>
            <w:noWrap/>
            <w:vAlign w:val="center"/>
            <w:hideMark/>
          </w:tcPr>
          <w:p w14:paraId="0D5D3203" w14:textId="77777777" w:rsidR="00956B25" w:rsidRPr="00956B25" w:rsidRDefault="00956B25" w:rsidP="00956B25">
            <w:pPr>
              <w:spacing w:line="240" w:lineRule="auto"/>
              <w:ind w:firstLine="0"/>
              <w:jc w:val="center"/>
              <w:rPr>
                <w:rFonts w:eastAsia="Times New Roman" w:cs="Times New Roman"/>
                <w:color w:val="000000"/>
                <w:sz w:val="18"/>
                <w:szCs w:val="18"/>
              </w:rPr>
            </w:pPr>
            <w:r w:rsidRPr="00956B25">
              <w:rPr>
                <w:rFonts w:eastAsia="Times New Roman" w:cs="Times New Roman"/>
                <w:color w:val="000000"/>
                <w:sz w:val="18"/>
                <w:szCs w:val="18"/>
              </w:rPr>
              <w:t>SB0</w:t>
            </w:r>
          </w:p>
        </w:tc>
        <w:tc>
          <w:tcPr>
            <w:tcW w:w="1480" w:type="dxa"/>
            <w:tcBorders>
              <w:top w:val="nil"/>
              <w:left w:val="nil"/>
              <w:bottom w:val="nil"/>
              <w:right w:val="nil"/>
            </w:tcBorders>
            <w:shd w:val="clear" w:color="auto" w:fill="auto"/>
            <w:noWrap/>
            <w:vAlign w:val="bottom"/>
            <w:hideMark/>
          </w:tcPr>
          <w:p w14:paraId="4B54549D"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No Reduction</w:t>
            </w:r>
          </w:p>
        </w:tc>
        <w:tc>
          <w:tcPr>
            <w:tcW w:w="700" w:type="dxa"/>
            <w:tcBorders>
              <w:top w:val="nil"/>
              <w:left w:val="nil"/>
              <w:bottom w:val="nil"/>
              <w:right w:val="nil"/>
            </w:tcBorders>
            <w:shd w:val="clear" w:color="auto" w:fill="auto"/>
            <w:noWrap/>
            <w:vAlign w:val="bottom"/>
            <w:hideMark/>
          </w:tcPr>
          <w:p w14:paraId="7D3ED55C"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6E8C31D1"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13600176"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6524B9F2"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c>
          <w:tcPr>
            <w:tcW w:w="700" w:type="dxa"/>
            <w:tcBorders>
              <w:top w:val="nil"/>
              <w:left w:val="nil"/>
              <w:bottom w:val="nil"/>
              <w:right w:val="nil"/>
            </w:tcBorders>
            <w:shd w:val="clear" w:color="auto" w:fill="auto"/>
            <w:noWrap/>
            <w:vAlign w:val="bottom"/>
            <w:hideMark/>
          </w:tcPr>
          <w:p w14:paraId="4CFE6DF4"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nil"/>
              <w:right w:val="nil"/>
            </w:tcBorders>
            <w:shd w:val="clear" w:color="auto" w:fill="auto"/>
            <w:noWrap/>
            <w:vAlign w:val="bottom"/>
            <w:hideMark/>
          </w:tcPr>
          <w:p w14:paraId="57CCF8D7"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nil"/>
              <w:right w:val="nil"/>
            </w:tcBorders>
            <w:shd w:val="clear" w:color="auto" w:fill="auto"/>
            <w:noWrap/>
            <w:vAlign w:val="bottom"/>
            <w:hideMark/>
          </w:tcPr>
          <w:p w14:paraId="6D7329B8"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r>
      <w:tr w:rsidR="00956B25" w:rsidRPr="00956B25" w14:paraId="196F3778" w14:textId="77777777" w:rsidTr="00956B25">
        <w:trPr>
          <w:trHeight w:val="300"/>
        </w:trPr>
        <w:tc>
          <w:tcPr>
            <w:tcW w:w="940" w:type="dxa"/>
            <w:vMerge/>
            <w:tcBorders>
              <w:top w:val="nil"/>
              <w:left w:val="nil"/>
              <w:bottom w:val="single" w:sz="8" w:space="0" w:color="000000"/>
              <w:right w:val="nil"/>
            </w:tcBorders>
            <w:vAlign w:val="center"/>
            <w:hideMark/>
          </w:tcPr>
          <w:p w14:paraId="05F2E84A"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14:paraId="52C60CAA"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12E0AEED"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Reduced Data</w:t>
            </w:r>
          </w:p>
        </w:tc>
        <w:tc>
          <w:tcPr>
            <w:tcW w:w="700" w:type="dxa"/>
            <w:tcBorders>
              <w:top w:val="nil"/>
              <w:left w:val="nil"/>
              <w:bottom w:val="nil"/>
              <w:right w:val="nil"/>
            </w:tcBorders>
            <w:shd w:val="clear" w:color="auto" w:fill="auto"/>
            <w:noWrap/>
            <w:vAlign w:val="bottom"/>
            <w:hideMark/>
          </w:tcPr>
          <w:p w14:paraId="50A3736B"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298FA7FD"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072C5FC4"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4C62A749"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c>
          <w:tcPr>
            <w:tcW w:w="700" w:type="dxa"/>
            <w:tcBorders>
              <w:top w:val="nil"/>
              <w:left w:val="nil"/>
              <w:bottom w:val="nil"/>
              <w:right w:val="nil"/>
            </w:tcBorders>
            <w:shd w:val="clear" w:color="auto" w:fill="auto"/>
            <w:noWrap/>
            <w:vAlign w:val="bottom"/>
            <w:hideMark/>
          </w:tcPr>
          <w:p w14:paraId="7FB8877D"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c>
          <w:tcPr>
            <w:tcW w:w="700" w:type="dxa"/>
            <w:tcBorders>
              <w:top w:val="nil"/>
              <w:left w:val="nil"/>
              <w:bottom w:val="nil"/>
              <w:right w:val="nil"/>
            </w:tcBorders>
            <w:shd w:val="clear" w:color="auto" w:fill="auto"/>
            <w:noWrap/>
            <w:vAlign w:val="bottom"/>
            <w:hideMark/>
          </w:tcPr>
          <w:p w14:paraId="6532BCCB"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c>
          <w:tcPr>
            <w:tcW w:w="700" w:type="dxa"/>
            <w:tcBorders>
              <w:top w:val="nil"/>
              <w:left w:val="nil"/>
              <w:bottom w:val="nil"/>
              <w:right w:val="nil"/>
            </w:tcBorders>
            <w:shd w:val="clear" w:color="auto" w:fill="auto"/>
            <w:noWrap/>
            <w:vAlign w:val="bottom"/>
            <w:hideMark/>
          </w:tcPr>
          <w:p w14:paraId="6681B7A6"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r>
      <w:tr w:rsidR="00956B25" w:rsidRPr="00956B25" w14:paraId="292C85F8" w14:textId="77777777" w:rsidTr="00956B25">
        <w:trPr>
          <w:trHeight w:val="300"/>
        </w:trPr>
        <w:tc>
          <w:tcPr>
            <w:tcW w:w="940" w:type="dxa"/>
            <w:vMerge/>
            <w:tcBorders>
              <w:top w:val="nil"/>
              <w:left w:val="nil"/>
              <w:bottom w:val="single" w:sz="8" w:space="0" w:color="000000"/>
              <w:right w:val="nil"/>
            </w:tcBorders>
            <w:vAlign w:val="center"/>
            <w:hideMark/>
          </w:tcPr>
          <w:p w14:paraId="5AAFBA1A"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14:paraId="22836A8A"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269AE39C"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Eliminated Data</w:t>
            </w:r>
          </w:p>
        </w:tc>
        <w:tc>
          <w:tcPr>
            <w:tcW w:w="700" w:type="dxa"/>
            <w:tcBorders>
              <w:top w:val="nil"/>
              <w:left w:val="nil"/>
              <w:bottom w:val="nil"/>
              <w:right w:val="nil"/>
            </w:tcBorders>
            <w:shd w:val="clear" w:color="auto" w:fill="auto"/>
            <w:noWrap/>
            <w:vAlign w:val="bottom"/>
            <w:hideMark/>
          </w:tcPr>
          <w:p w14:paraId="1F1AA959"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5CDF6E5B"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02998DA7"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57DBE50E"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29EF3C6E"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0.06</w:t>
            </w:r>
          </w:p>
        </w:tc>
        <w:tc>
          <w:tcPr>
            <w:tcW w:w="700" w:type="dxa"/>
            <w:tcBorders>
              <w:top w:val="nil"/>
              <w:left w:val="nil"/>
              <w:bottom w:val="nil"/>
              <w:right w:val="nil"/>
            </w:tcBorders>
            <w:shd w:val="clear" w:color="auto" w:fill="auto"/>
            <w:noWrap/>
            <w:vAlign w:val="bottom"/>
            <w:hideMark/>
          </w:tcPr>
          <w:p w14:paraId="59EE197B"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0.07</w:t>
            </w:r>
          </w:p>
        </w:tc>
        <w:tc>
          <w:tcPr>
            <w:tcW w:w="700" w:type="dxa"/>
            <w:tcBorders>
              <w:top w:val="nil"/>
              <w:left w:val="nil"/>
              <w:bottom w:val="nil"/>
              <w:right w:val="nil"/>
            </w:tcBorders>
            <w:shd w:val="clear" w:color="auto" w:fill="auto"/>
            <w:noWrap/>
            <w:vAlign w:val="bottom"/>
            <w:hideMark/>
          </w:tcPr>
          <w:p w14:paraId="1E547581"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0.09</w:t>
            </w:r>
          </w:p>
        </w:tc>
      </w:tr>
      <w:tr w:rsidR="00956B25" w:rsidRPr="00956B25" w14:paraId="1678698F" w14:textId="77777777" w:rsidTr="00956B25">
        <w:trPr>
          <w:trHeight w:val="165"/>
        </w:trPr>
        <w:tc>
          <w:tcPr>
            <w:tcW w:w="940" w:type="dxa"/>
            <w:vMerge/>
            <w:tcBorders>
              <w:top w:val="nil"/>
              <w:left w:val="nil"/>
              <w:bottom w:val="single" w:sz="8" w:space="0" w:color="000000"/>
              <w:right w:val="nil"/>
            </w:tcBorders>
            <w:vAlign w:val="center"/>
            <w:hideMark/>
          </w:tcPr>
          <w:p w14:paraId="2C1C4619"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tcBorders>
              <w:top w:val="nil"/>
              <w:left w:val="nil"/>
              <w:bottom w:val="nil"/>
              <w:right w:val="nil"/>
            </w:tcBorders>
            <w:shd w:val="clear" w:color="auto" w:fill="auto"/>
            <w:noWrap/>
            <w:vAlign w:val="bottom"/>
            <w:hideMark/>
          </w:tcPr>
          <w:p w14:paraId="53BA001A"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21A2C92D"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7D0C941E" w14:textId="77777777" w:rsidR="00956B25" w:rsidRPr="00956B25" w:rsidRDefault="00956B25" w:rsidP="00956B25">
            <w:pPr>
              <w:spacing w:line="240" w:lineRule="auto"/>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669B3BC1" w14:textId="77777777" w:rsidR="00956B25" w:rsidRPr="00956B25" w:rsidRDefault="00956B25" w:rsidP="00956B25">
            <w:pPr>
              <w:spacing w:line="240" w:lineRule="auto"/>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6C505ADD" w14:textId="77777777" w:rsidR="00956B25" w:rsidRPr="00956B25" w:rsidRDefault="00956B25" w:rsidP="00956B25">
            <w:pPr>
              <w:spacing w:line="240" w:lineRule="auto"/>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61BAC4DF" w14:textId="77777777" w:rsidR="00956B25" w:rsidRPr="00956B25" w:rsidRDefault="00956B25" w:rsidP="00956B25">
            <w:pPr>
              <w:spacing w:line="240" w:lineRule="auto"/>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551F9120" w14:textId="77777777" w:rsidR="00956B25" w:rsidRPr="00956B25" w:rsidRDefault="00956B25" w:rsidP="00956B25">
            <w:pPr>
              <w:spacing w:line="240" w:lineRule="auto"/>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370F6AF7"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6587669C" w14:textId="77777777" w:rsidR="00956B25" w:rsidRPr="00956B25" w:rsidRDefault="00956B25" w:rsidP="00956B25">
            <w:pPr>
              <w:spacing w:line="240" w:lineRule="auto"/>
              <w:ind w:firstLine="0"/>
              <w:jc w:val="left"/>
              <w:rPr>
                <w:rFonts w:eastAsia="Times New Roman" w:cs="Times New Roman"/>
                <w:color w:val="000000"/>
                <w:sz w:val="18"/>
                <w:szCs w:val="18"/>
              </w:rPr>
            </w:pPr>
          </w:p>
        </w:tc>
      </w:tr>
      <w:tr w:rsidR="00956B25" w:rsidRPr="00956B25" w14:paraId="3E7C2C34" w14:textId="77777777" w:rsidTr="00956B25">
        <w:trPr>
          <w:trHeight w:val="300"/>
        </w:trPr>
        <w:tc>
          <w:tcPr>
            <w:tcW w:w="940" w:type="dxa"/>
            <w:vMerge/>
            <w:tcBorders>
              <w:top w:val="nil"/>
              <w:left w:val="nil"/>
              <w:bottom w:val="single" w:sz="8" w:space="0" w:color="000000"/>
              <w:right w:val="nil"/>
            </w:tcBorders>
            <w:vAlign w:val="center"/>
            <w:hideMark/>
          </w:tcPr>
          <w:p w14:paraId="2476423B"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vMerge w:val="restart"/>
            <w:tcBorders>
              <w:top w:val="nil"/>
              <w:left w:val="nil"/>
              <w:bottom w:val="single" w:sz="8" w:space="0" w:color="000000"/>
              <w:right w:val="nil"/>
            </w:tcBorders>
            <w:shd w:val="clear" w:color="auto" w:fill="auto"/>
            <w:vAlign w:val="center"/>
            <w:hideMark/>
          </w:tcPr>
          <w:p w14:paraId="67D79C82" w14:textId="77777777" w:rsidR="00956B25" w:rsidRPr="00956B25" w:rsidRDefault="00956B25" w:rsidP="00956B25">
            <w:pPr>
              <w:spacing w:line="240" w:lineRule="auto"/>
              <w:ind w:firstLine="0"/>
              <w:jc w:val="center"/>
              <w:rPr>
                <w:rFonts w:eastAsia="Times New Roman" w:cs="Times New Roman"/>
                <w:color w:val="000000"/>
                <w:sz w:val="18"/>
                <w:szCs w:val="18"/>
              </w:rPr>
            </w:pPr>
            <w:r w:rsidRPr="00956B25">
              <w:rPr>
                <w:rFonts w:eastAsia="Times New Roman" w:cs="Times New Roman"/>
                <w:color w:val="000000"/>
                <w:sz w:val="18"/>
                <w:szCs w:val="18"/>
              </w:rPr>
              <w:t>Final Depletion</w:t>
            </w:r>
          </w:p>
        </w:tc>
        <w:tc>
          <w:tcPr>
            <w:tcW w:w="1480" w:type="dxa"/>
            <w:tcBorders>
              <w:top w:val="nil"/>
              <w:left w:val="nil"/>
              <w:bottom w:val="nil"/>
              <w:right w:val="nil"/>
            </w:tcBorders>
            <w:shd w:val="clear" w:color="auto" w:fill="auto"/>
            <w:noWrap/>
            <w:vAlign w:val="bottom"/>
            <w:hideMark/>
          </w:tcPr>
          <w:p w14:paraId="559C2794"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No Reduction</w:t>
            </w:r>
          </w:p>
        </w:tc>
        <w:tc>
          <w:tcPr>
            <w:tcW w:w="700" w:type="dxa"/>
            <w:tcBorders>
              <w:top w:val="nil"/>
              <w:left w:val="nil"/>
              <w:bottom w:val="nil"/>
              <w:right w:val="nil"/>
            </w:tcBorders>
            <w:shd w:val="clear" w:color="auto" w:fill="auto"/>
            <w:noWrap/>
            <w:vAlign w:val="bottom"/>
            <w:hideMark/>
          </w:tcPr>
          <w:p w14:paraId="62A7385F"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nil"/>
              <w:right w:val="nil"/>
            </w:tcBorders>
            <w:shd w:val="clear" w:color="auto" w:fill="auto"/>
            <w:noWrap/>
            <w:vAlign w:val="bottom"/>
            <w:hideMark/>
          </w:tcPr>
          <w:p w14:paraId="442A8C06"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nil"/>
              <w:right w:val="nil"/>
            </w:tcBorders>
            <w:shd w:val="clear" w:color="auto" w:fill="auto"/>
            <w:noWrap/>
            <w:vAlign w:val="bottom"/>
            <w:hideMark/>
          </w:tcPr>
          <w:p w14:paraId="2F4A9128"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-0.09</w:t>
            </w:r>
          </w:p>
        </w:tc>
        <w:tc>
          <w:tcPr>
            <w:tcW w:w="700" w:type="dxa"/>
            <w:tcBorders>
              <w:top w:val="nil"/>
              <w:left w:val="nil"/>
              <w:bottom w:val="nil"/>
              <w:right w:val="nil"/>
            </w:tcBorders>
            <w:shd w:val="clear" w:color="auto" w:fill="auto"/>
            <w:noWrap/>
            <w:vAlign w:val="bottom"/>
            <w:hideMark/>
          </w:tcPr>
          <w:p w14:paraId="5AAF703D"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nil"/>
              <w:right w:val="nil"/>
            </w:tcBorders>
            <w:shd w:val="clear" w:color="auto" w:fill="auto"/>
            <w:noWrap/>
            <w:vAlign w:val="bottom"/>
            <w:hideMark/>
          </w:tcPr>
          <w:p w14:paraId="1771C3A8"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-0.05</w:t>
            </w:r>
          </w:p>
        </w:tc>
        <w:tc>
          <w:tcPr>
            <w:tcW w:w="700" w:type="dxa"/>
            <w:tcBorders>
              <w:top w:val="nil"/>
              <w:left w:val="nil"/>
              <w:bottom w:val="nil"/>
              <w:right w:val="nil"/>
            </w:tcBorders>
            <w:shd w:val="clear" w:color="auto" w:fill="auto"/>
            <w:noWrap/>
            <w:vAlign w:val="bottom"/>
            <w:hideMark/>
          </w:tcPr>
          <w:p w14:paraId="026BC24D"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nil"/>
              <w:right w:val="nil"/>
            </w:tcBorders>
            <w:shd w:val="clear" w:color="auto" w:fill="auto"/>
            <w:noWrap/>
            <w:vAlign w:val="bottom"/>
            <w:hideMark/>
          </w:tcPr>
          <w:p w14:paraId="7B09B546"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-0.07</w:t>
            </w:r>
          </w:p>
        </w:tc>
      </w:tr>
      <w:tr w:rsidR="00956B25" w:rsidRPr="00956B25" w14:paraId="5A79DFC0" w14:textId="77777777" w:rsidTr="00956B25">
        <w:trPr>
          <w:trHeight w:val="300"/>
        </w:trPr>
        <w:tc>
          <w:tcPr>
            <w:tcW w:w="940" w:type="dxa"/>
            <w:vMerge/>
            <w:tcBorders>
              <w:top w:val="nil"/>
              <w:left w:val="nil"/>
              <w:bottom w:val="single" w:sz="8" w:space="0" w:color="000000"/>
              <w:right w:val="nil"/>
            </w:tcBorders>
            <w:vAlign w:val="center"/>
            <w:hideMark/>
          </w:tcPr>
          <w:p w14:paraId="3CB89557"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vMerge/>
            <w:tcBorders>
              <w:top w:val="nil"/>
              <w:left w:val="nil"/>
              <w:bottom w:val="single" w:sz="8" w:space="0" w:color="000000"/>
              <w:right w:val="nil"/>
            </w:tcBorders>
            <w:vAlign w:val="center"/>
            <w:hideMark/>
          </w:tcPr>
          <w:p w14:paraId="10460B44"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6A2AEF51"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Reduced Data</w:t>
            </w:r>
          </w:p>
        </w:tc>
        <w:tc>
          <w:tcPr>
            <w:tcW w:w="700" w:type="dxa"/>
            <w:tcBorders>
              <w:top w:val="nil"/>
              <w:left w:val="nil"/>
              <w:bottom w:val="nil"/>
              <w:right w:val="nil"/>
            </w:tcBorders>
            <w:shd w:val="clear" w:color="auto" w:fill="auto"/>
            <w:noWrap/>
            <w:vAlign w:val="bottom"/>
            <w:hideMark/>
          </w:tcPr>
          <w:p w14:paraId="0C2BD86F"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nil"/>
              <w:right w:val="nil"/>
            </w:tcBorders>
            <w:shd w:val="clear" w:color="auto" w:fill="auto"/>
            <w:noWrap/>
            <w:vAlign w:val="bottom"/>
            <w:hideMark/>
          </w:tcPr>
          <w:p w14:paraId="091AE448"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-0.09</w:t>
            </w:r>
          </w:p>
        </w:tc>
        <w:tc>
          <w:tcPr>
            <w:tcW w:w="700" w:type="dxa"/>
            <w:tcBorders>
              <w:top w:val="nil"/>
              <w:left w:val="nil"/>
              <w:bottom w:val="nil"/>
              <w:right w:val="nil"/>
            </w:tcBorders>
            <w:shd w:val="clear" w:color="auto" w:fill="auto"/>
            <w:noWrap/>
            <w:vAlign w:val="bottom"/>
            <w:hideMark/>
          </w:tcPr>
          <w:p w14:paraId="67B45C58"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-0.12</w:t>
            </w:r>
          </w:p>
        </w:tc>
        <w:tc>
          <w:tcPr>
            <w:tcW w:w="700" w:type="dxa"/>
            <w:tcBorders>
              <w:top w:val="nil"/>
              <w:left w:val="nil"/>
              <w:bottom w:val="nil"/>
              <w:right w:val="nil"/>
            </w:tcBorders>
            <w:shd w:val="clear" w:color="auto" w:fill="auto"/>
            <w:noWrap/>
            <w:vAlign w:val="bottom"/>
            <w:hideMark/>
          </w:tcPr>
          <w:p w14:paraId="0D479309"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-0.12</w:t>
            </w:r>
          </w:p>
        </w:tc>
        <w:tc>
          <w:tcPr>
            <w:tcW w:w="700" w:type="dxa"/>
            <w:tcBorders>
              <w:top w:val="nil"/>
              <w:left w:val="nil"/>
              <w:bottom w:val="nil"/>
              <w:right w:val="nil"/>
            </w:tcBorders>
            <w:shd w:val="clear" w:color="auto" w:fill="auto"/>
            <w:noWrap/>
            <w:vAlign w:val="bottom"/>
            <w:hideMark/>
          </w:tcPr>
          <w:p w14:paraId="0DE06570"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-0.06</w:t>
            </w:r>
          </w:p>
        </w:tc>
        <w:tc>
          <w:tcPr>
            <w:tcW w:w="700" w:type="dxa"/>
            <w:tcBorders>
              <w:top w:val="nil"/>
              <w:left w:val="nil"/>
              <w:bottom w:val="nil"/>
              <w:right w:val="nil"/>
            </w:tcBorders>
            <w:shd w:val="clear" w:color="auto" w:fill="auto"/>
            <w:noWrap/>
            <w:vAlign w:val="bottom"/>
            <w:hideMark/>
          </w:tcPr>
          <w:p w14:paraId="74A030C2"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nil"/>
              <w:right w:val="nil"/>
            </w:tcBorders>
            <w:shd w:val="clear" w:color="auto" w:fill="auto"/>
            <w:noWrap/>
            <w:vAlign w:val="bottom"/>
            <w:hideMark/>
          </w:tcPr>
          <w:p w14:paraId="407B6FB9"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-0.07</w:t>
            </w:r>
          </w:p>
        </w:tc>
      </w:tr>
      <w:tr w:rsidR="00956B25" w:rsidRPr="00956B25" w14:paraId="3F844897" w14:textId="77777777" w:rsidTr="004C7457">
        <w:trPr>
          <w:trHeight w:val="315"/>
        </w:trPr>
        <w:tc>
          <w:tcPr>
            <w:tcW w:w="940" w:type="dxa"/>
            <w:vMerge/>
            <w:tcBorders>
              <w:top w:val="nil"/>
              <w:left w:val="nil"/>
              <w:bottom w:val="single" w:sz="12" w:space="0" w:color="auto"/>
              <w:right w:val="nil"/>
            </w:tcBorders>
            <w:vAlign w:val="center"/>
            <w:hideMark/>
          </w:tcPr>
          <w:p w14:paraId="1089B6E6"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940" w:type="dxa"/>
            <w:vMerge/>
            <w:tcBorders>
              <w:top w:val="nil"/>
              <w:left w:val="nil"/>
              <w:bottom w:val="single" w:sz="12" w:space="0" w:color="auto"/>
              <w:right w:val="nil"/>
            </w:tcBorders>
            <w:vAlign w:val="center"/>
            <w:hideMark/>
          </w:tcPr>
          <w:p w14:paraId="0E3A497C" w14:textId="77777777" w:rsidR="00956B25" w:rsidRPr="00956B25" w:rsidRDefault="00956B25" w:rsidP="00956B25">
            <w:pPr>
              <w:spacing w:line="240" w:lineRule="auto"/>
              <w:ind w:firstLine="0"/>
              <w:jc w:val="left"/>
              <w:rPr>
                <w:rFonts w:eastAsia="Times New Roman" w:cs="Times New Roman"/>
                <w:color w:val="000000"/>
                <w:sz w:val="18"/>
                <w:szCs w:val="18"/>
              </w:rPr>
            </w:pPr>
          </w:p>
        </w:tc>
        <w:tc>
          <w:tcPr>
            <w:tcW w:w="1480" w:type="dxa"/>
            <w:tcBorders>
              <w:top w:val="nil"/>
              <w:left w:val="nil"/>
              <w:bottom w:val="single" w:sz="12" w:space="0" w:color="auto"/>
              <w:right w:val="nil"/>
            </w:tcBorders>
            <w:shd w:val="clear" w:color="auto" w:fill="auto"/>
            <w:noWrap/>
            <w:vAlign w:val="bottom"/>
            <w:hideMark/>
          </w:tcPr>
          <w:p w14:paraId="6D21C8CD"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Eliminated Data</w:t>
            </w:r>
          </w:p>
        </w:tc>
        <w:tc>
          <w:tcPr>
            <w:tcW w:w="700" w:type="dxa"/>
            <w:tcBorders>
              <w:top w:val="nil"/>
              <w:left w:val="nil"/>
              <w:bottom w:val="single" w:sz="12" w:space="0" w:color="auto"/>
              <w:right w:val="nil"/>
            </w:tcBorders>
            <w:shd w:val="clear" w:color="auto" w:fill="auto"/>
            <w:noWrap/>
            <w:vAlign w:val="bottom"/>
            <w:hideMark/>
          </w:tcPr>
          <w:p w14:paraId="44214780"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single" w:sz="12" w:space="0" w:color="auto"/>
              <w:right w:val="nil"/>
            </w:tcBorders>
            <w:shd w:val="clear" w:color="auto" w:fill="auto"/>
            <w:noWrap/>
            <w:vAlign w:val="bottom"/>
            <w:hideMark/>
          </w:tcPr>
          <w:p w14:paraId="4BC0CA0C"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-0.09</w:t>
            </w:r>
          </w:p>
        </w:tc>
        <w:tc>
          <w:tcPr>
            <w:tcW w:w="700" w:type="dxa"/>
            <w:tcBorders>
              <w:top w:val="nil"/>
              <w:left w:val="nil"/>
              <w:bottom w:val="single" w:sz="12" w:space="0" w:color="auto"/>
              <w:right w:val="nil"/>
            </w:tcBorders>
            <w:shd w:val="clear" w:color="auto" w:fill="auto"/>
            <w:noWrap/>
            <w:vAlign w:val="bottom"/>
            <w:hideMark/>
          </w:tcPr>
          <w:p w14:paraId="3E141250"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-0.10</w:t>
            </w:r>
          </w:p>
        </w:tc>
        <w:tc>
          <w:tcPr>
            <w:tcW w:w="700" w:type="dxa"/>
            <w:tcBorders>
              <w:top w:val="nil"/>
              <w:left w:val="nil"/>
              <w:bottom w:val="single" w:sz="12" w:space="0" w:color="auto"/>
              <w:right w:val="nil"/>
            </w:tcBorders>
            <w:shd w:val="clear" w:color="auto" w:fill="auto"/>
            <w:noWrap/>
            <w:vAlign w:val="bottom"/>
            <w:hideMark/>
          </w:tcPr>
          <w:p w14:paraId="230F6CBE"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-0.15</w:t>
            </w:r>
          </w:p>
        </w:tc>
        <w:tc>
          <w:tcPr>
            <w:tcW w:w="700" w:type="dxa"/>
            <w:tcBorders>
              <w:top w:val="nil"/>
              <w:left w:val="nil"/>
              <w:bottom w:val="single" w:sz="12" w:space="0" w:color="auto"/>
              <w:right w:val="nil"/>
            </w:tcBorders>
            <w:shd w:val="clear" w:color="auto" w:fill="auto"/>
            <w:noWrap/>
            <w:vAlign w:val="bottom"/>
            <w:hideMark/>
          </w:tcPr>
          <w:p w14:paraId="21CB7B29"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-0.17</w:t>
            </w:r>
          </w:p>
        </w:tc>
        <w:tc>
          <w:tcPr>
            <w:tcW w:w="700" w:type="dxa"/>
            <w:tcBorders>
              <w:top w:val="nil"/>
              <w:left w:val="nil"/>
              <w:bottom w:val="single" w:sz="12" w:space="0" w:color="auto"/>
              <w:right w:val="nil"/>
            </w:tcBorders>
            <w:shd w:val="clear" w:color="auto" w:fill="auto"/>
            <w:noWrap/>
            <w:vAlign w:val="bottom"/>
            <w:hideMark/>
          </w:tcPr>
          <w:p w14:paraId="164087F9"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-0.19</w:t>
            </w:r>
          </w:p>
        </w:tc>
        <w:tc>
          <w:tcPr>
            <w:tcW w:w="700" w:type="dxa"/>
            <w:tcBorders>
              <w:top w:val="nil"/>
              <w:left w:val="nil"/>
              <w:bottom w:val="single" w:sz="12" w:space="0" w:color="auto"/>
              <w:right w:val="nil"/>
            </w:tcBorders>
            <w:shd w:val="clear" w:color="auto" w:fill="auto"/>
            <w:noWrap/>
            <w:vAlign w:val="bottom"/>
            <w:hideMark/>
          </w:tcPr>
          <w:p w14:paraId="44AD1826" w14:textId="77777777" w:rsidR="00956B25" w:rsidRPr="00956B25" w:rsidRDefault="00956B25" w:rsidP="00956B25">
            <w:pPr>
              <w:spacing w:line="240" w:lineRule="auto"/>
              <w:ind w:firstLine="0"/>
              <w:jc w:val="right"/>
              <w:rPr>
                <w:rFonts w:eastAsia="Times New Roman" w:cs="Times New Roman"/>
                <w:color w:val="000000"/>
                <w:sz w:val="18"/>
                <w:szCs w:val="18"/>
              </w:rPr>
            </w:pPr>
            <w:r w:rsidRPr="00956B25">
              <w:rPr>
                <w:rFonts w:eastAsia="Times New Roman" w:cs="Times New Roman"/>
                <w:color w:val="000000"/>
                <w:sz w:val="18"/>
                <w:szCs w:val="18"/>
              </w:rPr>
              <w:t>-0.18</w:t>
            </w:r>
          </w:p>
        </w:tc>
      </w:tr>
    </w:tbl>
    <w:p w14:paraId="50E19A14" w14:textId="77777777" w:rsidR="00927CE8" w:rsidRDefault="00927CE8" w:rsidP="00927CE8">
      <w:r>
        <w:br w:type="page"/>
      </w:r>
    </w:p>
    <w:p w14:paraId="79E0C735" w14:textId="77777777" w:rsidR="00956B25" w:rsidRDefault="00E3016C" w:rsidP="00793205">
      <w:pPr>
        <w:ind w:firstLine="0"/>
      </w:pPr>
      <w:r>
        <w:lastRenderedPageBreak/>
        <w:t xml:space="preserve">Table 2. </w:t>
      </w:r>
      <w:r w:rsidR="00734815">
        <w:t>RMSEs for virgin spawning biomass (</w:t>
      </w:r>
      <w:r w:rsidR="00734815">
        <w:rPr>
          <w:i/>
        </w:rPr>
        <w:t>SB</w:t>
      </w:r>
      <w:r w:rsidR="00734815">
        <w:t xml:space="preserve">0) and assessment year </w:t>
      </w:r>
      <w:r w:rsidR="004E1877">
        <w:t>depletion</w:t>
      </w:r>
      <w:r w:rsidR="00734815">
        <w:t xml:space="preserve"> for each data scenario and life-history; flatfish (a) and rockfish (b)</w:t>
      </w:r>
      <w:r>
        <w:t>.</w:t>
      </w:r>
    </w:p>
    <w:tbl>
      <w:tblPr>
        <w:tblW w:w="8260" w:type="dxa"/>
        <w:tblInd w:w="93" w:type="dxa"/>
        <w:tblLook w:val="04A0" w:firstRow="1" w:lastRow="0" w:firstColumn="1" w:lastColumn="0" w:noHBand="0" w:noVBand="1"/>
      </w:tblPr>
      <w:tblGrid>
        <w:gridCol w:w="940"/>
        <w:gridCol w:w="940"/>
        <w:gridCol w:w="1480"/>
        <w:gridCol w:w="513"/>
        <w:gridCol w:w="732"/>
        <w:gridCol w:w="731"/>
        <w:gridCol w:w="731"/>
        <w:gridCol w:w="731"/>
        <w:gridCol w:w="731"/>
        <w:gridCol w:w="1036"/>
      </w:tblGrid>
      <w:tr w:rsidR="00793205" w:rsidRPr="00793205" w14:paraId="00CCDA47" w14:textId="77777777" w:rsidTr="004C7457">
        <w:trPr>
          <w:trHeight w:val="420"/>
        </w:trPr>
        <w:tc>
          <w:tcPr>
            <w:tcW w:w="940" w:type="dxa"/>
            <w:tcBorders>
              <w:top w:val="single" w:sz="12" w:space="0" w:color="auto"/>
              <w:left w:val="nil"/>
              <w:bottom w:val="nil"/>
              <w:right w:val="nil"/>
            </w:tcBorders>
            <w:shd w:val="clear" w:color="auto" w:fill="auto"/>
            <w:noWrap/>
            <w:vAlign w:val="bottom"/>
            <w:hideMark/>
          </w:tcPr>
          <w:p w14:paraId="3F472335"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tcBorders>
              <w:top w:val="single" w:sz="12" w:space="0" w:color="auto"/>
              <w:left w:val="nil"/>
              <w:bottom w:val="nil"/>
              <w:right w:val="nil"/>
            </w:tcBorders>
            <w:shd w:val="clear" w:color="auto" w:fill="auto"/>
            <w:noWrap/>
            <w:vAlign w:val="bottom"/>
            <w:hideMark/>
          </w:tcPr>
          <w:p w14:paraId="271E71E9"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single" w:sz="12" w:space="0" w:color="auto"/>
              <w:left w:val="nil"/>
              <w:bottom w:val="nil"/>
              <w:right w:val="nil"/>
            </w:tcBorders>
            <w:shd w:val="clear" w:color="auto" w:fill="auto"/>
            <w:noWrap/>
            <w:vAlign w:val="bottom"/>
            <w:hideMark/>
          </w:tcPr>
          <w:p w14:paraId="5604C053"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4900" w:type="dxa"/>
            <w:gridSpan w:val="7"/>
            <w:tcBorders>
              <w:top w:val="single" w:sz="12" w:space="0" w:color="auto"/>
              <w:left w:val="nil"/>
              <w:bottom w:val="nil"/>
              <w:right w:val="nil"/>
            </w:tcBorders>
            <w:shd w:val="clear" w:color="auto" w:fill="auto"/>
            <w:noWrap/>
            <w:vAlign w:val="bottom"/>
            <w:hideMark/>
          </w:tcPr>
          <w:p w14:paraId="0F531156" w14:textId="77777777" w:rsidR="00793205" w:rsidRPr="00793205" w:rsidRDefault="00793205" w:rsidP="00793205">
            <w:pPr>
              <w:spacing w:line="240" w:lineRule="auto"/>
              <w:ind w:firstLine="0"/>
              <w:jc w:val="center"/>
              <w:rPr>
                <w:rFonts w:eastAsia="Times New Roman" w:cs="Times New Roman"/>
                <w:color w:val="000000"/>
                <w:sz w:val="18"/>
                <w:szCs w:val="18"/>
              </w:rPr>
            </w:pPr>
            <w:r w:rsidRPr="00793205">
              <w:rPr>
                <w:rFonts w:eastAsia="Times New Roman" w:cs="Times New Roman"/>
                <w:color w:val="000000"/>
                <w:sz w:val="18"/>
                <w:szCs w:val="18"/>
              </w:rPr>
              <w:t>Assessment Year</w:t>
            </w:r>
          </w:p>
        </w:tc>
      </w:tr>
      <w:tr w:rsidR="00793205" w:rsidRPr="00793205" w14:paraId="0A0D6841" w14:textId="77777777" w:rsidTr="00793205">
        <w:trPr>
          <w:trHeight w:val="315"/>
        </w:trPr>
        <w:tc>
          <w:tcPr>
            <w:tcW w:w="3360" w:type="dxa"/>
            <w:gridSpan w:val="3"/>
            <w:tcBorders>
              <w:top w:val="nil"/>
              <w:left w:val="nil"/>
              <w:bottom w:val="double" w:sz="6" w:space="0" w:color="auto"/>
              <w:right w:val="nil"/>
            </w:tcBorders>
            <w:shd w:val="clear" w:color="auto" w:fill="auto"/>
            <w:noWrap/>
            <w:vAlign w:val="bottom"/>
            <w:hideMark/>
          </w:tcPr>
          <w:p w14:paraId="4DDE7497" w14:textId="77777777" w:rsidR="00793205" w:rsidRPr="00793205" w:rsidRDefault="00793205" w:rsidP="00793205">
            <w:pPr>
              <w:spacing w:line="240" w:lineRule="auto"/>
              <w:ind w:firstLine="0"/>
              <w:jc w:val="left"/>
              <w:rPr>
                <w:rFonts w:eastAsia="Times New Roman" w:cs="Times New Roman"/>
                <w:color w:val="000000"/>
                <w:sz w:val="18"/>
                <w:szCs w:val="18"/>
              </w:rPr>
            </w:pPr>
            <w:r>
              <w:rPr>
                <w:rFonts w:eastAsia="Times New Roman" w:cs="Times New Roman"/>
                <w:color w:val="000000"/>
                <w:sz w:val="18"/>
                <w:szCs w:val="18"/>
              </w:rPr>
              <w:t xml:space="preserve">a) </w:t>
            </w:r>
            <w:r w:rsidRPr="00793205">
              <w:rPr>
                <w:rFonts w:eastAsia="Times New Roman" w:cs="Times New Roman"/>
                <w:color w:val="000000"/>
                <w:sz w:val="18"/>
                <w:szCs w:val="18"/>
              </w:rPr>
              <w:t>Flatfish</w:t>
            </w:r>
          </w:p>
        </w:tc>
        <w:tc>
          <w:tcPr>
            <w:tcW w:w="513" w:type="dxa"/>
            <w:tcBorders>
              <w:top w:val="nil"/>
              <w:left w:val="nil"/>
              <w:bottom w:val="double" w:sz="6" w:space="0" w:color="auto"/>
              <w:right w:val="nil"/>
            </w:tcBorders>
            <w:shd w:val="clear" w:color="auto" w:fill="auto"/>
            <w:noWrap/>
            <w:vAlign w:val="bottom"/>
            <w:hideMark/>
          </w:tcPr>
          <w:p w14:paraId="6A2B916E"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54</w:t>
            </w:r>
          </w:p>
        </w:tc>
        <w:tc>
          <w:tcPr>
            <w:tcW w:w="732" w:type="dxa"/>
            <w:tcBorders>
              <w:top w:val="nil"/>
              <w:left w:val="nil"/>
              <w:bottom w:val="double" w:sz="6" w:space="0" w:color="auto"/>
              <w:right w:val="nil"/>
            </w:tcBorders>
            <w:shd w:val="clear" w:color="auto" w:fill="auto"/>
            <w:noWrap/>
            <w:vAlign w:val="bottom"/>
            <w:hideMark/>
          </w:tcPr>
          <w:p w14:paraId="247726B1"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58</w:t>
            </w:r>
          </w:p>
        </w:tc>
        <w:tc>
          <w:tcPr>
            <w:tcW w:w="731" w:type="dxa"/>
            <w:tcBorders>
              <w:top w:val="nil"/>
              <w:left w:val="nil"/>
              <w:bottom w:val="double" w:sz="6" w:space="0" w:color="auto"/>
              <w:right w:val="nil"/>
            </w:tcBorders>
            <w:shd w:val="clear" w:color="auto" w:fill="auto"/>
            <w:noWrap/>
            <w:vAlign w:val="bottom"/>
            <w:hideMark/>
          </w:tcPr>
          <w:p w14:paraId="0A142633"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62</w:t>
            </w:r>
          </w:p>
        </w:tc>
        <w:tc>
          <w:tcPr>
            <w:tcW w:w="731" w:type="dxa"/>
            <w:tcBorders>
              <w:top w:val="nil"/>
              <w:left w:val="nil"/>
              <w:bottom w:val="double" w:sz="6" w:space="0" w:color="auto"/>
              <w:right w:val="nil"/>
            </w:tcBorders>
            <w:shd w:val="clear" w:color="auto" w:fill="auto"/>
            <w:noWrap/>
            <w:vAlign w:val="bottom"/>
            <w:hideMark/>
          </w:tcPr>
          <w:p w14:paraId="420A3A75"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66</w:t>
            </w:r>
          </w:p>
        </w:tc>
        <w:tc>
          <w:tcPr>
            <w:tcW w:w="731" w:type="dxa"/>
            <w:tcBorders>
              <w:top w:val="nil"/>
              <w:left w:val="nil"/>
              <w:bottom w:val="double" w:sz="6" w:space="0" w:color="auto"/>
              <w:right w:val="nil"/>
            </w:tcBorders>
            <w:shd w:val="clear" w:color="auto" w:fill="auto"/>
            <w:noWrap/>
            <w:vAlign w:val="bottom"/>
            <w:hideMark/>
          </w:tcPr>
          <w:p w14:paraId="1D7182BB"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78</w:t>
            </w:r>
          </w:p>
        </w:tc>
        <w:tc>
          <w:tcPr>
            <w:tcW w:w="731" w:type="dxa"/>
            <w:tcBorders>
              <w:top w:val="nil"/>
              <w:left w:val="nil"/>
              <w:bottom w:val="double" w:sz="6" w:space="0" w:color="auto"/>
              <w:right w:val="nil"/>
            </w:tcBorders>
            <w:shd w:val="clear" w:color="auto" w:fill="auto"/>
            <w:noWrap/>
            <w:vAlign w:val="bottom"/>
            <w:hideMark/>
          </w:tcPr>
          <w:p w14:paraId="26B10CD0"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90</w:t>
            </w:r>
          </w:p>
        </w:tc>
        <w:tc>
          <w:tcPr>
            <w:tcW w:w="731" w:type="dxa"/>
            <w:tcBorders>
              <w:top w:val="nil"/>
              <w:left w:val="nil"/>
              <w:bottom w:val="double" w:sz="6" w:space="0" w:color="auto"/>
              <w:right w:val="nil"/>
            </w:tcBorders>
            <w:shd w:val="clear" w:color="auto" w:fill="auto"/>
            <w:noWrap/>
            <w:vAlign w:val="bottom"/>
            <w:hideMark/>
          </w:tcPr>
          <w:p w14:paraId="714548F9"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98</w:t>
            </w:r>
          </w:p>
        </w:tc>
      </w:tr>
      <w:tr w:rsidR="00793205" w:rsidRPr="00793205" w14:paraId="65CDEE4B" w14:textId="77777777" w:rsidTr="00793205">
        <w:trPr>
          <w:trHeight w:val="315"/>
        </w:trPr>
        <w:tc>
          <w:tcPr>
            <w:tcW w:w="940" w:type="dxa"/>
            <w:vMerge w:val="restart"/>
            <w:tcBorders>
              <w:top w:val="nil"/>
              <w:left w:val="nil"/>
              <w:bottom w:val="single" w:sz="4" w:space="0" w:color="000000"/>
              <w:right w:val="nil"/>
            </w:tcBorders>
            <w:shd w:val="clear" w:color="auto" w:fill="auto"/>
            <w:vAlign w:val="center"/>
            <w:hideMark/>
          </w:tcPr>
          <w:p w14:paraId="3F653964" w14:textId="77777777" w:rsidR="00793205" w:rsidRPr="00793205" w:rsidRDefault="00793205" w:rsidP="00793205">
            <w:pPr>
              <w:spacing w:line="240" w:lineRule="auto"/>
              <w:ind w:firstLine="0"/>
              <w:jc w:val="center"/>
              <w:rPr>
                <w:rFonts w:eastAsia="Times New Roman" w:cs="Times New Roman"/>
                <w:color w:val="000000"/>
                <w:sz w:val="18"/>
                <w:szCs w:val="18"/>
              </w:rPr>
            </w:pPr>
            <w:r w:rsidRPr="00793205">
              <w:rPr>
                <w:rFonts w:eastAsia="Times New Roman" w:cs="Times New Roman"/>
                <w:color w:val="000000"/>
                <w:sz w:val="18"/>
                <w:szCs w:val="18"/>
              </w:rPr>
              <w:t>RMSE (%)</w:t>
            </w:r>
          </w:p>
        </w:tc>
        <w:tc>
          <w:tcPr>
            <w:tcW w:w="940" w:type="dxa"/>
            <w:vMerge w:val="restart"/>
            <w:tcBorders>
              <w:top w:val="nil"/>
              <w:left w:val="nil"/>
              <w:bottom w:val="nil"/>
              <w:right w:val="nil"/>
            </w:tcBorders>
            <w:shd w:val="clear" w:color="auto" w:fill="auto"/>
            <w:noWrap/>
            <w:vAlign w:val="center"/>
            <w:hideMark/>
          </w:tcPr>
          <w:p w14:paraId="29577883" w14:textId="77777777" w:rsidR="00793205" w:rsidRPr="00793205" w:rsidRDefault="00793205" w:rsidP="00793205">
            <w:pPr>
              <w:spacing w:line="240" w:lineRule="auto"/>
              <w:ind w:firstLine="0"/>
              <w:jc w:val="center"/>
              <w:rPr>
                <w:rFonts w:eastAsia="Times New Roman" w:cs="Times New Roman"/>
                <w:color w:val="000000"/>
                <w:sz w:val="18"/>
                <w:szCs w:val="18"/>
              </w:rPr>
            </w:pPr>
            <w:r w:rsidRPr="00793205">
              <w:rPr>
                <w:rFonts w:eastAsia="Times New Roman" w:cs="Times New Roman"/>
                <w:color w:val="000000"/>
                <w:sz w:val="18"/>
                <w:szCs w:val="18"/>
              </w:rPr>
              <w:t>SB0</w:t>
            </w:r>
          </w:p>
        </w:tc>
        <w:tc>
          <w:tcPr>
            <w:tcW w:w="1480" w:type="dxa"/>
            <w:tcBorders>
              <w:top w:val="nil"/>
              <w:left w:val="nil"/>
              <w:bottom w:val="nil"/>
              <w:right w:val="nil"/>
            </w:tcBorders>
            <w:shd w:val="clear" w:color="auto" w:fill="auto"/>
            <w:noWrap/>
            <w:vAlign w:val="bottom"/>
            <w:hideMark/>
          </w:tcPr>
          <w:p w14:paraId="1BB7027F"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No Reduction</w:t>
            </w:r>
          </w:p>
        </w:tc>
        <w:tc>
          <w:tcPr>
            <w:tcW w:w="513" w:type="dxa"/>
            <w:tcBorders>
              <w:top w:val="nil"/>
              <w:left w:val="nil"/>
              <w:bottom w:val="nil"/>
              <w:right w:val="nil"/>
            </w:tcBorders>
            <w:shd w:val="clear" w:color="auto" w:fill="auto"/>
            <w:noWrap/>
            <w:vAlign w:val="bottom"/>
            <w:hideMark/>
          </w:tcPr>
          <w:p w14:paraId="56E791DC"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12</w:t>
            </w:r>
          </w:p>
        </w:tc>
        <w:tc>
          <w:tcPr>
            <w:tcW w:w="732" w:type="dxa"/>
            <w:tcBorders>
              <w:top w:val="nil"/>
              <w:left w:val="nil"/>
              <w:bottom w:val="nil"/>
              <w:right w:val="nil"/>
            </w:tcBorders>
            <w:shd w:val="clear" w:color="auto" w:fill="auto"/>
            <w:noWrap/>
            <w:vAlign w:val="bottom"/>
            <w:hideMark/>
          </w:tcPr>
          <w:p w14:paraId="0CD388F4"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14</w:t>
            </w:r>
          </w:p>
        </w:tc>
        <w:tc>
          <w:tcPr>
            <w:tcW w:w="731" w:type="dxa"/>
            <w:tcBorders>
              <w:top w:val="nil"/>
              <w:left w:val="nil"/>
              <w:bottom w:val="nil"/>
              <w:right w:val="nil"/>
            </w:tcBorders>
            <w:shd w:val="clear" w:color="auto" w:fill="auto"/>
            <w:noWrap/>
            <w:vAlign w:val="bottom"/>
            <w:hideMark/>
          </w:tcPr>
          <w:p w14:paraId="2A39BEED"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14</w:t>
            </w:r>
          </w:p>
        </w:tc>
        <w:tc>
          <w:tcPr>
            <w:tcW w:w="731" w:type="dxa"/>
            <w:tcBorders>
              <w:top w:val="nil"/>
              <w:left w:val="nil"/>
              <w:bottom w:val="nil"/>
              <w:right w:val="nil"/>
            </w:tcBorders>
            <w:shd w:val="clear" w:color="auto" w:fill="auto"/>
            <w:noWrap/>
            <w:vAlign w:val="bottom"/>
            <w:hideMark/>
          </w:tcPr>
          <w:p w14:paraId="045E4C1D"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16</w:t>
            </w:r>
          </w:p>
        </w:tc>
        <w:tc>
          <w:tcPr>
            <w:tcW w:w="731" w:type="dxa"/>
            <w:tcBorders>
              <w:top w:val="nil"/>
              <w:left w:val="nil"/>
              <w:bottom w:val="nil"/>
              <w:right w:val="nil"/>
            </w:tcBorders>
            <w:shd w:val="clear" w:color="auto" w:fill="auto"/>
            <w:noWrap/>
            <w:vAlign w:val="bottom"/>
            <w:hideMark/>
          </w:tcPr>
          <w:p w14:paraId="309AA8FC"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16</w:t>
            </w:r>
          </w:p>
        </w:tc>
        <w:tc>
          <w:tcPr>
            <w:tcW w:w="731" w:type="dxa"/>
            <w:tcBorders>
              <w:top w:val="nil"/>
              <w:left w:val="nil"/>
              <w:bottom w:val="nil"/>
              <w:right w:val="nil"/>
            </w:tcBorders>
            <w:shd w:val="clear" w:color="auto" w:fill="auto"/>
            <w:noWrap/>
            <w:vAlign w:val="bottom"/>
            <w:hideMark/>
          </w:tcPr>
          <w:p w14:paraId="3851AB15"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19</w:t>
            </w:r>
          </w:p>
        </w:tc>
        <w:tc>
          <w:tcPr>
            <w:tcW w:w="731" w:type="dxa"/>
            <w:tcBorders>
              <w:top w:val="nil"/>
              <w:left w:val="nil"/>
              <w:bottom w:val="nil"/>
              <w:right w:val="nil"/>
            </w:tcBorders>
            <w:shd w:val="clear" w:color="auto" w:fill="auto"/>
            <w:noWrap/>
            <w:vAlign w:val="bottom"/>
            <w:hideMark/>
          </w:tcPr>
          <w:p w14:paraId="301D0ECF"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14</w:t>
            </w:r>
          </w:p>
        </w:tc>
      </w:tr>
      <w:tr w:rsidR="00793205" w:rsidRPr="00793205" w14:paraId="0DE0DBE5" w14:textId="77777777" w:rsidTr="00793205">
        <w:trPr>
          <w:trHeight w:val="300"/>
        </w:trPr>
        <w:tc>
          <w:tcPr>
            <w:tcW w:w="940" w:type="dxa"/>
            <w:vMerge/>
            <w:tcBorders>
              <w:top w:val="nil"/>
              <w:left w:val="nil"/>
              <w:bottom w:val="single" w:sz="4" w:space="0" w:color="000000"/>
              <w:right w:val="nil"/>
            </w:tcBorders>
            <w:vAlign w:val="center"/>
            <w:hideMark/>
          </w:tcPr>
          <w:p w14:paraId="283B9DF2"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14:paraId="12271992"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010CA28D"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Reduced Data</w:t>
            </w:r>
          </w:p>
        </w:tc>
        <w:tc>
          <w:tcPr>
            <w:tcW w:w="513" w:type="dxa"/>
            <w:tcBorders>
              <w:top w:val="nil"/>
              <w:left w:val="nil"/>
              <w:bottom w:val="nil"/>
              <w:right w:val="nil"/>
            </w:tcBorders>
            <w:shd w:val="clear" w:color="auto" w:fill="auto"/>
            <w:noWrap/>
            <w:vAlign w:val="bottom"/>
            <w:hideMark/>
          </w:tcPr>
          <w:p w14:paraId="5CC4AAA7"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13</w:t>
            </w:r>
          </w:p>
        </w:tc>
        <w:tc>
          <w:tcPr>
            <w:tcW w:w="732" w:type="dxa"/>
            <w:tcBorders>
              <w:top w:val="nil"/>
              <w:left w:val="nil"/>
              <w:bottom w:val="nil"/>
              <w:right w:val="nil"/>
            </w:tcBorders>
            <w:shd w:val="clear" w:color="auto" w:fill="auto"/>
            <w:noWrap/>
            <w:vAlign w:val="bottom"/>
            <w:hideMark/>
          </w:tcPr>
          <w:p w14:paraId="7FD3A1AE"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15</w:t>
            </w:r>
          </w:p>
        </w:tc>
        <w:tc>
          <w:tcPr>
            <w:tcW w:w="731" w:type="dxa"/>
            <w:tcBorders>
              <w:top w:val="nil"/>
              <w:left w:val="nil"/>
              <w:bottom w:val="nil"/>
              <w:right w:val="nil"/>
            </w:tcBorders>
            <w:shd w:val="clear" w:color="auto" w:fill="auto"/>
            <w:noWrap/>
            <w:vAlign w:val="bottom"/>
            <w:hideMark/>
          </w:tcPr>
          <w:p w14:paraId="74EE93C8"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14</w:t>
            </w:r>
          </w:p>
        </w:tc>
        <w:tc>
          <w:tcPr>
            <w:tcW w:w="731" w:type="dxa"/>
            <w:tcBorders>
              <w:top w:val="nil"/>
              <w:left w:val="nil"/>
              <w:bottom w:val="nil"/>
              <w:right w:val="nil"/>
            </w:tcBorders>
            <w:shd w:val="clear" w:color="auto" w:fill="auto"/>
            <w:noWrap/>
            <w:vAlign w:val="bottom"/>
            <w:hideMark/>
          </w:tcPr>
          <w:p w14:paraId="7FA85E5B"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16</w:t>
            </w:r>
          </w:p>
        </w:tc>
        <w:tc>
          <w:tcPr>
            <w:tcW w:w="731" w:type="dxa"/>
            <w:tcBorders>
              <w:top w:val="nil"/>
              <w:left w:val="nil"/>
              <w:bottom w:val="nil"/>
              <w:right w:val="nil"/>
            </w:tcBorders>
            <w:shd w:val="clear" w:color="auto" w:fill="auto"/>
            <w:noWrap/>
            <w:vAlign w:val="bottom"/>
            <w:hideMark/>
          </w:tcPr>
          <w:p w14:paraId="7938CF41"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16</w:t>
            </w:r>
          </w:p>
        </w:tc>
        <w:tc>
          <w:tcPr>
            <w:tcW w:w="731" w:type="dxa"/>
            <w:tcBorders>
              <w:top w:val="nil"/>
              <w:left w:val="nil"/>
              <w:bottom w:val="nil"/>
              <w:right w:val="nil"/>
            </w:tcBorders>
            <w:shd w:val="clear" w:color="auto" w:fill="auto"/>
            <w:noWrap/>
            <w:vAlign w:val="bottom"/>
            <w:hideMark/>
          </w:tcPr>
          <w:p w14:paraId="1373D6BE"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16</w:t>
            </w:r>
          </w:p>
        </w:tc>
        <w:tc>
          <w:tcPr>
            <w:tcW w:w="731" w:type="dxa"/>
            <w:tcBorders>
              <w:top w:val="nil"/>
              <w:left w:val="nil"/>
              <w:bottom w:val="nil"/>
              <w:right w:val="nil"/>
            </w:tcBorders>
            <w:shd w:val="clear" w:color="auto" w:fill="auto"/>
            <w:noWrap/>
            <w:vAlign w:val="bottom"/>
            <w:hideMark/>
          </w:tcPr>
          <w:p w14:paraId="5E0200AD"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15</w:t>
            </w:r>
          </w:p>
        </w:tc>
      </w:tr>
      <w:tr w:rsidR="00793205" w:rsidRPr="00793205" w14:paraId="129B3F94" w14:textId="77777777" w:rsidTr="00793205">
        <w:trPr>
          <w:trHeight w:val="300"/>
        </w:trPr>
        <w:tc>
          <w:tcPr>
            <w:tcW w:w="940" w:type="dxa"/>
            <w:vMerge/>
            <w:tcBorders>
              <w:top w:val="nil"/>
              <w:left w:val="nil"/>
              <w:bottom w:val="single" w:sz="4" w:space="0" w:color="000000"/>
              <w:right w:val="nil"/>
            </w:tcBorders>
            <w:vAlign w:val="center"/>
            <w:hideMark/>
          </w:tcPr>
          <w:p w14:paraId="06609B04"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14:paraId="43278C1E"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5F37466B"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Eliminated Data</w:t>
            </w:r>
          </w:p>
        </w:tc>
        <w:tc>
          <w:tcPr>
            <w:tcW w:w="513" w:type="dxa"/>
            <w:tcBorders>
              <w:top w:val="nil"/>
              <w:left w:val="nil"/>
              <w:bottom w:val="nil"/>
              <w:right w:val="nil"/>
            </w:tcBorders>
            <w:shd w:val="clear" w:color="auto" w:fill="auto"/>
            <w:noWrap/>
            <w:vAlign w:val="bottom"/>
            <w:hideMark/>
          </w:tcPr>
          <w:p w14:paraId="669569CF" w14:textId="77777777" w:rsidR="00793205" w:rsidRPr="00793205" w:rsidRDefault="00793205" w:rsidP="00793205">
            <w:pPr>
              <w:spacing w:line="240" w:lineRule="auto"/>
              <w:ind w:firstLine="0"/>
              <w:jc w:val="right"/>
              <w:rPr>
                <w:rFonts w:eastAsia="Times New Roman" w:cs="Times New Roman"/>
                <w:color w:val="000000"/>
                <w:sz w:val="18"/>
                <w:szCs w:val="18"/>
              </w:rPr>
            </w:pPr>
            <w:bookmarkStart w:id="184" w:name="_GoBack"/>
            <w:bookmarkEnd w:id="184"/>
            <w:r w:rsidRPr="00793205">
              <w:rPr>
                <w:rFonts w:eastAsia="Times New Roman" w:cs="Times New Roman"/>
                <w:color w:val="000000"/>
                <w:sz w:val="18"/>
                <w:szCs w:val="18"/>
              </w:rPr>
              <w:t>13</w:t>
            </w:r>
          </w:p>
        </w:tc>
        <w:tc>
          <w:tcPr>
            <w:tcW w:w="732" w:type="dxa"/>
            <w:tcBorders>
              <w:top w:val="nil"/>
              <w:left w:val="nil"/>
              <w:bottom w:val="nil"/>
              <w:right w:val="nil"/>
            </w:tcBorders>
            <w:shd w:val="clear" w:color="auto" w:fill="auto"/>
            <w:noWrap/>
            <w:vAlign w:val="bottom"/>
            <w:hideMark/>
          </w:tcPr>
          <w:p w14:paraId="0D091C78"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13</w:t>
            </w:r>
          </w:p>
        </w:tc>
        <w:tc>
          <w:tcPr>
            <w:tcW w:w="731" w:type="dxa"/>
            <w:tcBorders>
              <w:top w:val="nil"/>
              <w:left w:val="nil"/>
              <w:bottom w:val="nil"/>
              <w:right w:val="nil"/>
            </w:tcBorders>
            <w:shd w:val="clear" w:color="auto" w:fill="auto"/>
            <w:noWrap/>
            <w:vAlign w:val="bottom"/>
            <w:hideMark/>
          </w:tcPr>
          <w:p w14:paraId="3195DB25"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13</w:t>
            </w:r>
          </w:p>
        </w:tc>
        <w:tc>
          <w:tcPr>
            <w:tcW w:w="731" w:type="dxa"/>
            <w:tcBorders>
              <w:top w:val="nil"/>
              <w:left w:val="nil"/>
              <w:bottom w:val="nil"/>
              <w:right w:val="nil"/>
            </w:tcBorders>
            <w:shd w:val="clear" w:color="auto" w:fill="auto"/>
            <w:noWrap/>
            <w:vAlign w:val="bottom"/>
            <w:hideMark/>
          </w:tcPr>
          <w:p w14:paraId="5D04F315"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12</w:t>
            </w:r>
          </w:p>
        </w:tc>
        <w:tc>
          <w:tcPr>
            <w:tcW w:w="731" w:type="dxa"/>
            <w:tcBorders>
              <w:top w:val="nil"/>
              <w:left w:val="nil"/>
              <w:bottom w:val="nil"/>
              <w:right w:val="nil"/>
            </w:tcBorders>
            <w:shd w:val="clear" w:color="auto" w:fill="auto"/>
            <w:noWrap/>
            <w:vAlign w:val="bottom"/>
            <w:hideMark/>
          </w:tcPr>
          <w:p w14:paraId="21EE41E6"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13</w:t>
            </w:r>
          </w:p>
        </w:tc>
        <w:tc>
          <w:tcPr>
            <w:tcW w:w="731" w:type="dxa"/>
            <w:tcBorders>
              <w:top w:val="nil"/>
              <w:left w:val="nil"/>
              <w:bottom w:val="nil"/>
              <w:right w:val="nil"/>
            </w:tcBorders>
            <w:shd w:val="clear" w:color="auto" w:fill="auto"/>
            <w:noWrap/>
            <w:vAlign w:val="bottom"/>
            <w:hideMark/>
          </w:tcPr>
          <w:p w14:paraId="4C62E327"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12</w:t>
            </w:r>
          </w:p>
        </w:tc>
        <w:tc>
          <w:tcPr>
            <w:tcW w:w="731" w:type="dxa"/>
            <w:tcBorders>
              <w:top w:val="nil"/>
              <w:left w:val="nil"/>
              <w:bottom w:val="nil"/>
              <w:right w:val="nil"/>
            </w:tcBorders>
            <w:shd w:val="clear" w:color="auto" w:fill="auto"/>
            <w:noWrap/>
            <w:vAlign w:val="bottom"/>
            <w:hideMark/>
          </w:tcPr>
          <w:p w14:paraId="08B13DC4"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12</w:t>
            </w:r>
          </w:p>
        </w:tc>
      </w:tr>
      <w:tr w:rsidR="00793205" w:rsidRPr="00793205" w14:paraId="2CAFC227" w14:textId="77777777" w:rsidTr="00793205">
        <w:trPr>
          <w:trHeight w:val="135"/>
        </w:trPr>
        <w:tc>
          <w:tcPr>
            <w:tcW w:w="940" w:type="dxa"/>
            <w:vMerge/>
            <w:tcBorders>
              <w:top w:val="nil"/>
              <w:left w:val="nil"/>
              <w:bottom w:val="single" w:sz="4" w:space="0" w:color="000000"/>
              <w:right w:val="nil"/>
            </w:tcBorders>
            <w:vAlign w:val="center"/>
            <w:hideMark/>
          </w:tcPr>
          <w:p w14:paraId="68E2CD28"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tcBorders>
              <w:top w:val="nil"/>
              <w:left w:val="nil"/>
              <w:bottom w:val="nil"/>
              <w:right w:val="nil"/>
            </w:tcBorders>
            <w:shd w:val="clear" w:color="auto" w:fill="auto"/>
            <w:noWrap/>
            <w:vAlign w:val="bottom"/>
            <w:hideMark/>
          </w:tcPr>
          <w:p w14:paraId="5FE560CE"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7DBFA08A"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513" w:type="dxa"/>
            <w:tcBorders>
              <w:top w:val="nil"/>
              <w:left w:val="nil"/>
              <w:bottom w:val="nil"/>
              <w:right w:val="nil"/>
            </w:tcBorders>
            <w:shd w:val="clear" w:color="auto" w:fill="auto"/>
            <w:noWrap/>
            <w:vAlign w:val="bottom"/>
            <w:hideMark/>
          </w:tcPr>
          <w:p w14:paraId="3B7EC8F1" w14:textId="77777777" w:rsidR="00793205" w:rsidRPr="00793205" w:rsidRDefault="00793205" w:rsidP="00793205">
            <w:pPr>
              <w:spacing w:line="240" w:lineRule="auto"/>
              <w:ind w:firstLine="0"/>
              <w:jc w:val="right"/>
              <w:rPr>
                <w:rFonts w:eastAsia="Times New Roman" w:cs="Times New Roman"/>
                <w:color w:val="000000"/>
                <w:sz w:val="18"/>
                <w:szCs w:val="18"/>
              </w:rPr>
            </w:pPr>
          </w:p>
        </w:tc>
        <w:tc>
          <w:tcPr>
            <w:tcW w:w="732" w:type="dxa"/>
            <w:tcBorders>
              <w:top w:val="nil"/>
              <w:left w:val="nil"/>
              <w:bottom w:val="nil"/>
              <w:right w:val="nil"/>
            </w:tcBorders>
            <w:shd w:val="clear" w:color="auto" w:fill="auto"/>
            <w:noWrap/>
            <w:vAlign w:val="bottom"/>
            <w:hideMark/>
          </w:tcPr>
          <w:p w14:paraId="09EF944E" w14:textId="77777777" w:rsidR="00793205" w:rsidRPr="00793205" w:rsidRDefault="00793205" w:rsidP="00793205">
            <w:pPr>
              <w:spacing w:line="240" w:lineRule="auto"/>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47192424" w14:textId="77777777" w:rsidR="00793205" w:rsidRPr="00793205" w:rsidRDefault="00793205" w:rsidP="00793205">
            <w:pPr>
              <w:spacing w:line="240" w:lineRule="auto"/>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2A8C4E93" w14:textId="77777777" w:rsidR="00793205" w:rsidRPr="00793205" w:rsidRDefault="00793205" w:rsidP="00793205">
            <w:pPr>
              <w:spacing w:line="240" w:lineRule="auto"/>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63AF1A8B" w14:textId="77777777" w:rsidR="00793205" w:rsidRPr="00793205" w:rsidRDefault="00793205" w:rsidP="00793205">
            <w:pPr>
              <w:spacing w:line="240" w:lineRule="auto"/>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4F9A28BA"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6819466D" w14:textId="77777777" w:rsidR="00793205" w:rsidRPr="00793205" w:rsidRDefault="00793205" w:rsidP="00793205">
            <w:pPr>
              <w:spacing w:line="240" w:lineRule="auto"/>
              <w:ind w:firstLine="0"/>
              <w:jc w:val="left"/>
              <w:rPr>
                <w:rFonts w:eastAsia="Times New Roman" w:cs="Times New Roman"/>
                <w:color w:val="000000"/>
                <w:sz w:val="18"/>
                <w:szCs w:val="18"/>
              </w:rPr>
            </w:pPr>
          </w:p>
        </w:tc>
      </w:tr>
      <w:tr w:rsidR="00793205" w:rsidRPr="00793205" w14:paraId="740CCFAA" w14:textId="77777777" w:rsidTr="00793205">
        <w:trPr>
          <w:trHeight w:val="300"/>
        </w:trPr>
        <w:tc>
          <w:tcPr>
            <w:tcW w:w="940" w:type="dxa"/>
            <w:vMerge/>
            <w:tcBorders>
              <w:top w:val="nil"/>
              <w:left w:val="nil"/>
              <w:bottom w:val="single" w:sz="4" w:space="0" w:color="000000"/>
              <w:right w:val="nil"/>
            </w:tcBorders>
            <w:vAlign w:val="center"/>
            <w:hideMark/>
          </w:tcPr>
          <w:p w14:paraId="6DB823FD"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vMerge w:val="restart"/>
            <w:tcBorders>
              <w:top w:val="nil"/>
              <w:left w:val="nil"/>
              <w:bottom w:val="single" w:sz="4" w:space="0" w:color="000000"/>
              <w:right w:val="nil"/>
            </w:tcBorders>
            <w:shd w:val="clear" w:color="auto" w:fill="auto"/>
            <w:vAlign w:val="center"/>
            <w:hideMark/>
          </w:tcPr>
          <w:p w14:paraId="4C49883C" w14:textId="77777777" w:rsidR="00793205" w:rsidRPr="00793205" w:rsidRDefault="00793205" w:rsidP="00793205">
            <w:pPr>
              <w:spacing w:line="240" w:lineRule="auto"/>
              <w:ind w:firstLine="0"/>
              <w:jc w:val="center"/>
              <w:rPr>
                <w:rFonts w:eastAsia="Times New Roman" w:cs="Times New Roman"/>
                <w:color w:val="000000"/>
                <w:sz w:val="18"/>
                <w:szCs w:val="18"/>
              </w:rPr>
            </w:pPr>
            <w:r w:rsidRPr="00793205">
              <w:rPr>
                <w:rFonts w:eastAsia="Times New Roman" w:cs="Times New Roman"/>
                <w:color w:val="000000"/>
                <w:sz w:val="18"/>
                <w:szCs w:val="18"/>
              </w:rPr>
              <w:t>Final Depletion</w:t>
            </w:r>
          </w:p>
        </w:tc>
        <w:tc>
          <w:tcPr>
            <w:tcW w:w="1480" w:type="dxa"/>
            <w:tcBorders>
              <w:top w:val="nil"/>
              <w:left w:val="nil"/>
              <w:bottom w:val="nil"/>
              <w:right w:val="nil"/>
            </w:tcBorders>
            <w:shd w:val="clear" w:color="auto" w:fill="auto"/>
            <w:noWrap/>
            <w:vAlign w:val="bottom"/>
            <w:hideMark/>
          </w:tcPr>
          <w:p w14:paraId="3BFC5238"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No Reduction</w:t>
            </w:r>
          </w:p>
        </w:tc>
        <w:tc>
          <w:tcPr>
            <w:tcW w:w="513" w:type="dxa"/>
            <w:tcBorders>
              <w:top w:val="nil"/>
              <w:left w:val="nil"/>
              <w:bottom w:val="nil"/>
              <w:right w:val="nil"/>
            </w:tcBorders>
            <w:shd w:val="clear" w:color="auto" w:fill="auto"/>
            <w:noWrap/>
            <w:vAlign w:val="bottom"/>
            <w:hideMark/>
          </w:tcPr>
          <w:p w14:paraId="59EB01D0"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55</w:t>
            </w:r>
          </w:p>
        </w:tc>
        <w:tc>
          <w:tcPr>
            <w:tcW w:w="732" w:type="dxa"/>
            <w:tcBorders>
              <w:top w:val="nil"/>
              <w:left w:val="nil"/>
              <w:bottom w:val="nil"/>
              <w:right w:val="nil"/>
            </w:tcBorders>
            <w:shd w:val="clear" w:color="auto" w:fill="auto"/>
            <w:noWrap/>
            <w:vAlign w:val="bottom"/>
            <w:hideMark/>
          </w:tcPr>
          <w:p w14:paraId="27B16FBE"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113</w:t>
            </w:r>
          </w:p>
        </w:tc>
        <w:tc>
          <w:tcPr>
            <w:tcW w:w="731" w:type="dxa"/>
            <w:tcBorders>
              <w:top w:val="nil"/>
              <w:left w:val="nil"/>
              <w:bottom w:val="nil"/>
              <w:right w:val="nil"/>
            </w:tcBorders>
            <w:shd w:val="clear" w:color="auto" w:fill="auto"/>
            <w:noWrap/>
            <w:vAlign w:val="bottom"/>
            <w:hideMark/>
          </w:tcPr>
          <w:p w14:paraId="5D188411"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138</w:t>
            </w:r>
          </w:p>
        </w:tc>
        <w:tc>
          <w:tcPr>
            <w:tcW w:w="731" w:type="dxa"/>
            <w:tcBorders>
              <w:top w:val="nil"/>
              <w:left w:val="nil"/>
              <w:bottom w:val="nil"/>
              <w:right w:val="nil"/>
            </w:tcBorders>
            <w:shd w:val="clear" w:color="auto" w:fill="auto"/>
            <w:noWrap/>
            <w:vAlign w:val="bottom"/>
            <w:hideMark/>
          </w:tcPr>
          <w:p w14:paraId="108F7B49"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247</w:t>
            </w:r>
          </w:p>
        </w:tc>
        <w:tc>
          <w:tcPr>
            <w:tcW w:w="731" w:type="dxa"/>
            <w:tcBorders>
              <w:top w:val="nil"/>
              <w:left w:val="nil"/>
              <w:bottom w:val="nil"/>
              <w:right w:val="nil"/>
            </w:tcBorders>
            <w:shd w:val="clear" w:color="auto" w:fill="auto"/>
            <w:noWrap/>
            <w:vAlign w:val="bottom"/>
            <w:hideMark/>
          </w:tcPr>
          <w:p w14:paraId="6B7963B4"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338</w:t>
            </w:r>
          </w:p>
        </w:tc>
        <w:tc>
          <w:tcPr>
            <w:tcW w:w="731" w:type="dxa"/>
            <w:tcBorders>
              <w:top w:val="nil"/>
              <w:left w:val="nil"/>
              <w:bottom w:val="nil"/>
              <w:right w:val="nil"/>
            </w:tcBorders>
            <w:shd w:val="clear" w:color="auto" w:fill="auto"/>
            <w:noWrap/>
            <w:vAlign w:val="bottom"/>
            <w:hideMark/>
          </w:tcPr>
          <w:p w14:paraId="2AF2D578"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378</w:t>
            </w:r>
          </w:p>
        </w:tc>
        <w:tc>
          <w:tcPr>
            <w:tcW w:w="731" w:type="dxa"/>
            <w:tcBorders>
              <w:top w:val="nil"/>
              <w:left w:val="nil"/>
              <w:bottom w:val="nil"/>
              <w:right w:val="nil"/>
            </w:tcBorders>
            <w:shd w:val="clear" w:color="auto" w:fill="auto"/>
            <w:noWrap/>
            <w:vAlign w:val="bottom"/>
            <w:hideMark/>
          </w:tcPr>
          <w:p w14:paraId="40F437C8"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306</w:t>
            </w:r>
          </w:p>
        </w:tc>
      </w:tr>
      <w:tr w:rsidR="00793205" w:rsidRPr="00793205" w14:paraId="11004663" w14:textId="77777777" w:rsidTr="00793205">
        <w:trPr>
          <w:trHeight w:val="300"/>
        </w:trPr>
        <w:tc>
          <w:tcPr>
            <w:tcW w:w="940" w:type="dxa"/>
            <w:vMerge/>
            <w:tcBorders>
              <w:top w:val="nil"/>
              <w:left w:val="nil"/>
              <w:bottom w:val="single" w:sz="4" w:space="0" w:color="000000"/>
              <w:right w:val="nil"/>
            </w:tcBorders>
            <w:vAlign w:val="center"/>
            <w:hideMark/>
          </w:tcPr>
          <w:p w14:paraId="2A87AF0F"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vMerge/>
            <w:tcBorders>
              <w:top w:val="nil"/>
              <w:left w:val="nil"/>
              <w:bottom w:val="single" w:sz="4" w:space="0" w:color="000000"/>
              <w:right w:val="nil"/>
            </w:tcBorders>
            <w:vAlign w:val="center"/>
            <w:hideMark/>
          </w:tcPr>
          <w:p w14:paraId="3253A77E"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4E4D6CD5"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Reduced Data</w:t>
            </w:r>
          </w:p>
        </w:tc>
        <w:tc>
          <w:tcPr>
            <w:tcW w:w="513" w:type="dxa"/>
            <w:tcBorders>
              <w:top w:val="nil"/>
              <w:left w:val="nil"/>
              <w:bottom w:val="nil"/>
              <w:right w:val="nil"/>
            </w:tcBorders>
            <w:shd w:val="clear" w:color="auto" w:fill="auto"/>
            <w:noWrap/>
            <w:vAlign w:val="bottom"/>
            <w:hideMark/>
          </w:tcPr>
          <w:p w14:paraId="0B54FBFA"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77</w:t>
            </w:r>
          </w:p>
        </w:tc>
        <w:tc>
          <w:tcPr>
            <w:tcW w:w="732" w:type="dxa"/>
            <w:tcBorders>
              <w:top w:val="nil"/>
              <w:left w:val="nil"/>
              <w:bottom w:val="nil"/>
              <w:right w:val="nil"/>
            </w:tcBorders>
            <w:shd w:val="clear" w:color="auto" w:fill="auto"/>
            <w:noWrap/>
            <w:vAlign w:val="bottom"/>
            <w:hideMark/>
          </w:tcPr>
          <w:p w14:paraId="56535C11"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135</w:t>
            </w:r>
          </w:p>
        </w:tc>
        <w:tc>
          <w:tcPr>
            <w:tcW w:w="731" w:type="dxa"/>
            <w:tcBorders>
              <w:top w:val="nil"/>
              <w:left w:val="nil"/>
              <w:bottom w:val="nil"/>
              <w:right w:val="nil"/>
            </w:tcBorders>
            <w:shd w:val="clear" w:color="auto" w:fill="auto"/>
            <w:noWrap/>
            <w:vAlign w:val="bottom"/>
            <w:hideMark/>
          </w:tcPr>
          <w:p w14:paraId="56FFE57F"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172</w:t>
            </w:r>
          </w:p>
        </w:tc>
        <w:tc>
          <w:tcPr>
            <w:tcW w:w="731" w:type="dxa"/>
            <w:tcBorders>
              <w:top w:val="nil"/>
              <w:left w:val="nil"/>
              <w:bottom w:val="nil"/>
              <w:right w:val="nil"/>
            </w:tcBorders>
            <w:shd w:val="clear" w:color="auto" w:fill="auto"/>
            <w:noWrap/>
            <w:vAlign w:val="bottom"/>
            <w:hideMark/>
          </w:tcPr>
          <w:p w14:paraId="32141380"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200</w:t>
            </w:r>
          </w:p>
        </w:tc>
        <w:tc>
          <w:tcPr>
            <w:tcW w:w="731" w:type="dxa"/>
            <w:tcBorders>
              <w:top w:val="nil"/>
              <w:left w:val="nil"/>
              <w:bottom w:val="nil"/>
              <w:right w:val="nil"/>
            </w:tcBorders>
            <w:shd w:val="clear" w:color="auto" w:fill="auto"/>
            <w:noWrap/>
            <w:vAlign w:val="bottom"/>
            <w:hideMark/>
          </w:tcPr>
          <w:p w14:paraId="473CF196"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226</w:t>
            </w:r>
          </w:p>
        </w:tc>
        <w:tc>
          <w:tcPr>
            <w:tcW w:w="731" w:type="dxa"/>
            <w:tcBorders>
              <w:top w:val="nil"/>
              <w:left w:val="nil"/>
              <w:bottom w:val="nil"/>
              <w:right w:val="nil"/>
            </w:tcBorders>
            <w:shd w:val="clear" w:color="auto" w:fill="auto"/>
            <w:noWrap/>
            <w:vAlign w:val="bottom"/>
            <w:hideMark/>
          </w:tcPr>
          <w:p w14:paraId="080CEA67"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270</w:t>
            </w:r>
          </w:p>
        </w:tc>
        <w:tc>
          <w:tcPr>
            <w:tcW w:w="731" w:type="dxa"/>
            <w:tcBorders>
              <w:top w:val="nil"/>
              <w:left w:val="nil"/>
              <w:bottom w:val="nil"/>
              <w:right w:val="nil"/>
            </w:tcBorders>
            <w:shd w:val="clear" w:color="auto" w:fill="auto"/>
            <w:noWrap/>
            <w:vAlign w:val="bottom"/>
            <w:hideMark/>
          </w:tcPr>
          <w:p w14:paraId="72891BE6"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224</w:t>
            </w:r>
          </w:p>
        </w:tc>
      </w:tr>
      <w:tr w:rsidR="00793205" w:rsidRPr="00793205" w14:paraId="3AB671CC" w14:textId="77777777" w:rsidTr="00793205">
        <w:trPr>
          <w:trHeight w:val="300"/>
        </w:trPr>
        <w:tc>
          <w:tcPr>
            <w:tcW w:w="940" w:type="dxa"/>
            <w:vMerge/>
            <w:tcBorders>
              <w:top w:val="nil"/>
              <w:left w:val="nil"/>
              <w:bottom w:val="single" w:sz="4" w:space="0" w:color="000000"/>
              <w:right w:val="nil"/>
            </w:tcBorders>
            <w:vAlign w:val="center"/>
            <w:hideMark/>
          </w:tcPr>
          <w:p w14:paraId="5298F2F2"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vMerge/>
            <w:tcBorders>
              <w:top w:val="nil"/>
              <w:left w:val="nil"/>
              <w:bottom w:val="single" w:sz="4" w:space="0" w:color="000000"/>
              <w:right w:val="nil"/>
            </w:tcBorders>
            <w:vAlign w:val="center"/>
            <w:hideMark/>
          </w:tcPr>
          <w:p w14:paraId="50AD037B"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single" w:sz="4" w:space="0" w:color="auto"/>
              <w:right w:val="nil"/>
            </w:tcBorders>
            <w:shd w:val="clear" w:color="auto" w:fill="auto"/>
            <w:noWrap/>
            <w:vAlign w:val="bottom"/>
            <w:hideMark/>
          </w:tcPr>
          <w:p w14:paraId="186B7029"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Eliminated Data</w:t>
            </w:r>
          </w:p>
        </w:tc>
        <w:tc>
          <w:tcPr>
            <w:tcW w:w="513" w:type="dxa"/>
            <w:tcBorders>
              <w:top w:val="nil"/>
              <w:left w:val="nil"/>
              <w:bottom w:val="single" w:sz="4" w:space="0" w:color="auto"/>
              <w:right w:val="nil"/>
            </w:tcBorders>
            <w:shd w:val="clear" w:color="auto" w:fill="auto"/>
            <w:noWrap/>
            <w:vAlign w:val="bottom"/>
            <w:hideMark/>
          </w:tcPr>
          <w:p w14:paraId="6CBA8CA4"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73</w:t>
            </w:r>
          </w:p>
        </w:tc>
        <w:tc>
          <w:tcPr>
            <w:tcW w:w="732" w:type="dxa"/>
            <w:tcBorders>
              <w:top w:val="nil"/>
              <w:left w:val="nil"/>
              <w:bottom w:val="single" w:sz="4" w:space="0" w:color="auto"/>
              <w:right w:val="nil"/>
            </w:tcBorders>
            <w:shd w:val="clear" w:color="auto" w:fill="auto"/>
            <w:noWrap/>
            <w:vAlign w:val="bottom"/>
            <w:hideMark/>
          </w:tcPr>
          <w:p w14:paraId="4BB24ED0" w14:textId="77777777" w:rsidR="00793205" w:rsidRPr="00793205" w:rsidRDefault="00793205" w:rsidP="00793205">
            <w:pPr>
              <w:spacing w:line="240" w:lineRule="auto"/>
              <w:ind w:firstLine="0"/>
              <w:jc w:val="right"/>
              <w:rPr>
                <w:rFonts w:eastAsia="Times New Roman" w:cs="Times New Roman"/>
                <w:color w:val="000000"/>
                <w:sz w:val="18"/>
                <w:szCs w:val="18"/>
              </w:rPr>
            </w:pPr>
            <w:commentRangeStart w:id="185"/>
            <w:r w:rsidRPr="00793205">
              <w:rPr>
                <w:rFonts w:eastAsia="Times New Roman" w:cs="Times New Roman"/>
                <w:color w:val="000000"/>
                <w:sz w:val="18"/>
                <w:szCs w:val="18"/>
              </w:rPr>
              <w:t>61</w:t>
            </w:r>
          </w:p>
        </w:tc>
        <w:tc>
          <w:tcPr>
            <w:tcW w:w="731" w:type="dxa"/>
            <w:tcBorders>
              <w:top w:val="nil"/>
              <w:left w:val="nil"/>
              <w:bottom w:val="single" w:sz="4" w:space="0" w:color="auto"/>
              <w:right w:val="nil"/>
            </w:tcBorders>
            <w:shd w:val="clear" w:color="auto" w:fill="auto"/>
            <w:noWrap/>
            <w:vAlign w:val="bottom"/>
            <w:hideMark/>
          </w:tcPr>
          <w:p w14:paraId="1286564F"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99</w:t>
            </w:r>
          </w:p>
        </w:tc>
        <w:tc>
          <w:tcPr>
            <w:tcW w:w="731" w:type="dxa"/>
            <w:tcBorders>
              <w:top w:val="nil"/>
              <w:left w:val="nil"/>
              <w:bottom w:val="single" w:sz="4" w:space="0" w:color="auto"/>
              <w:right w:val="nil"/>
            </w:tcBorders>
            <w:shd w:val="clear" w:color="auto" w:fill="auto"/>
            <w:noWrap/>
            <w:vAlign w:val="bottom"/>
            <w:hideMark/>
          </w:tcPr>
          <w:p w14:paraId="46A9D8E2"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63</w:t>
            </w:r>
          </w:p>
        </w:tc>
        <w:tc>
          <w:tcPr>
            <w:tcW w:w="731" w:type="dxa"/>
            <w:tcBorders>
              <w:top w:val="nil"/>
              <w:left w:val="nil"/>
              <w:bottom w:val="single" w:sz="4" w:space="0" w:color="auto"/>
              <w:right w:val="nil"/>
            </w:tcBorders>
            <w:shd w:val="clear" w:color="auto" w:fill="auto"/>
            <w:noWrap/>
            <w:vAlign w:val="bottom"/>
            <w:hideMark/>
          </w:tcPr>
          <w:p w14:paraId="7CF23B2D"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47</w:t>
            </w:r>
          </w:p>
        </w:tc>
        <w:tc>
          <w:tcPr>
            <w:tcW w:w="731" w:type="dxa"/>
            <w:tcBorders>
              <w:top w:val="nil"/>
              <w:left w:val="nil"/>
              <w:bottom w:val="single" w:sz="4" w:space="0" w:color="auto"/>
              <w:right w:val="nil"/>
            </w:tcBorders>
            <w:shd w:val="clear" w:color="auto" w:fill="auto"/>
            <w:noWrap/>
            <w:vAlign w:val="bottom"/>
            <w:hideMark/>
          </w:tcPr>
          <w:p w14:paraId="73D52ED2"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35</w:t>
            </w:r>
          </w:p>
        </w:tc>
        <w:tc>
          <w:tcPr>
            <w:tcW w:w="731" w:type="dxa"/>
            <w:tcBorders>
              <w:top w:val="nil"/>
              <w:left w:val="nil"/>
              <w:bottom w:val="single" w:sz="4" w:space="0" w:color="auto"/>
              <w:right w:val="nil"/>
            </w:tcBorders>
            <w:shd w:val="clear" w:color="auto" w:fill="auto"/>
            <w:noWrap/>
            <w:vAlign w:val="bottom"/>
            <w:hideMark/>
          </w:tcPr>
          <w:p w14:paraId="547229B2"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36</w:t>
            </w:r>
            <w:commentRangeEnd w:id="185"/>
            <w:r w:rsidR="00547185">
              <w:rPr>
                <w:rStyle w:val="CommentReference"/>
              </w:rPr>
              <w:commentReference w:id="185"/>
            </w:r>
          </w:p>
        </w:tc>
      </w:tr>
      <w:tr w:rsidR="00793205" w:rsidRPr="00793205" w14:paraId="3F385ADC" w14:textId="77777777" w:rsidTr="00793205">
        <w:trPr>
          <w:trHeight w:val="150"/>
        </w:trPr>
        <w:tc>
          <w:tcPr>
            <w:tcW w:w="940" w:type="dxa"/>
            <w:tcBorders>
              <w:top w:val="nil"/>
              <w:left w:val="nil"/>
              <w:bottom w:val="nil"/>
              <w:right w:val="nil"/>
            </w:tcBorders>
            <w:shd w:val="clear" w:color="auto" w:fill="auto"/>
            <w:vAlign w:val="center"/>
            <w:hideMark/>
          </w:tcPr>
          <w:p w14:paraId="04387AAD"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tcBorders>
              <w:top w:val="nil"/>
              <w:left w:val="nil"/>
              <w:bottom w:val="nil"/>
              <w:right w:val="nil"/>
            </w:tcBorders>
            <w:shd w:val="clear" w:color="auto" w:fill="auto"/>
            <w:noWrap/>
            <w:vAlign w:val="bottom"/>
            <w:hideMark/>
          </w:tcPr>
          <w:p w14:paraId="05C6F0FB"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3C176E27"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513" w:type="dxa"/>
            <w:tcBorders>
              <w:top w:val="nil"/>
              <w:left w:val="nil"/>
              <w:bottom w:val="nil"/>
              <w:right w:val="nil"/>
            </w:tcBorders>
            <w:shd w:val="clear" w:color="auto" w:fill="auto"/>
            <w:noWrap/>
            <w:vAlign w:val="bottom"/>
            <w:hideMark/>
          </w:tcPr>
          <w:p w14:paraId="69E9A502"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732" w:type="dxa"/>
            <w:tcBorders>
              <w:top w:val="nil"/>
              <w:left w:val="nil"/>
              <w:bottom w:val="nil"/>
              <w:right w:val="nil"/>
            </w:tcBorders>
            <w:shd w:val="clear" w:color="auto" w:fill="auto"/>
            <w:noWrap/>
            <w:vAlign w:val="bottom"/>
            <w:hideMark/>
          </w:tcPr>
          <w:p w14:paraId="436C2B92"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27D064D2"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00B88B88"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42CD9F92"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656F8299" w14:textId="77777777" w:rsidR="00793205" w:rsidRPr="00793205" w:rsidRDefault="00793205" w:rsidP="00793205">
            <w:pPr>
              <w:spacing w:line="240" w:lineRule="auto"/>
              <w:ind w:firstLine="0"/>
              <w:jc w:val="left"/>
              <w:rPr>
                <w:rFonts w:ascii="Calibri" w:eastAsia="Times New Roman" w:hAnsi="Calibri" w:cs="Calibri"/>
                <w:color w:val="000000"/>
                <w:sz w:val="22"/>
              </w:rPr>
            </w:pPr>
          </w:p>
        </w:tc>
        <w:tc>
          <w:tcPr>
            <w:tcW w:w="731" w:type="dxa"/>
            <w:tcBorders>
              <w:top w:val="nil"/>
              <w:left w:val="nil"/>
              <w:bottom w:val="nil"/>
              <w:right w:val="nil"/>
            </w:tcBorders>
            <w:shd w:val="clear" w:color="auto" w:fill="auto"/>
            <w:noWrap/>
            <w:vAlign w:val="bottom"/>
            <w:hideMark/>
          </w:tcPr>
          <w:p w14:paraId="01F215BB" w14:textId="77777777" w:rsidR="00793205" w:rsidRPr="00793205" w:rsidRDefault="00793205" w:rsidP="00793205">
            <w:pPr>
              <w:spacing w:line="240" w:lineRule="auto"/>
              <w:ind w:firstLine="0"/>
              <w:jc w:val="left"/>
              <w:rPr>
                <w:rFonts w:ascii="Calibri" w:eastAsia="Times New Roman" w:hAnsi="Calibri" w:cs="Calibri"/>
                <w:color w:val="000000"/>
                <w:sz w:val="22"/>
              </w:rPr>
            </w:pPr>
          </w:p>
        </w:tc>
      </w:tr>
      <w:tr w:rsidR="00793205" w:rsidRPr="00793205" w14:paraId="66C157AE" w14:textId="77777777" w:rsidTr="00793205">
        <w:trPr>
          <w:trHeight w:val="420"/>
        </w:trPr>
        <w:tc>
          <w:tcPr>
            <w:tcW w:w="940" w:type="dxa"/>
            <w:tcBorders>
              <w:top w:val="single" w:sz="4" w:space="0" w:color="auto"/>
              <w:left w:val="nil"/>
              <w:bottom w:val="nil"/>
              <w:right w:val="nil"/>
            </w:tcBorders>
            <w:shd w:val="clear" w:color="auto" w:fill="auto"/>
            <w:vAlign w:val="center"/>
            <w:hideMark/>
          </w:tcPr>
          <w:p w14:paraId="70027F0A" w14:textId="77777777" w:rsidR="00793205" w:rsidRPr="00793205" w:rsidRDefault="00793205" w:rsidP="00793205">
            <w:pPr>
              <w:spacing w:line="240" w:lineRule="auto"/>
              <w:ind w:firstLine="0"/>
              <w:jc w:val="left"/>
              <w:rPr>
                <w:rFonts w:eastAsia="Times New Roman" w:cs="Times New Roman"/>
                <w:color w:val="000000"/>
                <w:sz w:val="18"/>
                <w:szCs w:val="18"/>
              </w:rPr>
            </w:pPr>
            <w:r w:rsidRPr="00793205">
              <w:rPr>
                <w:rFonts w:eastAsia="Times New Roman" w:cs="Times New Roman"/>
                <w:color w:val="000000"/>
                <w:sz w:val="18"/>
                <w:szCs w:val="18"/>
              </w:rPr>
              <w:t> </w:t>
            </w:r>
          </w:p>
        </w:tc>
        <w:tc>
          <w:tcPr>
            <w:tcW w:w="940" w:type="dxa"/>
            <w:tcBorders>
              <w:top w:val="single" w:sz="4" w:space="0" w:color="auto"/>
              <w:left w:val="nil"/>
              <w:bottom w:val="nil"/>
              <w:right w:val="nil"/>
            </w:tcBorders>
            <w:shd w:val="clear" w:color="auto" w:fill="auto"/>
            <w:noWrap/>
            <w:vAlign w:val="bottom"/>
            <w:hideMark/>
          </w:tcPr>
          <w:p w14:paraId="2AD0A0AA" w14:textId="77777777" w:rsidR="00793205" w:rsidRPr="00793205" w:rsidRDefault="00793205" w:rsidP="00793205">
            <w:pPr>
              <w:spacing w:line="240" w:lineRule="auto"/>
              <w:ind w:firstLine="0"/>
              <w:jc w:val="left"/>
              <w:rPr>
                <w:rFonts w:eastAsia="Times New Roman" w:cs="Times New Roman"/>
                <w:color w:val="000000"/>
                <w:sz w:val="18"/>
                <w:szCs w:val="18"/>
              </w:rPr>
            </w:pPr>
            <w:r w:rsidRPr="00793205">
              <w:rPr>
                <w:rFonts w:eastAsia="Times New Roman" w:cs="Times New Roman"/>
                <w:color w:val="000000"/>
                <w:sz w:val="18"/>
                <w:szCs w:val="18"/>
              </w:rPr>
              <w:t> </w:t>
            </w:r>
          </w:p>
        </w:tc>
        <w:tc>
          <w:tcPr>
            <w:tcW w:w="1480" w:type="dxa"/>
            <w:tcBorders>
              <w:top w:val="single" w:sz="4" w:space="0" w:color="auto"/>
              <w:left w:val="nil"/>
              <w:bottom w:val="nil"/>
              <w:right w:val="nil"/>
            </w:tcBorders>
            <w:shd w:val="clear" w:color="auto" w:fill="auto"/>
            <w:noWrap/>
            <w:vAlign w:val="bottom"/>
            <w:hideMark/>
          </w:tcPr>
          <w:p w14:paraId="20B06151" w14:textId="77777777" w:rsidR="00793205" w:rsidRPr="00793205" w:rsidRDefault="00793205" w:rsidP="00793205">
            <w:pPr>
              <w:spacing w:line="240" w:lineRule="auto"/>
              <w:ind w:firstLine="0"/>
              <w:jc w:val="left"/>
              <w:rPr>
                <w:rFonts w:eastAsia="Times New Roman" w:cs="Times New Roman"/>
                <w:color w:val="000000"/>
                <w:sz w:val="18"/>
                <w:szCs w:val="18"/>
              </w:rPr>
            </w:pPr>
            <w:r w:rsidRPr="00793205">
              <w:rPr>
                <w:rFonts w:eastAsia="Times New Roman" w:cs="Times New Roman"/>
                <w:color w:val="000000"/>
                <w:sz w:val="18"/>
                <w:szCs w:val="18"/>
              </w:rPr>
              <w:t> </w:t>
            </w:r>
          </w:p>
        </w:tc>
        <w:tc>
          <w:tcPr>
            <w:tcW w:w="4900" w:type="dxa"/>
            <w:gridSpan w:val="7"/>
            <w:tcBorders>
              <w:top w:val="single" w:sz="4" w:space="0" w:color="auto"/>
              <w:left w:val="nil"/>
              <w:bottom w:val="nil"/>
              <w:right w:val="nil"/>
            </w:tcBorders>
            <w:shd w:val="clear" w:color="auto" w:fill="auto"/>
            <w:noWrap/>
            <w:vAlign w:val="bottom"/>
            <w:hideMark/>
          </w:tcPr>
          <w:p w14:paraId="299225D0" w14:textId="77777777" w:rsidR="00793205" w:rsidRPr="00793205" w:rsidRDefault="00793205" w:rsidP="00793205">
            <w:pPr>
              <w:spacing w:line="240" w:lineRule="auto"/>
              <w:ind w:firstLine="0"/>
              <w:jc w:val="center"/>
              <w:rPr>
                <w:rFonts w:eastAsia="Times New Roman" w:cs="Times New Roman"/>
                <w:color w:val="000000"/>
                <w:sz w:val="18"/>
                <w:szCs w:val="18"/>
              </w:rPr>
            </w:pPr>
            <w:r w:rsidRPr="00793205">
              <w:rPr>
                <w:rFonts w:eastAsia="Times New Roman" w:cs="Times New Roman"/>
                <w:color w:val="000000"/>
                <w:sz w:val="18"/>
                <w:szCs w:val="18"/>
              </w:rPr>
              <w:t>Assessment Year</w:t>
            </w:r>
          </w:p>
        </w:tc>
      </w:tr>
      <w:tr w:rsidR="00793205" w:rsidRPr="00793205" w14:paraId="1D89D221" w14:textId="77777777" w:rsidTr="00793205">
        <w:trPr>
          <w:trHeight w:val="315"/>
        </w:trPr>
        <w:tc>
          <w:tcPr>
            <w:tcW w:w="3360" w:type="dxa"/>
            <w:gridSpan w:val="3"/>
            <w:tcBorders>
              <w:top w:val="nil"/>
              <w:left w:val="nil"/>
              <w:bottom w:val="double" w:sz="6" w:space="0" w:color="auto"/>
              <w:right w:val="nil"/>
            </w:tcBorders>
            <w:shd w:val="clear" w:color="auto" w:fill="auto"/>
            <w:noWrap/>
            <w:vAlign w:val="bottom"/>
            <w:hideMark/>
          </w:tcPr>
          <w:p w14:paraId="224D941E" w14:textId="77777777" w:rsidR="00793205" w:rsidRPr="00793205" w:rsidRDefault="00793205" w:rsidP="00793205">
            <w:pPr>
              <w:spacing w:line="240" w:lineRule="auto"/>
              <w:ind w:firstLine="0"/>
              <w:jc w:val="left"/>
              <w:rPr>
                <w:rFonts w:eastAsia="Times New Roman" w:cs="Times New Roman"/>
                <w:color w:val="000000"/>
                <w:sz w:val="18"/>
                <w:szCs w:val="18"/>
              </w:rPr>
            </w:pPr>
            <w:r>
              <w:rPr>
                <w:rFonts w:eastAsia="Times New Roman" w:cs="Times New Roman"/>
                <w:color w:val="000000"/>
                <w:sz w:val="18"/>
                <w:szCs w:val="18"/>
              </w:rPr>
              <w:t xml:space="preserve">b) </w:t>
            </w:r>
            <w:commentRangeStart w:id="186"/>
            <w:r w:rsidRPr="00793205">
              <w:rPr>
                <w:rFonts w:eastAsia="Times New Roman" w:cs="Times New Roman"/>
                <w:color w:val="000000"/>
                <w:sz w:val="18"/>
                <w:szCs w:val="18"/>
              </w:rPr>
              <w:t>Rockfish</w:t>
            </w:r>
            <w:commentRangeEnd w:id="186"/>
            <w:r w:rsidR="00EB092E">
              <w:rPr>
                <w:rStyle w:val="CommentReference"/>
              </w:rPr>
              <w:commentReference w:id="186"/>
            </w:r>
          </w:p>
        </w:tc>
        <w:tc>
          <w:tcPr>
            <w:tcW w:w="513" w:type="dxa"/>
            <w:tcBorders>
              <w:top w:val="nil"/>
              <w:left w:val="nil"/>
              <w:bottom w:val="double" w:sz="6" w:space="0" w:color="auto"/>
              <w:right w:val="nil"/>
            </w:tcBorders>
            <w:shd w:val="clear" w:color="auto" w:fill="auto"/>
            <w:noWrap/>
            <w:vAlign w:val="bottom"/>
            <w:hideMark/>
          </w:tcPr>
          <w:p w14:paraId="1537F793"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58</w:t>
            </w:r>
          </w:p>
        </w:tc>
        <w:tc>
          <w:tcPr>
            <w:tcW w:w="732" w:type="dxa"/>
            <w:tcBorders>
              <w:top w:val="nil"/>
              <w:left w:val="nil"/>
              <w:bottom w:val="double" w:sz="6" w:space="0" w:color="auto"/>
              <w:right w:val="nil"/>
            </w:tcBorders>
            <w:shd w:val="clear" w:color="auto" w:fill="auto"/>
            <w:noWrap/>
            <w:vAlign w:val="bottom"/>
            <w:hideMark/>
          </w:tcPr>
          <w:p w14:paraId="1F21907B"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70</w:t>
            </w:r>
          </w:p>
        </w:tc>
        <w:tc>
          <w:tcPr>
            <w:tcW w:w="731" w:type="dxa"/>
            <w:tcBorders>
              <w:top w:val="nil"/>
              <w:left w:val="nil"/>
              <w:bottom w:val="double" w:sz="6" w:space="0" w:color="auto"/>
              <w:right w:val="nil"/>
            </w:tcBorders>
            <w:shd w:val="clear" w:color="auto" w:fill="auto"/>
            <w:noWrap/>
            <w:vAlign w:val="bottom"/>
            <w:hideMark/>
          </w:tcPr>
          <w:p w14:paraId="65B07C7F"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86</w:t>
            </w:r>
          </w:p>
        </w:tc>
        <w:tc>
          <w:tcPr>
            <w:tcW w:w="731" w:type="dxa"/>
            <w:tcBorders>
              <w:top w:val="nil"/>
              <w:left w:val="nil"/>
              <w:bottom w:val="double" w:sz="6" w:space="0" w:color="auto"/>
              <w:right w:val="nil"/>
            </w:tcBorders>
            <w:shd w:val="clear" w:color="auto" w:fill="auto"/>
            <w:noWrap/>
            <w:vAlign w:val="bottom"/>
            <w:hideMark/>
          </w:tcPr>
          <w:p w14:paraId="3EA50EB8"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102</w:t>
            </w:r>
          </w:p>
        </w:tc>
        <w:tc>
          <w:tcPr>
            <w:tcW w:w="731" w:type="dxa"/>
            <w:tcBorders>
              <w:top w:val="nil"/>
              <w:left w:val="nil"/>
              <w:bottom w:val="double" w:sz="6" w:space="0" w:color="auto"/>
              <w:right w:val="nil"/>
            </w:tcBorders>
            <w:shd w:val="clear" w:color="auto" w:fill="auto"/>
            <w:noWrap/>
            <w:vAlign w:val="bottom"/>
            <w:hideMark/>
          </w:tcPr>
          <w:p w14:paraId="5D3288FA"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118</w:t>
            </w:r>
          </w:p>
        </w:tc>
        <w:tc>
          <w:tcPr>
            <w:tcW w:w="731" w:type="dxa"/>
            <w:tcBorders>
              <w:top w:val="nil"/>
              <w:left w:val="nil"/>
              <w:bottom w:val="double" w:sz="6" w:space="0" w:color="auto"/>
              <w:right w:val="nil"/>
            </w:tcBorders>
            <w:shd w:val="clear" w:color="auto" w:fill="auto"/>
            <w:noWrap/>
            <w:vAlign w:val="bottom"/>
            <w:hideMark/>
          </w:tcPr>
          <w:p w14:paraId="76BDBA61"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134</w:t>
            </w:r>
          </w:p>
        </w:tc>
        <w:tc>
          <w:tcPr>
            <w:tcW w:w="731" w:type="dxa"/>
            <w:tcBorders>
              <w:top w:val="nil"/>
              <w:left w:val="nil"/>
              <w:bottom w:val="double" w:sz="6" w:space="0" w:color="auto"/>
              <w:right w:val="nil"/>
            </w:tcBorders>
            <w:shd w:val="clear" w:color="auto" w:fill="auto"/>
            <w:noWrap/>
            <w:vAlign w:val="bottom"/>
            <w:hideMark/>
          </w:tcPr>
          <w:p w14:paraId="67A41A17"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150</w:t>
            </w:r>
          </w:p>
        </w:tc>
      </w:tr>
      <w:tr w:rsidR="00793205" w:rsidRPr="00793205" w14:paraId="0A9AE4F9" w14:textId="77777777" w:rsidTr="00793205">
        <w:trPr>
          <w:trHeight w:val="315"/>
        </w:trPr>
        <w:tc>
          <w:tcPr>
            <w:tcW w:w="940" w:type="dxa"/>
            <w:vMerge w:val="restart"/>
            <w:tcBorders>
              <w:top w:val="nil"/>
              <w:left w:val="nil"/>
              <w:bottom w:val="single" w:sz="8" w:space="0" w:color="000000"/>
              <w:right w:val="nil"/>
            </w:tcBorders>
            <w:shd w:val="clear" w:color="auto" w:fill="auto"/>
            <w:vAlign w:val="center"/>
            <w:hideMark/>
          </w:tcPr>
          <w:p w14:paraId="4B4EF36F" w14:textId="77777777" w:rsidR="00793205" w:rsidRPr="00793205" w:rsidRDefault="00793205" w:rsidP="00793205">
            <w:pPr>
              <w:spacing w:line="240" w:lineRule="auto"/>
              <w:ind w:firstLine="0"/>
              <w:jc w:val="center"/>
              <w:rPr>
                <w:rFonts w:eastAsia="Times New Roman" w:cs="Times New Roman"/>
                <w:color w:val="000000"/>
                <w:sz w:val="18"/>
                <w:szCs w:val="18"/>
              </w:rPr>
            </w:pPr>
            <w:r w:rsidRPr="00793205">
              <w:rPr>
                <w:rFonts w:eastAsia="Times New Roman" w:cs="Times New Roman"/>
                <w:color w:val="000000"/>
                <w:sz w:val="18"/>
                <w:szCs w:val="18"/>
              </w:rPr>
              <w:t>RMSE (%)</w:t>
            </w:r>
          </w:p>
        </w:tc>
        <w:tc>
          <w:tcPr>
            <w:tcW w:w="940" w:type="dxa"/>
            <w:vMerge w:val="restart"/>
            <w:tcBorders>
              <w:top w:val="nil"/>
              <w:left w:val="nil"/>
              <w:bottom w:val="nil"/>
              <w:right w:val="nil"/>
            </w:tcBorders>
            <w:shd w:val="clear" w:color="auto" w:fill="auto"/>
            <w:noWrap/>
            <w:vAlign w:val="center"/>
            <w:hideMark/>
          </w:tcPr>
          <w:p w14:paraId="2EDDD30D" w14:textId="77777777" w:rsidR="00793205" w:rsidRPr="00793205" w:rsidRDefault="00793205" w:rsidP="00793205">
            <w:pPr>
              <w:spacing w:line="240" w:lineRule="auto"/>
              <w:ind w:firstLine="0"/>
              <w:jc w:val="center"/>
              <w:rPr>
                <w:rFonts w:eastAsia="Times New Roman" w:cs="Times New Roman"/>
                <w:color w:val="000000"/>
                <w:sz w:val="18"/>
                <w:szCs w:val="18"/>
              </w:rPr>
            </w:pPr>
            <w:r w:rsidRPr="00793205">
              <w:rPr>
                <w:rFonts w:eastAsia="Times New Roman" w:cs="Times New Roman"/>
                <w:color w:val="000000"/>
                <w:sz w:val="18"/>
                <w:szCs w:val="18"/>
              </w:rPr>
              <w:t>SB0</w:t>
            </w:r>
          </w:p>
        </w:tc>
        <w:tc>
          <w:tcPr>
            <w:tcW w:w="1480" w:type="dxa"/>
            <w:tcBorders>
              <w:top w:val="nil"/>
              <w:left w:val="nil"/>
              <w:bottom w:val="nil"/>
              <w:right w:val="nil"/>
            </w:tcBorders>
            <w:shd w:val="clear" w:color="auto" w:fill="auto"/>
            <w:noWrap/>
            <w:vAlign w:val="bottom"/>
            <w:hideMark/>
          </w:tcPr>
          <w:p w14:paraId="0EF65884"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No Reduction</w:t>
            </w:r>
          </w:p>
        </w:tc>
        <w:tc>
          <w:tcPr>
            <w:tcW w:w="513" w:type="dxa"/>
            <w:tcBorders>
              <w:top w:val="nil"/>
              <w:left w:val="nil"/>
              <w:bottom w:val="nil"/>
              <w:right w:val="nil"/>
            </w:tcBorders>
            <w:shd w:val="clear" w:color="auto" w:fill="auto"/>
            <w:noWrap/>
            <w:vAlign w:val="bottom"/>
            <w:hideMark/>
          </w:tcPr>
          <w:p w14:paraId="1BAE7BAC"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7</w:t>
            </w:r>
          </w:p>
        </w:tc>
        <w:tc>
          <w:tcPr>
            <w:tcW w:w="732" w:type="dxa"/>
            <w:tcBorders>
              <w:top w:val="nil"/>
              <w:left w:val="nil"/>
              <w:bottom w:val="nil"/>
              <w:right w:val="nil"/>
            </w:tcBorders>
            <w:shd w:val="clear" w:color="auto" w:fill="auto"/>
            <w:noWrap/>
            <w:vAlign w:val="bottom"/>
            <w:hideMark/>
          </w:tcPr>
          <w:p w14:paraId="0FCB4669"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14:paraId="0458E438"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14:paraId="6137E30D"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14:paraId="380E5818"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6</w:t>
            </w:r>
          </w:p>
        </w:tc>
        <w:tc>
          <w:tcPr>
            <w:tcW w:w="731" w:type="dxa"/>
            <w:tcBorders>
              <w:top w:val="nil"/>
              <w:left w:val="nil"/>
              <w:bottom w:val="nil"/>
              <w:right w:val="nil"/>
            </w:tcBorders>
            <w:shd w:val="clear" w:color="auto" w:fill="auto"/>
            <w:noWrap/>
            <w:vAlign w:val="bottom"/>
            <w:hideMark/>
          </w:tcPr>
          <w:p w14:paraId="1956598D"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7</w:t>
            </w:r>
          </w:p>
        </w:tc>
        <w:tc>
          <w:tcPr>
            <w:tcW w:w="731" w:type="dxa"/>
            <w:tcBorders>
              <w:top w:val="nil"/>
              <w:left w:val="nil"/>
              <w:bottom w:val="nil"/>
              <w:right w:val="nil"/>
            </w:tcBorders>
            <w:shd w:val="clear" w:color="auto" w:fill="auto"/>
            <w:noWrap/>
            <w:vAlign w:val="bottom"/>
            <w:hideMark/>
          </w:tcPr>
          <w:p w14:paraId="20B63EFB"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7</w:t>
            </w:r>
          </w:p>
        </w:tc>
      </w:tr>
      <w:tr w:rsidR="00793205" w:rsidRPr="00793205" w14:paraId="39314060" w14:textId="77777777" w:rsidTr="00793205">
        <w:trPr>
          <w:trHeight w:val="300"/>
        </w:trPr>
        <w:tc>
          <w:tcPr>
            <w:tcW w:w="940" w:type="dxa"/>
            <w:vMerge/>
            <w:tcBorders>
              <w:top w:val="nil"/>
              <w:left w:val="nil"/>
              <w:bottom w:val="single" w:sz="8" w:space="0" w:color="000000"/>
              <w:right w:val="nil"/>
            </w:tcBorders>
            <w:vAlign w:val="center"/>
            <w:hideMark/>
          </w:tcPr>
          <w:p w14:paraId="734EEA5D"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14:paraId="3581DDAF"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52224BA1"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Reduced Data</w:t>
            </w:r>
          </w:p>
        </w:tc>
        <w:tc>
          <w:tcPr>
            <w:tcW w:w="513" w:type="dxa"/>
            <w:tcBorders>
              <w:top w:val="nil"/>
              <w:left w:val="nil"/>
              <w:bottom w:val="nil"/>
              <w:right w:val="nil"/>
            </w:tcBorders>
            <w:shd w:val="clear" w:color="auto" w:fill="auto"/>
            <w:noWrap/>
            <w:vAlign w:val="bottom"/>
            <w:hideMark/>
          </w:tcPr>
          <w:p w14:paraId="08BC3D27"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2" w:type="dxa"/>
            <w:tcBorders>
              <w:top w:val="nil"/>
              <w:left w:val="nil"/>
              <w:bottom w:val="nil"/>
              <w:right w:val="nil"/>
            </w:tcBorders>
            <w:shd w:val="clear" w:color="auto" w:fill="auto"/>
            <w:noWrap/>
            <w:vAlign w:val="bottom"/>
            <w:hideMark/>
          </w:tcPr>
          <w:p w14:paraId="3882B698"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14:paraId="09A3AC41"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14:paraId="6713F494"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14:paraId="039AD019"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7</w:t>
            </w:r>
          </w:p>
        </w:tc>
        <w:tc>
          <w:tcPr>
            <w:tcW w:w="731" w:type="dxa"/>
            <w:tcBorders>
              <w:top w:val="nil"/>
              <w:left w:val="nil"/>
              <w:bottom w:val="nil"/>
              <w:right w:val="nil"/>
            </w:tcBorders>
            <w:shd w:val="clear" w:color="auto" w:fill="auto"/>
            <w:noWrap/>
            <w:vAlign w:val="bottom"/>
            <w:hideMark/>
          </w:tcPr>
          <w:p w14:paraId="652E0BFF"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7</w:t>
            </w:r>
          </w:p>
        </w:tc>
        <w:tc>
          <w:tcPr>
            <w:tcW w:w="731" w:type="dxa"/>
            <w:tcBorders>
              <w:top w:val="nil"/>
              <w:left w:val="nil"/>
              <w:bottom w:val="nil"/>
              <w:right w:val="nil"/>
            </w:tcBorders>
            <w:shd w:val="clear" w:color="auto" w:fill="auto"/>
            <w:noWrap/>
            <w:vAlign w:val="bottom"/>
            <w:hideMark/>
          </w:tcPr>
          <w:p w14:paraId="328F2954"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7</w:t>
            </w:r>
          </w:p>
        </w:tc>
      </w:tr>
      <w:tr w:rsidR="00793205" w:rsidRPr="00793205" w14:paraId="16AC1B38" w14:textId="77777777" w:rsidTr="00793205">
        <w:trPr>
          <w:trHeight w:val="300"/>
        </w:trPr>
        <w:tc>
          <w:tcPr>
            <w:tcW w:w="940" w:type="dxa"/>
            <w:vMerge/>
            <w:tcBorders>
              <w:top w:val="nil"/>
              <w:left w:val="nil"/>
              <w:bottom w:val="single" w:sz="8" w:space="0" w:color="000000"/>
              <w:right w:val="nil"/>
            </w:tcBorders>
            <w:vAlign w:val="center"/>
            <w:hideMark/>
          </w:tcPr>
          <w:p w14:paraId="317F79F1"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14:paraId="0275EEF1"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015C459B"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Eliminated Data</w:t>
            </w:r>
          </w:p>
        </w:tc>
        <w:tc>
          <w:tcPr>
            <w:tcW w:w="513" w:type="dxa"/>
            <w:tcBorders>
              <w:top w:val="nil"/>
              <w:left w:val="nil"/>
              <w:bottom w:val="nil"/>
              <w:right w:val="nil"/>
            </w:tcBorders>
            <w:shd w:val="clear" w:color="auto" w:fill="auto"/>
            <w:noWrap/>
            <w:vAlign w:val="bottom"/>
            <w:hideMark/>
          </w:tcPr>
          <w:p w14:paraId="4BE70BAD"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2" w:type="dxa"/>
            <w:tcBorders>
              <w:top w:val="nil"/>
              <w:left w:val="nil"/>
              <w:bottom w:val="nil"/>
              <w:right w:val="nil"/>
            </w:tcBorders>
            <w:shd w:val="clear" w:color="auto" w:fill="auto"/>
            <w:noWrap/>
            <w:vAlign w:val="bottom"/>
            <w:hideMark/>
          </w:tcPr>
          <w:p w14:paraId="79B7B771"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14:paraId="180561B7"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9</w:t>
            </w:r>
          </w:p>
        </w:tc>
        <w:tc>
          <w:tcPr>
            <w:tcW w:w="731" w:type="dxa"/>
            <w:tcBorders>
              <w:top w:val="nil"/>
              <w:left w:val="nil"/>
              <w:bottom w:val="nil"/>
              <w:right w:val="nil"/>
            </w:tcBorders>
            <w:shd w:val="clear" w:color="auto" w:fill="auto"/>
            <w:noWrap/>
            <w:vAlign w:val="bottom"/>
            <w:hideMark/>
          </w:tcPr>
          <w:p w14:paraId="2182601B"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10</w:t>
            </w:r>
          </w:p>
        </w:tc>
        <w:tc>
          <w:tcPr>
            <w:tcW w:w="731" w:type="dxa"/>
            <w:tcBorders>
              <w:top w:val="nil"/>
              <w:left w:val="nil"/>
              <w:bottom w:val="nil"/>
              <w:right w:val="nil"/>
            </w:tcBorders>
            <w:shd w:val="clear" w:color="auto" w:fill="auto"/>
            <w:noWrap/>
            <w:vAlign w:val="bottom"/>
            <w:hideMark/>
          </w:tcPr>
          <w:p w14:paraId="21ADAF3F"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10</w:t>
            </w:r>
          </w:p>
        </w:tc>
        <w:tc>
          <w:tcPr>
            <w:tcW w:w="731" w:type="dxa"/>
            <w:tcBorders>
              <w:top w:val="nil"/>
              <w:left w:val="nil"/>
              <w:bottom w:val="nil"/>
              <w:right w:val="nil"/>
            </w:tcBorders>
            <w:shd w:val="clear" w:color="auto" w:fill="auto"/>
            <w:noWrap/>
            <w:vAlign w:val="bottom"/>
            <w:hideMark/>
          </w:tcPr>
          <w:p w14:paraId="1F28C9A6"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10</w:t>
            </w:r>
          </w:p>
        </w:tc>
        <w:tc>
          <w:tcPr>
            <w:tcW w:w="731" w:type="dxa"/>
            <w:tcBorders>
              <w:top w:val="nil"/>
              <w:left w:val="nil"/>
              <w:bottom w:val="nil"/>
              <w:right w:val="nil"/>
            </w:tcBorders>
            <w:shd w:val="clear" w:color="auto" w:fill="auto"/>
            <w:noWrap/>
            <w:vAlign w:val="bottom"/>
            <w:hideMark/>
          </w:tcPr>
          <w:p w14:paraId="7ACC9CE6"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11</w:t>
            </w:r>
          </w:p>
        </w:tc>
      </w:tr>
      <w:tr w:rsidR="00793205" w:rsidRPr="00793205" w14:paraId="089A2A23" w14:textId="77777777" w:rsidTr="00793205">
        <w:trPr>
          <w:trHeight w:val="135"/>
        </w:trPr>
        <w:tc>
          <w:tcPr>
            <w:tcW w:w="940" w:type="dxa"/>
            <w:vMerge/>
            <w:tcBorders>
              <w:top w:val="nil"/>
              <w:left w:val="nil"/>
              <w:bottom w:val="single" w:sz="8" w:space="0" w:color="000000"/>
              <w:right w:val="nil"/>
            </w:tcBorders>
            <w:vAlign w:val="center"/>
            <w:hideMark/>
          </w:tcPr>
          <w:p w14:paraId="639CE9F7"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tcBorders>
              <w:top w:val="nil"/>
              <w:left w:val="nil"/>
              <w:bottom w:val="nil"/>
              <w:right w:val="nil"/>
            </w:tcBorders>
            <w:shd w:val="clear" w:color="auto" w:fill="auto"/>
            <w:noWrap/>
            <w:vAlign w:val="bottom"/>
            <w:hideMark/>
          </w:tcPr>
          <w:p w14:paraId="15C89288"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4AAA312A"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513" w:type="dxa"/>
            <w:tcBorders>
              <w:top w:val="nil"/>
              <w:left w:val="nil"/>
              <w:bottom w:val="nil"/>
              <w:right w:val="nil"/>
            </w:tcBorders>
            <w:shd w:val="clear" w:color="auto" w:fill="auto"/>
            <w:noWrap/>
            <w:vAlign w:val="bottom"/>
            <w:hideMark/>
          </w:tcPr>
          <w:p w14:paraId="7E2CF637" w14:textId="77777777" w:rsidR="00793205" w:rsidRPr="00793205" w:rsidRDefault="00793205" w:rsidP="00793205">
            <w:pPr>
              <w:spacing w:line="240" w:lineRule="auto"/>
              <w:ind w:firstLine="0"/>
              <w:jc w:val="right"/>
              <w:rPr>
                <w:rFonts w:eastAsia="Times New Roman" w:cs="Times New Roman"/>
                <w:color w:val="000000"/>
                <w:sz w:val="18"/>
                <w:szCs w:val="18"/>
              </w:rPr>
            </w:pPr>
          </w:p>
        </w:tc>
        <w:tc>
          <w:tcPr>
            <w:tcW w:w="732" w:type="dxa"/>
            <w:tcBorders>
              <w:top w:val="nil"/>
              <w:left w:val="nil"/>
              <w:bottom w:val="nil"/>
              <w:right w:val="nil"/>
            </w:tcBorders>
            <w:shd w:val="clear" w:color="auto" w:fill="auto"/>
            <w:noWrap/>
            <w:vAlign w:val="bottom"/>
            <w:hideMark/>
          </w:tcPr>
          <w:p w14:paraId="1DEE93A5" w14:textId="77777777" w:rsidR="00793205" w:rsidRPr="00793205" w:rsidRDefault="00793205" w:rsidP="00793205">
            <w:pPr>
              <w:spacing w:line="240" w:lineRule="auto"/>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64A2D790" w14:textId="77777777" w:rsidR="00793205" w:rsidRPr="00793205" w:rsidRDefault="00793205" w:rsidP="00793205">
            <w:pPr>
              <w:spacing w:line="240" w:lineRule="auto"/>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5634991C" w14:textId="77777777" w:rsidR="00793205" w:rsidRPr="00793205" w:rsidRDefault="00793205" w:rsidP="00793205">
            <w:pPr>
              <w:spacing w:line="240" w:lineRule="auto"/>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3AE2B34B" w14:textId="77777777" w:rsidR="00793205" w:rsidRPr="00793205" w:rsidRDefault="00793205" w:rsidP="00793205">
            <w:pPr>
              <w:spacing w:line="240" w:lineRule="auto"/>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26052235"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2DFE1C8D" w14:textId="77777777" w:rsidR="00793205" w:rsidRPr="00793205" w:rsidRDefault="00793205" w:rsidP="00793205">
            <w:pPr>
              <w:spacing w:line="240" w:lineRule="auto"/>
              <w:ind w:firstLine="0"/>
              <w:jc w:val="left"/>
              <w:rPr>
                <w:rFonts w:eastAsia="Times New Roman" w:cs="Times New Roman"/>
                <w:color w:val="000000"/>
                <w:sz w:val="18"/>
                <w:szCs w:val="18"/>
              </w:rPr>
            </w:pPr>
          </w:p>
        </w:tc>
      </w:tr>
      <w:tr w:rsidR="00793205" w:rsidRPr="00793205" w14:paraId="74D3EEAB" w14:textId="77777777" w:rsidTr="00793205">
        <w:trPr>
          <w:trHeight w:val="300"/>
        </w:trPr>
        <w:tc>
          <w:tcPr>
            <w:tcW w:w="940" w:type="dxa"/>
            <w:vMerge/>
            <w:tcBorders>
              <w:top w:val="nil"/>
              <w:left w:val="nil"/>
              <w:bottom w:val="single" w:sz="8" w:space="0" w:color="000000"/>
              <w:right w:val="nil"/>
            </w:tcBorders>
            <w:vAlign w:val="center"/>
            <w:hideMark/>
          </w:tcPr>
          <w:p w14:paraId="1D4F3D2F"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vMerge w:val="restart"/>
            <w:tcBorders>
              <w:top w:val="nil"/>
              <w:left w:val="nil"/>
              <w:bottom w:val="single" w:sz="8" w:space="0" w:color="000000"/>
              <w:right w:val="nil"/>
            </w:tcBorders>
            <w:shd w:val="clear" w:color="auto" w:fill="auto"/>
            <w:vAlign w:val="center"/>
            <w:hideMark/>
          </w:tcPr>
          <w:p w14:paraId="03EAFDF5" w14:textId="77777777" w:rsidR="00793205" w:rsidRPr="00793205" w:rsidRDefault="00793205" w:rsidP="00793205">
            <w:pPr>
              <w:spacing w:line="240" w:lineRule="auto"/>
              <w:ind w:firstLine="0"/>
              <w:jc w:val="center"/>
              <w:rPr>
                <w:rFonts w:eastAsia="Times New Roman" w:cs="Times New Roman"/>
                <w:color w:val="000000"/>
                <w:sz w:val="18"/>
                <w:szCs w:val="18"/>
              </w:rPr>
            </w:pPr>
            <w:r w:rsidRPr="00793205">
              <w:rPr>
                <w:rFonts w:eastAsia="Times New Roman" w:cs="Times New Roman"/>
                <w:color w:val="000000"/>
                <w:sz w:val="18"/>
                <w:szCs w:val="18"/>
              </w:rPr>
              <w:t>Final Depletion</w:t>
            </w:r>
          </w:p>
        </w:tc>
        <w:tc>
          <w:tcPr>
            <w:tcW w:w="1480" w:type="dxa"/>
            <w:tcBorders>
              <w:top w:val="nil"/>
              <w:left w:val="nil"/>
              <w:bottom w:val="nil"/>
              <w:right w:val="nil"/>
            </w:tcBorders>
            <w:shd w:val="clear" w:color="auto" w:fill="auto"/>
            <w:noWrap/>
            <w:vAlign w:val="bottom"/>
            <w:hideMark/>
          </w:tcPr>
          <w:p w14:paraId="691D5739"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No Reduction</w:t>
            </w:r>
          </w:p>
        </w:tc>
        <w:tc>
          <w:tcPr>
            <w:tcW w:w="513" w:type="dxa"/>
            <w:tcBorders>
              <w:top w:val="nil"/>
              <w:left w:val="nil"/>
              <w:bottom w:val="nil"/>
              <w:right w:val="nil"/>
            </w:tcBorders>
            <w:shd w:val="clear" w:color="auto" w:fill="auto"/>
            <w:noWrap/>
            <w:vAlign w:val="bottom"/>
            <w:hideMark/>
          </w:tcPr>
          <w:p w14:paraId="25A820E4"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19</w:t>
            </w:r>
          </w:p>
        </w:tc>
        <w:tc>
          <w:tcPr>
            <w:tcW w:w="732" w:type="dxa"/>
            <w:tcBorders>
              <w:top w:val="nil"/>
              <w:left w:val="nil"/>
              <w:bottom w:val="nil"/>
              <w:right w:val="nil"/>
            </w:tcBorders>
            <w:shd w:val="clear" w:color="auto" w:fill="auto"/>
            <w:noWrap/>
            <w:vAlign w:val="bottom"/>
            <w:hideMark/>
          </w:tcPr>
          <w:p w14:paraId="3E0295FB"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20</w:t>
            </w:r>
          </w:p>
        </w:tc>
        <w:tc>
          <w:tcPr>
            <w:tcW w:w="731" w:type="dxa"/>
            <w:tcBorders>
              <w:top w:val="nil"/>
              <w:left w:val="nil"/>
              <w:bottom w:val="nil"/>
              <w:right w:val="nil"/>
            </w:tcBorders>
            <w:shd w:val="clear" w:color="auto" w:fill="auto"/>
            <w:noWrap/>
            <w:vAlign w:val="bottom"/>
            <w:hideMark/>
          </w:tcPr>
          <w:p w14:paraId="04409F25"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17</w:t>
            </w:r>
          </w:p>
        </w:tc>
        <w:tc>
          <w:tcPr>
            <w:tcW w:w="731" w:type="dxa"/>
            <w:tcBorders>
              <w:top w:val="nil"/>
              <w:left w:val="nil"/>
              <w:bottom w:val="nil"/>
              <w:right w:val="nil"/>
            </w:tcBorders>
            <w:shd w:val="clear" w:color="auto" w:fill="auto"/>
            <w:noWrap/>
            <w:vAlign w:val="bottom"/>
            <w:hideMark/>
          </w:tcPr>
          <w:p w14:paraId="3E260391"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17</w:t>
            </w:r>
          </w:p>
        </w:tc>
        <w:tc>
          <w:tcPr>
            <w:tcW w:w="731" w:type="dxa"/>
            <w:tcBorders>
              <w:top w:val="nil"/>
              <w:left w:val="nil"/>
              <w:bottom w:val="nil"/>
              <w:right w:val="nil"/>
            </w:tcBorders>
            <w:shd w:val="clear" w:color="auto" w:fill="auto"/>
            <w:noWrap/>
            <w:vAlign w:val="bottom"/>
            <w:hideMark/>
          </w:tcPr>
          <w:p w14:paraId="5363A332"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18</w:t>
            </w:r>
          </w:p>
        </w:tc>
        <w:tc>
          <w:tcPr>
            <w:tcW w:w="731" w:type="dxa"/>
            <w:tcBorders>
              <w:top w:val="nil"/>
              <w:left w:val="nil"/>
              <w:bottom w:val="nil"/>
              <w:right w:val="nil"/>
            </w:tcBorders>
            <w:shd w:val="clear" w:color="auto" w:fill="auto"/>
            <w:noWrap/>
            <w:vAlign w:val="bottom"/>
            <w:hideMark/>
          </w:tcPr>
          <w:p w14:paraId="3078A6FB"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19</w:t>
            </w:r>
          </w:p>
        </w:tc>
        <w:tc>
          <w:tcPr>
            <w:tcW w:w="731" w:type="dxa"/>
            <w:tcBorders>
              <w:top w:val="nil"/>
              <w:left w:val="nil"/>
              <w:bottom w:val="nil"/>
              <w:right w:val="nil"/>
            </w:tcBorders>
            <w:shd w:val="clear" w:color="auto" w:fill="auto"/>
            <w:noWrap/>
            <w:vAlign w:val="bottom"/>
            <w:hideMark/>
          </w:tcPr>
          <w:p w14:paraId="1FAAC1A7"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19</w:t>
            </w:r>
          </w:p>
        </w:tc>
      </w:tr>
      <w:tr w:rsidR="00793205" w:rsidRPr="00793205" w14:paraId="428A9E7B" w14:textId="77777777" w:rsidTr="00793205">
        <w:trPr>
          <w:trHeight w:val="300"/>
        </w:trPr>
        <w:tc>
          <w:tcPr>
            <w:tcW w:w="940" w:type="dxa"/>
            <w:vMerge/>
            <w:tcBorders>
              <w:top w:val="nil"/>
              <w:left w:val="nil"/>
              <w:bottom w:val="single" w:sz="8" w:space="0" w:color="000000"/>
              <w:right w:val="nil"/>
            </w:tcBorders>
            <w:vAlign w:val="center"/>
            <w:hideMark/>
          </w:tcPr>
          <w:p w14:paraId="01780F82"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vMerge/>
            <w:tcBorders>
              <w:top w:val="nil"/>
              <w:left w:val="nil"/>
              <w:bottom w:val="single" w:sz="8" w:space="0" w:color="000000"/>
              <w:right w:val="nil"/>
            </w:tcBorders>
            <w:vAlign w:val="center"/>
            <w:hideMark/>
          </w:tcPr>
          <w:p w14:paraId="75F7AB97"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397EB6FE"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Reduced Data</w:t>
            </w:r>
          </w:p>
        </w:tc>
        <w:tc>
          <w:tcPr>
            <w:tcW w:w="513" w:type="dxa"/>
            <w:tcBorders>
              <w:top w:val="nil"/>
              <w:left w:val="nil"/>
              <w:bottom w:val="nil"/>
              <w:right w:val="nil"/>
            </w:tcBorders>
            <w:shd w:val="clear" w:color="auto" w:fill="auto"/>
            <w:noWrap/>
            <w:vAlign w:val="bottom"/>
            <w:hideMark/>
          </w:tcPr>
          <w:p w14:paraId="4D3F0C4F"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20</w:t>
            </w:r>
          </w:p>
        </w:tc>
        <w:tc>
          <w:tcPr>
            <w:tcW w:w="732" w:type="dxa"/>
            <w:tcBorders>
              <w:top w:val="nil"/>
              <w:left w:val="nil"/>
              <w:bottom w:val="nil"/>
              <w:right w:val="nil"/>
            </w:tcBorders>
            <w:shd w:val="clear" w:color="auto" w:fill="auto"/>
            <w:noWrap/>
            <w:vAlign w:val="bottom"/>
            <w:hideMark/>
          </w:tcPr>
          <w:p w14:paraId="06C80AF8"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20</w:t>
            </w:r>
          </w:p>
        </w:tc>
        <w:tc>
          <w:tcPr>
            <w:tcW w:w="731" w:type="dxa"/>
            <w:tcBorders>
              <w:top w:val="nil"/>
              <w:left w:val="nil"/>
              <w:bottom w:val="nil"/>
              <w:right w:val="nil"/>
            </w:tcBorders>
            <w:shd w:val="clear" w:color="auto" w:fill="auto"/>
            <w:noWrap/>
            <w:vAlign w:val="bottom"/>
            <w:hideMark/>
          </w:tcPr>
          <w:p w14:paraId="43597E85"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18</w:t>
            </w:r>
          </w:p>
        </w:tc>
        <w:tc>
          <w:tcPr>
            <w:tcW w:w="731" w:type="dxa"/>
            <w:tcBorders>
              <w:top w:val="nil"/>
              <w:left w:val="nil"/>
              <w:bottom w:val="nil"/>
              <w:right w:val="nil"/>
            </w:tcBorders>
            <w:shd w:val="clear" w:color="auto" w:fill="auto"/>
            <w:noWrap/>
            <w:vAlign w:val="bottom"/>
            <w:hideMark/>
          </w:tcPr>
          <w:p w14:paraId="5B579785"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18</w:t>
            </w:r>
          </w:p>
        </w:tc>
        <w:tc>
          <w:tcPr>
            <w:tcW w:w="731" w:type="dxa"/>
            <w:tcBorders>
              <w:top w:val="nil"/>
              <w:left w:val="nil"/>
              <w:bottom w:val="nil"/>
              <w:right w:val="nil"/>
            </w:tcBorders>
            <w:shd w:val="clear" w:color="auto" w:fill="auto"/>
            <w:noWrap/>
            <w:vAlign w:val="bottom"/>
            <w:hideMark/>
          </w:tcPr>
          <w:p w14:paraId="4A5CB609"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19</w:t>
            </w:r>
          </w:p>
        </w:tc>
        <w:tc>
          <w:tcPr>
            <w:tcW w:w="731" w:type="dxa"/>
            <w:tcBorders>
              <w:top w:val="nil"/>
              <w:left w:val="nil"/>
              <w:bottom w:val="nil"/>
              <w:right w:val="nil"/>
            </w:tcBorders>
            <w:shd w:val="clear" w:color="auto" w:fill="auto"/>
            <w:noWrap/>
            <w:vAlign w:val="bottom"/>
            <w:hideMark/>
          </w:tcPr>
          <w:p w14:paraId="61C0669C"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18</w:t>
            </w:r>
          </w:p>
        </w:tc>
        <w:tc>
          <w:tcPr>
            <w:tcW w:w="731" w:type="dxa"/>
            <w:tcBorders>
              <w:top w:val="nil"/>
              <w:left w:val="nil"/>
              <w:bottom w:val="nil"/>
              <w:right w:val="nil"/>
            </w:tcBorders>
            <w:shd w:val="clear" w:color="auto" w:fill="auto"/>
            <w:noWrap/>
            <w:vAlign w:val="bottom"/>
            <w:hideMark/>
          </w:tcPr>
          <w:p w14:paraId="2D2D6BBB"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20</w:t>
            </w:r>
          </w:p>
        </w:tc>
      </w:tr>
      <w:tr w:rsidR="00793205" w:rsidRPr="00793205" w14:paraId="6E691039" w14:textId="77777777" w:rsidTr="004C7457">
        <w:trPr>
          <w:trHeight w:val="315"/>
        </w:trPr>
        <w:tc>
          <w:tcPr>
            <w:tcW w:w="940" w:type="dxa"/>
            <w:vMerge/>
            <w:tcBorders>
              <w:top w:val="nil"/>
              <w:left w:val="nil"/>
              <w:bottom w:val="single" w:sz="12" w:space="0" w:color="auto"/>
              <w:right w:val="nil"/>
            </w:tcBorders>
            <w:vAlign w:val="center"/>
            <w:hideMark/>
          </w:tcPr>
          <w:p w14:paraId="5AEE9B57"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940" w:type="dxa"/>
            <w:vMerge/>
            <w:tcBorders>
              <w:top w:val="nil"/>
              <w:left w:val="nil"/>
              <w:bottom w:val="single" w:sz="12" w:space="0" w:color="auto"/>
              <w:right w:val="nil"/>
            </w:tcBorders>
            <w:vAlign w:val="center"/>
            <w:hideMark/>
          </w:tcPr>
          <w:p w14:paraId="0ECA3D76" w14:textId="77777777" w:rsidR="00793205" w:rsidRPr="00793205" w:rsidRDefault="00793205" w:rsidP="00793205">
            <w:pPr>
              <w:spacing w:line="240" w:lineRule="auto"/>
              <w:ind w:firstLine="0"/>
              <w:jc w:val="left"/>
              <w:rPr>
                <w:rFonts w:eastAsia="Times New Roman" w:cs="Times New Roman"/>
                <w:color w:val="000000"/>
                <w:sz w:val="18"/>
                <w:szCs w:val="18"/>
              </w:rPr>
            </w:pPr>
          </w:p>
        </w:tc>
        <w:tc>
          <w:tcPr>
            <w:tcW w:w="1480" w:type="dxa"/>
            <w:tcBorders>
              <w:top w:val="nil"/>
              <w:left w:val="nil"/>
              <w:bottom w:val="single" w:sz="12" w:space="0" w:color="auto"/>
              <w:right w:val="nil"/>
            </w:tcBorders>
            <w:shd w:val="clear" w:color="auto" w:fill="auto"/>
            <w:noWrap/>
            <w:vAlign w:val="bottom"/>
            <w:hideMark/>
          </w:tcPr>
          <w:p w14:paraId="7FA49E12"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Eliminated Data</w:t>
            </w:r>
          </w:p>
        </w:tc>
        <w:tc>
          <w:tcPr>
            <w:tcW w:w="513" w:type="dxa"/>
            <w:tcBorders>
              <w:top w:val="nil"/>
              <w:left w:val="nil"/>
              <w:bottom w:val="single" w:sz="12" w:space="0" w:color="auto"/>
              <w:right w:val="nil"/>
            </w:tcBorders>
            <w:shd w:val="clear" w:color="auto" w:fill="auto"/>
            <w:noWrap/>
            <w:vAlign w:val="bottom"/>
            <w:hideMark/>
          </w:tcPr>
          <w:p w14:paraId="6951204F"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20</w:t>
            </w:r>
          </w:p>
        </w:tc>
        <w:tc>
          <w:tcPr>
            <w:tcW w:w="732" w:type="dxa"/>
            <w:tcBorders>
              <w:top w:val="nil"/>
              <w:left w:val="nil"/>
              <w:bottom w:val="single" w:sz="12" w:space="0" w:color="auto"/>
              <w:right w:val="nil"/>
            </w:tcBorders>
            <w:shd w:val="clear" w:color="auto" w:fill="auto"/>
            <w:noWrap/>
            <w:vAlign w:val="bottom"/>
            <w:hideMark/>
          </w:tcPr>
          <w:p w14:paraId="685155A2"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21</w:t>
            </w:r>
          </w:p>
        </w:tc>
        <w:tc>
          <w:tcPr>
            <w:tcW w:w="731" w:type="dxa"/>
            <w:tcBorders>
              <w:top w:val="nil"/>
              <w:left w:val="nil"/>
              <w:bottom w:val="single" w:sz="12" w:space="0" w:color="auto"/>
              <w:right w:val="nil"/>
            </w:tcBorders>
            <w:shd w:val="clear" w:color="auto" w:fill="auto"/>
            <w:noWrap/>
            <w:vAlign w:val="bottom"/>
            <w:hideMark/>
          </w:tcPr>
          <w:p w14:paraId="134F0703"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19</w:t>
            </w:r>
          </w:p>
        </w:tc>
        <w:tc>
          <w:tcPr>
            <w:tcW w:w="731" w:type="dxa"/>
            <w:tcBorders>
              <w:top w:val="nil"/>
              <w:left w:val="nil"/>
              <w:bottom w:val="single" w:sz="12" w:space="0" w:color="auto"/>
              <w:right w:val="nil"/>
            </w:tcBorders>
            <w:shd w:val="clear" w:color="auto" w:fill="auto"/>
            <w:noWrap/>
            <w:vAlign w:val="bottom"/>
            <w:hideMark/>
          </w:tcPr>
          <w:p w14:paraId="59CCCBCA"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21</w:t>
            </w:r>
          </w:p>
        </w:tc>
        <w:tc>
          <w:tcPr>
            <w:tcW w:w="731" w:type="dxa"/>
            <w:tcBorders>
              <w:top w:val="nil"/>
              <w:left w:val="nil"/>
              <w:bottom w:val="single" w:sz="12" w:space="0" w:color="auto"/>
              <w:right w:val="nil"/>
            </w:tcBorders>
            <w:shd w:val="clear" w:color="auto" w:fill="auto"/>
            <w:noWrap/>
            <w:vAlign w:val="bottom"/>
            <w:hideMark/>
          </w:tcPr>
          <w:p w14:paraId="20B2EC16"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32</w:t>
            </w:r>
          </w:p>
        </w:tc>
        <w:tc>
          <w:tcPr>
            <w:tcW w:w="731" w:type="dxa"/>
            <w:tcBorders>
              <w:top w:val="nil"/>
              <w:left w:val="nil"/>
              <w:bottom w:val="single" w:sz="12" w:space="0" w:color="auto"/>
              <w:right w:val="nil"/>
            </w:tcBorders>
            <w:shd w:val="clear" w:color="auto" w:fill="auto"/>
            <w:noWrap/>
            <w:vAlign w:val="bottom"/>
            <w:hideMark/>
          </w:tcPr>
          <w:p w14:paraId="0B17CA75"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26</w:t>
            </w:r>
          </w:p>
        </w:tc>
        <w:tc>
          <w:tcPr>
            <w:tcW w:w="731" w:type="dxa"/>
            <w:tcBorders>
              <w:top w:val="nil"/>
              <w:left w:val="nil"/>
              <w:bottom w:val="single" w:sz="12" w:space="0" w:color="auto"/>
              <w:right w:val="nil"/>
            </w:tcBorders>
            <w:shd w:val="clear" w:color="auto" w:fill="auto"/>
            <w:noWrap/>
            <w:vAlign w:val="bottom"/>
            <w:hideMark/>
          </w:tcPr>
          <w:p w14:paraId="2ABEA267" w14:textId="77777777" w:rsidR="00793205" w:rsidRPr="00793205" w:rsidRDefault="00793205" w:rsidP="00793205">
            <w:pPr>
              <w:spacing w:line="240" w:lineRule="auto"/>
              <w:ind w:firstLine="0"/>
              <w:jc w:val="right"/>
              <w:rPr>
                <w:rFonts w:eastAsia="Times New Roman" w:cs="Times New Roman"/>
                <w:color w:val="000000"/>
                <w:sz w:val="18"/>
                <w:szCs w:val="18"/>
              </w:rPr>
            </w:pPr>
            <w:r w:rsidRPr="00793205">
              <w:rPr>
                <w:rFonts w:eastAsia="Times New Roman" w:cs="Times New Roman"/>
                <w:color w:val="000000"/>
                <w:sz w:val="18"/>
                <w:szCs w:val="18"/>
              </w:rPr>
              <w:t>25</w:t>
            </w:r>
          </w:p>
        </w:tc>
      </w:tr>
    </w:tbl>
    <w:p w14:paraId="4FA04D7F" w14:textId="77777777" w:rsidR="00B4416F" w:rsidRDefault="00B4416F" w:rsidP="00927CE8">
      <w:pPr>
        <w:spacing w:after="200" w:line="276" w:lineRule="auto"/>
        <w:ind w:firstLine="0"/>
        <w:jc w:val="left"/>
      </w:pPr>
    </w:p>
    <w:p w14:paraId="53C9E577" w14:textId="77777777" w:rsidR="00075527" w:rsidRDefault="00075527">
      <w:pPr>
        <w:spacing w:after="200" w:line="276" w:lineRule="auto"/>
        <w:ind w:firstLine="0"/>
        <w:jc w:val="left"/>
        <w:rPr>
          <w:rFonts w:eastAsiaTheme="majorEastAsia" w:cstheme="majorBidi"/>
          <w:b/>
          <w:bCs/>
          <w:szCs w:val="28"/>
        </w:rPr>
      </w:pPr>
      <w:r>
        <w:br w:type="page"/>
      </w:r>
    </w:p>
    <w:p w14:paraId="0374E864" w14:textId="77777777" w:rsidR="007E7A0F" w:rsidRDefault="007E7A0F" w:rsidP="007E7A0F">
      <w:pPr>
        <w:pStyle w:val="Heading1"/>
      </w:pPr>
      <w:r>
        <w:lastRenderedPageBreak/>
        <w:t>Figures</w:t>
      </w:r>
    </w:p>
    <w:p w14:paraId="3703F5DB" w14:textId="77777777" w:rsidR="00304667" w:rsidRDefault="00304667" w:rsidP="00304667">
      <w:pPr>
        <w:ind w:firstLine="0"/>
      </w:pPr>
      <w:r>
        <w:t>Figure 1.  The median spawning biomass population trajectory from the operating model (</w:t>
      </w:r>
      <w:r w:rsidR="00D850D1">
        <w:t>white</w:t>
      </w:r>
      <w:r>
        <w:t xml:space="preserve"> line) with the 95</w:t>
      </w:r>
      <w:r w:rsidR="00951A8D">
        <w:t xml:space="preserve">% </w:t>
      </w:r>
      <w:commentRangeStart w:id="187"/>
      <w:r w:rsidR="00951A8D">
        <w:t xml:space="preserve">confidence </w:t>
      </w:r>
      <w:commentRangeEnd w:id="187"/>
      <w:r w:rsidR="00EB092E">
        <w:rPr>
          <w:rStyle w:val="CommentReference"/>
        </w:rPr>
        <w:commentReference w:id="187"/>
      </w:r>
      <w:r w:rsidR="00951A8D">
        <w:t>interval (dashed grey lines</w:t>
      </w:r>
      <w:r>
        <w:t xml:space="preserve">) and the estimated </w:t>
      </w:r>
      <w:r w:rsidR="00927CE8">
        <w:t xml:space="preserve">median </w:t>
      </w:r>
      <w:r>
        <w:t>spawning biomass</w:t>
      </w:r>
      <w:r w:rsidR="00927CE8">
        <w:t xml:space="preserve"> with the 95% confidence intervals</w:t>
      </w:r>
      <w:r w:rsidR="00793205">
        <w:t xml:space="preserve"> from four</w:t>
      </w:r>
      <w:r>
        <w:t xml:space="preserve"> assessments during the projection peri</w:t>
      </w:r>
      <w:r w:rsidR="00951A8D">
        <w:t>od for each data-scenario (a &amp; b</w:t>
      </w:r>
      <w:r>
        <w:t xml:space="preserve">: no </w:t>
      </w:r>
      <w:r w:rsidR="00D850D1">
        <w:t>reduction, c &amp; d: reduced data</w:t>
      </w:r>
      <w:r w:rsidR="00951A8D">
        <w:t>, and e &amp; f</w:t>
      </w:r>
      <w:r>
        <w:t xml:space="preserve">: eliminated data) </w:t>
      </w:r>
      <w:r w:rsidR="00951A8D">
        <w:t>each life-history (flatfish: a, c, d, and rockfish: b, d, e</w:t>
      </w:r>
      <w:r>
        <w:t>).</w:t>
      </w:r>
      <w:r w:rsidR="00793205">
        <w:t xml:space="preserve">  A</w:t>
      </w:r>
      <w:r w:rsidR="00D850D1">
        <w:t>ssessment</w:t>
      </w:r>
      <w:r w:rsidR="00793205">
        <w:t>s from</w:t>
      </w:r>
      <w:r w:rsidR="00D850D1">
        <w:t xml:space="preserve"> year</w:t>
      </w:r>
      <w:r w:rsidR="00793205">
        <w:t>s 50 (red dashed line),, 54 (blue dashed line), 58 98 (orange dotted line), and 70 (green dot dashed line) are shown for</w:t>
      </w:r>
      <w:r w:rsidR="00D850D1">
        <w:t xml:space="preserve"> the flatfish li</w:t>
      </w:r>
      <w:r w:rsidR="00793205">
        <w:t>fe history and</w:t>
      </w:r>
      <w:r w:rsidR="00D850D1">
        <w:t xml:space="preserve"> year</w:t>
      </w:r>
      <w:r w:rsidR="00793205">
        <w:t>s</w:t>
      </w:r>
      <w:r w:rsidR="00D850D1">
        <w:t xml:space="preserve"> 50</w:t>
      </w:r>
      <w:r w:rsidR="00793205">
        <w:t xml:space="preserve"> (red dashed line)</w:t>
      </w:r>
      <w:r w:rsidR="00712881">
        <w:t>, 78</w:t>
      </w:r>
      <w:r w:rsidR="00793205">
        <w:t xml:space="preserve"> (blue dashed line)</w:t>
      </w:r>
      <w:r w:rsidR="00712881">
        <w:t>, 98</w:t>
      </w:r>
      <w:r w:rsidR="00793205">
        <w:t xml:space="preserve"> (orange dotted line)</w:t>
      </w:r>
      <w:r w:rsidR="00712881">
        <w:t>, 126</w:t>
      </w:r>
      <w:r w:rsidR="00793205">
        <w:t xml:space="preserve"> (green dot dashed line) for the rockfish life-history.</w:t>
      </w:r>
      <w:r w:rsidR="00712881">
        <w:t>.</w:t>
      </w:r>
    </w:p>
    <w:p w14:paraId="2DFBAEDF" w14:textId="77777777" w:rsidR="00304667" w:rsidRDefault="00304667" w:rsidP="00304667">
      <w:pPr>
        <w:ind w:firstLine="0"/>
      </w:pPr>
    </w:p>
    <w:p w14:paraId="2B707276" w14:textId="77777777" w:rsidR="00951A8D" w:rsidRDefault="00304667" w:rsidP="00951A8D">
      <w:pPr>
        <w:ind w:firstLine="0"/>
      </w:pPr>
      <w:r>
        <w:t>Figure 2.</w:t>
      </w:r>
      <w:r w:rsidRPr="00304667">
        <w:t xml:space="preserve"> </w:t>
      </w:r>
      <w:r w:rsidR="00951A8D">
        <w:t xml:space="preserve">The median </w:t>
      </w:r>
      <w:r w:rsidR="00075527">
        <w:t>depletion</w:t>
      </w:r>
      <w:r w:rsidR="00951A8D">
        <w:t xml:space="preserve"> trajector</w:t>
      </w:r>
      <w:r w:rsidR="00793205">
        <w:t>y from the operating model (white</w:t>
      </w:r>
      <w:r w:rsidR="00951A8D">
        <w:t xml:space="preserve"> line) with the 95% confidence interval (dashed grey lines) and the </w:t>
      </w:r>
      <w:r w:rsidR="00927CE8">
        <w:t xml:space="preserve">median </w:t>
      </w:r>
      <w:r w:rsidR="00951A8D">
        <w:t xml:space="preserve">estimated </w:t>
      </w:r>
      <w:r w:rsidR="00075527">
        <w:t>depletion</w:t>
      </w:r>
      <w:r w:rsidR="00927CE8">
        <w:t xml:space="preserve"> and 95% confidence intervals</w:t>
      </w:r>
      <w:r w:rsidR="00793205">
        <w:t xml:space="preserve"> from four</w:t>
      </w:r>
      <w:r w:rsidR="00951A8D">
        <w:t xml:space="preserve"> assessments during the projection period for each data-scenario (a &amp; b: n</w:t>
      </w:r>
      <w:r w:rsidR="00793205">
        <w:t>o reduction, c &amp; d: reduced data</w:t>
      </w:r>
      <w:r w:rsidR="00951A8D">
        <w:t xml:space="preserve">, and e &amp; f: eliminated data) each life-history (flatfish: a, c, d, and rockfish: b, d, e).  </w:t>
      </w:r>
      <w:r w:rsidR="00793205">
        <w:t>Assessments from years 50 (red dashed line),, 54 (blue dashed line), 5</w:t>
      </w:r>
      <w:commentRangeStart w:id="188"/>
      <w:r w:rsidR="00793205">
        <w:t xml:space="preserve">8 98 </w:t>
      </w:r>
      <w:commentRangeEnd w:id="188"/>
      <w:r w:rsidR="00EB092E">
        <w:rPr>
          <w:rStyle w:val="CommentReference"/>
        </w:rPr>
        <w:commentReference w:id="188"/>
      </w:r>
      <w:r w:rsidR="00793205">
        <w:t>(orange dotted line), and 70 (green dot dashed line) are shown for the flatfish life history and years 50 (red dashed line), 78 (blue dashed line), 98 (orange dotted line), 126 (green dot dashed line) for the rockfish life-history..</w:t>
      </w:r>
      <w:r w:rsidR="00793205" w:rsidRPr="00793205">
        <w:t xml:space="preserve"> </w:t>
      </w:r>
      <w:r w:rsidR="00793205">
        <w:t xml:space="preserve">The management target depletion for each life-history (flatfish 0.25, rockfish 0.40) is noted by the horizontal dashed line.  </w:t>
      </w:r>
    </w:p>
    <w:p w14:paraId="13E3DD5B" w14:textId="77777777" w:rsidR="00304667" w:rsidRDefault="00304667" w:rsidP="00304667">
      <w:pPr>
        <w:ind w:firstLine="0"/>
      </w:pPr>
    </w:p>
    <w:p w14:paraId="27AFA049" w14:textId="77777777" w:rsidR="00304667" w:rsidRDefault="00304667" w:rsidP="00304667">
      <w:pPr>
        <w:ind w:firstLine="0"/>
      </w:pPr>
      <w:r>
        <w:t>Figure 3. The RE for estimates of natural mortality for each assess</w:t>
      </w:r>
      <w:r w:rsidR="00951A8D">
        <w:t>ment and by data-scenario (a &amp; b: n</w:t>
      </w:r>
      <w:r w:rsidR="008926C0">
        <w:t>o reduction, c &amp; d: reduced data</w:t>
      </w:r>
      <w:r w:rsidR="00951A8D">
        <w:t>, and e &amp; f</w:t>
      </w:r>
      <w:r>
        <w:t>: eliminated data)</w:t>
      </w:r>
      <w:r w:rsidR="000569FD">
        <w:t xml:space="preserve"> </w:t>
      </w:r>
      <w:r>
        <w:t xml:space="preserve">for </w:t>
      </w:r>
      <w:r w:rsidR="00951A8D">
        <w:t>each life-history (flatfish: a, c, e, and rockfish: b, d, f</w:t>
      </w:r>
      <w:r>
        <w:t>).</w:t>
      </w:r>
    </w:p>
    <w:p w14:paraId="17A4DB27" w14:textId="77777777" w:rsidR="00304667" w:rsidRDefault="00304667" w:rsidP="00304667">
      <w:pPr>
        <w:ind w:firstLine="0"/>
      </w:pPr>
    </w:p>
    <w:p w14:paraId="2A781759" w14:textId="77777777" w:rsidR="00304667" w:rsidRDefault="00304667" w:rsidP="00304667">
      <w:pPr>
        <w:ind w:firstLine="0"/>
      </w:pPr>
      <w:r>
        <w:t xml:space="preserve">Figure 4.  </w:t>
      </w:r>
      <w:r w:rsidR="00927CE8">
        <w:t xml:space="preserve">The distribution of when the </w:t>
      </w:r>
      <w:r w:rsidR="000569FD">
        <w:t xml:space="preserve">stock was estimated rebuilt relative to the true rebuilding year in the operating model population </w:t>
      </w:r>
      <w:r w:rsidR="008926C0">
        <w:t xml:space="preserve">standardized by the mean generation time </w:t>
      </w:r>
      <w:r w:rsidR="00951A8D">
        <w:t>for each data-scenario (a &amp; b: no reduction, c &amp; d: reduced date, and e &amp; f</w:t>
      </w:r>
      <w:r w:rsidR="000569FD">
        <w:t>: eliminated data)</w:t>
      </w:r>
      <w:r w:rsidR="008926C0">
        <w:t xml:space="preserve"> and life-history (flatfish: a, c, e, and rockfish: b, d, f).</w:t>
      </w:r>
      <w:r w:rsidR="000569FD">
        <w:t>.</w:t>
      </w:r>
    </w:p>
    <w:p w14:paraId="5C24834D" w14:textId="77777777" w:rsidR="00304667" w:rsidRDefault="00304667" w:rsidP="00304667">
      <w:r>
        <w:br w:type="page"/>
      </w:r>
    </w:p>
    <w:p w14:paraId="7FCE163B" w14:textId="77777777" w:rsidR="00304667" w:rsidRPr="000F4B7A" w:rsidRDefault="00D850D1" w:rsidP="000F4B7A">
      <w:pPr>
        <w:spacing w:after="200" w:line="276" w:lineRule="auto"/>
        <w:ind w:firstLine="0"/>
        <w:jc w:val="left"/>
        <w:rPr>
          <w:rFonts w:asciiTheme="minorHAnsi" w:hAnsiTheme="minorHAnsi"/>
          <w:sz w:val="22"/>
        </w:rPr>
      </w:pPr>
      <w:r>
        <w:rPr>
          <w:rFonts w:asciiTheme="minorHAnsi" w:hAnsiTheme="minorHAnsi"/>
          <w:noProof/>
          <w:sz w:val="22"/>
          <w:lang w:val="en-AU" w:eastAsia="en-AU"/>
        </w:rPr>
        <w:lastRenderedPageBreak/>
        <w:drawing>
          <wp:inline distT="0" distB="0" distL="0" distR="0" wp14:anchorId="7D0E8CFF" wp14:editId="3244177D">
            <wp:extent cx="5943600" cy="5943600"/>
            <wp:effectExtent l="0" t="0" r="0" b="0"/>
            <wp:docPr id="14" name="Picture 14" descr="F:\PhD\Chapter3\WriteUp\PaperPlots\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PhD\Chapter3\WriteUp\PaperPlots\ssb.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37DFE7" w14:textId="77777777" w:rsidR="00304667" w:rsidRDefault="00304667" w:rsidP="00304667">
      <w:pPr>
        <w:ind w:firstLine="0"/>
      </w:pPr>
      <w:r>
        <w:t>Figure 1</w:t>
      </w:r>
    </w:p>
    <w:p w14:paraId="1A956E2C" w14:textId="77777777" w:rsidR="000F4B7A" w:rsidRPr="000F4B7A" w:rsidRDefault="00304667" w:rsidP="000F4B7A">
      <w:r>
        <w:br w:type="page"/>
      </w:r>
    </w:p>
    <w:p w14:paraId="71B04BDF" w14:textId="77777777" w:rsidR="00304667" w:rsidRPr="000F4B7A" w:rsidRDefault="00D850D1" w:rsidP="000F4B7A">
      <w:pPr>
        <w:spacing w:after="200" w:line="276" w:lineRule="auto"/>
        <w:ind w:firstLine="0"/>
        <w:jc w:val="left"/>
        <w:rPr>
          <w:rFonts w:asciiTheme="minorHAnsi" w:hAnsiTheme="minorHAnsi"/>
          <w:sz w:val="22"/>
        </w:rPr>
      </w:pPr>
      <w:r>
        <w:rPr>
          <w:rFonts w:asciiTheme="minorHAnsi" w:hAnsiTheme="minorHAnsi"/>
          <w:noProof/>
          <w:sz w:val="22"/>
          <w:lang w:val="en-AU" w:eastAsia="en-AU"/>
        </w:rPr>
        <w:lastRenderedPageBreak/>
        <w:drawing>
          <wp:inline distT="0" distB="0" distL="0" distR="0" wp14:anchorId="7945E2C2" wp14:editId="09193034">
            <wp:extent cx="5943600" cy="5943600"/>
            <wp:effectExtent l="0" t="0" r="0" b="0"/>
            <wp:docPr id="15" name="Picture 15" descr="F:\PhD\Chapter3\WriteUp\PaperPlots\de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PhD\Chapter3\WriteUp\PaperPlots\depl.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35BAB91" w14:textId="77777777" w:rsidR="00304667" w:rsidRDefault="00304667" w:rsidP="00304667">
      <w:pPr>
        <w:ind w:firstLine="0"/>
      </w:pPr>
      <w:r>
        <w:t>Figure 2</w:t>
      </w:r>
    </w:p>
    <w:p w14:paraId="3ED18F66" w14:textId="77777777" w:rsidR="00304667" w:rsidRDefault="00304667" w:rsidP="00304667">
      <w:r>
        <w:br w:type="page"/>
      </w:r>
    </w:p>
    <w:p w14:paraId="08771EF7" w14:textId="77777777" w:rsidR="00304667" w:rsidRDefault="00956B25" w:rsidP="00304667">
      <w:pPr>
        <w:ind w:firstLine="0"/>
      </w:pPr>
      <w:r>
        <w:rPr>
          <w:noProof/>
          <w:lang w:val="en-AU" w:eastAsia="en-AU"/>
        </w:rPr>
        <w:lastRenderedPageBreak/>
        <w:drawing>
          <wp:inline distT="0" distB="0" distL="0" distR="0" wp14:anchorId="265AFAF5" wp14:editId="0B5A4819">
            <wp:extent cx="5943600" cy="5943600"/>
            <wp:effectExtent l="0" t="0" r="0" b="0"/>
            <wp:docPr id="12" name="Picture 12" descr="F:\PhD\Chapter3\WriteUp\PaperPlots\RE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PhD\Chapter3\WriteUp\PaperPlots\RE_M.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CEB9437" w14:textId="77777777" w:rsidR="00304667" w:rsidRDefault="00304667" w:rsidP="00304667">
      <w:pPr>
        <w:ind w:firstLine="0"/>
      </w:pPr>
      <w:r>
        <w:t>Figure 3</w:t>
      </w:r>
    </w:p>
    <w:p w14:paraId="54A1DB72" w14:textId="77777777" w:rsidR="00304667" w:rsidRDefault="00304667" w:rsidP="00304667">
      <w:r>
        <w:br w:type="page"/>
      </w:r>
    </w:p>
    <w:p w14:paraId="606C799B" w14:textId="77777777" w:rsidR="00304667" w:rsidRDefault="006577B2" w:rsidP="00304667">
      <w:pPr>
        <w:ind w:firstLine="0"/>
      </w:pPr>
      <w:r>
        <w:rPr>
          <w:noProof/>
          <w:lang w:val="en-AU" w:eastAsia="en-AU"/>
        </w:rPr>
        <w:lastRenderedPageBreak/>
        <w:drawing>
          <wp:inline distT="0" distB="0" distL="0" distR="0" wp14:anchorId="218C9850" wp14:editId="29BBF581">
            <wp:extent cx="5943600" cy="5943600"/>
            <wp:effectExtent l="0" t="0" r="0" b="0"/>
            <wp:docPr id="1" name="Picture 1" descr="F:\PhD\Chapter3\WriteUp\PaperPlots\Recovery_f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PhD\Chapter3\WriteUp\PaperPlots\Recovery_fine.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C821D4E" w14:textId="77777777" w:rsidR="00304667" w:rsidRPr="00304667" w:rsidRDefault="00304667" w:rsidP="00304667">
      <w:pPr>
        <w:ind w:firstLine="0"/>
      </w:pPr>
      <w:r>
        <w:t>Figure 4</w:t>
      </w:r>
    </w:p>
    <w:sectPr w:rsidR="00304667" w:rsidRPr="00304667" w:rsidSect="00AC05FB">
      <w:footerReference w:type="default" r:id="rId6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Punt, Andre (O&amp;A, Hobart)" w:date="2014-09-09T06:45:00Z" w:initials="PA(H">
    <w:p w14:paraId="1601415F" w14:textId="77777777" w:rsidR="00EB092E" w:rsidRDefault="00EB092E">
      <w:pPr>
        <w:pStyle w:val="CommentText"/>
      </w:pPr>
      <w:r>
        <w:rPr>
          <w:rStyle w:val="CommentReference"/>
        </w:rPr>
        <w:annotationRef/>
      </w:r>
      <w:r>
        <w:t>Add scientific names</w:t>
      </w:r>
    </w:p>
  </w:comment>
  <w:comment w:id="9" w:author="Punt, Andre (O&amp;A, Hobart)" w:date="2014-09-09T06:45:00Z" w:initials="PA(H">
    <w:p w14:paraId="4935917C" w14:textId="77777777" w:rsidR="00EB092E" w:rsidRDefault="00EB092E">
      <w:pPr>
        <w:pStyle w:val="CommentText"/>
      </w:pPr>
      <w:r>
        <w:rPr>
          <w:rStyle w:val="CommentReference"/>
        </w:rPr>
        <w:annotationRef/>
      </w:r>
      <w:r>
        <w:t>This sentence and the previous one need to be linked better</w:t>
      </w:r>
    </w:p>
  </w:comment>
  <w:comment w:id="27" w:author="Punt, Andre (O&amp;A, Hobart)" w:date="2014-09-09T06:48:00Z" w:initials="PA(H">
    <w:p w14:paraId="271B0FD3" w14:textId="77777777" w:rsidR="00EB092E" w:rsidRDefault="00EB092E">
      <w:pPr>
        <w:pStyle w:val="CommentText"/>
      </w:pPr>
      <w:r>
        <w:rPr>
          <w:rStyle w:val="CommentReference"/>
        </w:rPr>
        <w:annotationRef/>
      </w:r>
      <w:r>
        <w:t>Only if below the replacement yield</w:t>
      </w:r>
    </w:p>
  </w:comment>
  <w:comment w:id="37" w:author="Punt, Andre (O&amp;A, Hobart)" w:date="2014-09-09T06:49:00Z" w:initials="PA(H">
    <w:p w14:paraId="543AD9F5" w14:textId="77777777" w:rsidR="00EB092E" w:rsidRDefault="00EB092E">
      <w:pPr>
        <w:pStyle w:val="CommentText"/>
      </w:pPr>
      <w:r>
        <w:rPr>
          <w:rStyle w:val="CommentReference"/>
        </w:rPr>
        <w:annotationRef/>
      </w:r>
      <w:r>
        <w:t>Might refer to some of the earlier studies such as Hilborn 1979!</w:t>
      </w:r>
    </w:p>
  </w:comment>
  <w:comment w:id="43" w:author="Punt, Andre (O&amp;A, Hobart)" w:date="2014-09-09T06:51:00Z" w:initials="PA(H">
    <w:p w14:paraId="70C870B4" w14:textId="77777777" w:rsidR="00EB092E" w:rsidRDefault="00EB092E">
      <w:pPr>
        <w:pStyle w:val="CommentText"/>
      </w:pPr>
      <w:r>
        <w:rPr>
          <w:rStyle w:val="CommentReference"/>
        </w:rPr>
        <w:annotationRef/>
      </w:r>
      <w:r>
        <w:t xml:space="preserve">Explain these </w:t>
      </w:r>
      <w:proofErr w:type="spellStart"/>
      <w:r>
        <w:t>choiuces</w:t>
      </w:r>
      <w:proofErr w:type="spellEnd"/>
    </w:p>
  </w:comment>
  <w:comment w:id="44" w:author="Punt, Andre (O&amp;A, Hobart)" w:date="2014-09-09T06:51:00Z" w:initials="PA(H">
    <w:p w14:paraId="5498AE63" w14:textId="77777777" w:rsidR="00EB092E" w:rsidRDefault="00EB092E">
      <w:pPr>
        <w:pStyle w:val="CommentText"/>
      </w:pPr>
      <w:r>
        <w:rPr>
          <w:rStyle w:val="CommentReference"/>
        </w:rPr>
        <w:annotationRef/>
      </w:r>
      <w:r>
        <w:t>Define</w:t>
      </w:r>
    </w:p>
  </w:comment>
  <w:comment w:id="45" w:author="Punt, Andre (O&amp;A, Hobart)" w:date="2014-09-09T06:51:00Z" w:initials="PA(H">
    <w:p w14:paraId="0066F5B1" w14:textId="77777777" w:rsidR="00EB092E" w:rsidRDefault="00EB092E">
      <w:pPr>
        <w:pStyle w:val="CommentText"/>
      </w:pPr>
      <w:r>
        <w:rPr>
          <w:rStyle w:val="CommentReference"/>
        </w:rPr>
        <w:annotationRef/>
      </w:r>
      <w:proofErr w:type="gramStart"/>
      <w:r>
        <w:t>define</w:t>
      </w:r>
      <w:proofErr w:type="gramEnd"/>
    </w:p>
  </w:comment>
  <w:comment w:id="47" w:author="Punt, Andre (O&amp;A, Hobart)" w:date="2014-09-09T06:51:00Z" w:initials="PA(H">
    <w:p w14:paraId="08EC4618" w14:textId="77777777" w:rsidR="00EB092E" w:rsidRDefault="00EB092E">
      <w:pPr>
        <w:pStyle w:val="CommentText"/>
      </w:pPr>
      <w:r>
        <w:rPr>
          <w:rStyle w:val="CommentReference"/>
        </w:rPr>
        <w:annotationRef/>
      </w:r>
      <w:r>
        <w:t>I don’t follow this</w:t>
      </w:r>
    </w:p>
  </w:comment>
  <w:comment w:id="52" w:author="Punt, Andre (O&amp;A, Hobart)" w:date="2014-09-09T06:53:00Z" w:initials="PA(H">
    <w:p w14:paraId="6B49C270" w14:textId="77777777" w:rsidR="00EB092E" w:rsidRDefault="00EB092E">
      <w:pPr>
        <w:pStyle w:val="CommentText"/>
      </w:pPr>
      <w:r>
        <w:rPr>
          <w:rStyle w:val="CommentReference"/>
        </w:rPr>
        <w:annotationRef/>
      </w:r>
      <w:r>
        <w:t>Length / age or both</w:t>
      </w:r>
    </w:p>
  </w:comment>
  <w:comment w:id="55" w:author="Punt, Andre (O&amp;A, Hobart)" w:date="2014-09-09T06:52:00Z" w:initials="PA(H">
    <w:p w14:paraId="07B521FE" w14:textId="77777777" w:rsidR="00EB092E" w:rsidRDefault="00EB092E">
      <w:pPr>
        <w:pStyle w:val="CommentText"/>
      </w:pPr>
      <w:r>
        <w:rPr>
          <w:rStyle w:val="CommentReference"/>
        </w:rPr>
        <w:annotationRef/>
      </w:r>
      <w:r>
        <w:t>Explain why.</w:t>
      </w:r>
    </w:p>
  </w:comment>
  <w:comment w:id="56" w:author="Punt, Andre (O&amp;A, Hobart)" w:date="2014-09-09T06:53:00Z" w:initials="PA(H">
    <w:p w14:paraId="4AE5B369" w14:textId="77777777" w:rsidR="00EB092E" w:rsidRDefault="00EB092E">
      <w:pPr>
        <w:pStyle w:val="CommentText"/>
      </w:pPr>
      <w:r>
        <w:rPr>
          <w:rStyle w:val="CommentReference"/>
        </w:rPr>
        <w:annotationRef/>
      </w:r>
      <w:r>
        <w:t>I don’t see gender at all in this</w:t>
      </w:r>
    </w:p>
  </w:comment>
  <w:comment w:id="61" w:author="Punt, Andre (O&amp;A, Hobart)" w:date="2014-09-09T07:26:00Z" w:initials="PA(H">
    <w:p w14:paraId="4809D537" w14:textId="0EE0217A" w:rsidR="00EB092E" w:rsidRDefault="00EB092E">
      <w:pPr>
        <w:pStyle w:val="CommentText"/>
      </w:pPr>
      <w:r>
        <w:rPr>
          <w:rStyle w:val="CommentReference"/>
        </w:rPr>
        <w:annotationRef/>
      </w:r>
      <w:r>
        <w:t>Constant</w:t>
      </w:r>
    </w:p>
  </w:comment>
  <w:comment w:id="74" w:author="Punt, Andre (O&amp;A, Hobart)" w:date="2014-09-09T06:55:00Z" w:initials="PA(H">
    <w:p w14:paraId="6920AE71" w14:textId="77777777" w:rsidR="00EB092E" w:rsidRDefault="00EB092E">
      <w:pPr>
        <w:pStyle w:val="CommentText"/>
      </w:pPr>
      <w:r>
        <w:rPr>
          <w:rStyle w:val="CommentReference"/>
        </w:rPr>
        <w:annotationRef/>
      </w:r>
      <w:r>
        <w:t>Expand on these choices</w:t>
      </w:r>
    </w:p>
  </w:comment>
  <w:comment w:id="76" w:author="Punt, Andre (O&amp;A, Hobart)" w:date="2014-09-09T06:55:00Z" w:initials="PA(H">
    <w:p w14:paraId="25D10316" w14:textId="77777777" w:rsidR="00EB092E" w:rsidRDefault="00EB092E">
      <w:pPr>
        <w:pStyle w:val="CommentText"/>
      </w:pPr>
      <w:r>
        <w:rPr>
          <w:rStyle w:val="CommentReference"/>
        </w:rPr>
        <w:annotationRef/>
      </w:r>
      <w:r>
        <w:t>Age?</w:t>
      </w:r>
    </w:p>
  </w:comment>
  <w:comment w:id="75" w:author="Punt, Andre (O&amp;A, Hobart)" w:date="2014-09-09T06:56:00Z" w:initials="PA(H">
    <w:p w14:paraId="5E703B42" w14:textId="77777777" w:rsidR="00EB092E" w:rsidRDefault="00EB092E">
      <w:pPr>
        <w:pStyle w:val="CommentText"/>
      </w:pPr>
      <w:r>
        <w:rPr>
          <w:rStyle w:val="CommentReference"/>
        </w:rPr>
        <w:annotationRef/>
      </w:r>
      <w:r>
        <w:t>Perhaps illustrate this using a plot</w:t>
      </w:r>
    </w:p>
  </w:comment>
  <w:comment w:id="77" w:author="Punt, Andre (O&amp;A, Hobart)" w:date="2014-09-09T06:56:00Z" w:initials="PA(H">
    <w:p w14:paraId="129E2BC5" w14:textId="77777777" w:rsidR="00EB092E" w:rsidRDefault="00EB092E">
      <w:pPr>
        <w:pStyle w:val="CommentText"/>
      </w:pPr>
      <w:r>
        <w:rPr>
          <w:rStyle w:val="CommentReference"/>
        </w:rPr>
        <w:annotationRef/>
      </w:r>
      <w:r>
        <w:t>Expand as this is specifies-specific</w:t>
      </w:r>
    </w:p>
  </w:comment>
  <w:comment w:id="78" w:author="Punt, Andre (O&amp;A, Hobart)" w:date="2014-09-09T06:57:00Z" w:initials="PA(H">
    <w:p w14:paraId="5901E168" w14:textId="77777777" w:rsidR="00EB092E" w:rsidRDefault="00EB092E">
      <w:pPr>
        <w:pStyle w:val="CommentText"/>
      </w:pPr>
      <w:r>
        <w:rPr>
          <w:rStyle w:val="CommentReference"/>
        </w:rPr>
        <w:annotationRef/>
      </w:r>
      <w:r>
        <w:t>What control rule</w:t>
      </w:r>
    </w:p>
  </w:comment>
  <w:comment w:id="81" w:author="Punt, Andre (O&amp;A, Hobart)" w:date="2014-09-09T06:57:00Z" w:initials="PA(H">
    <w:p w14:paraId="38313F81" w14:textId="77777777" w:rsidR="00EB092E" w:rsidRDefault="00EB092E">
      <w:pPr>
        <w:pStyle w:val="CommentText"/>
      </w:pPr>
      <w:r>
        <w:rPr>
          <w:rStyle w:val="CommentReference"/>
        </w:rPr>
        <w:annotationRef/>
      </w:r>
      <w:r>
        <w:t xml:space="preserve">Mention </w:t>
      </w:r>
      <w:proofErr w:type="spellStart"/>
      <w:r>
        <w:t>assesmsnet</w:t>
      </w:r>
      <w:proofErr w:type="spellEnd"/>
      <w:r>
        <w:t xml:space="preserve"> interval more frequently,</w:t>
      </w:r>
    </w:p>
  </w:comment>
  <w:comment w:id="86" w:author="Punt, Andre (O&amp;A, Hobart)" w:date="2014-09-09T06:58:00Z" w:initials="PA(H">
    <w:p w14:paraId="545E00D8" w14:textId="77777777" w:rsidR="00EB092E" w:rsidRDefault="00EB092E">
      <w:pPr>
        <w:pStyle w:val="CommentText"/>
      </w:pPr>
      <w:r>
        <w:rPr>
          <w:rStyle w:val="CommentReference"/>
        </w:rPr>
        <w:annotationRef/>
      </w:r>
      <w:r>
        <w:t>Not sure what this mean – “s subset”?</w:t>
      </w:r>
    </w:p>
  </w:comment>
  <w:comment w:id="87" w:author="Punt, Andre (O&amp;A, Hobart)" w:date="2014-09-09T06:59:00Z" w:initials="PA(H">
    <w:p w14:paraId="35533529" w14:textId="77777777" w:rsidR="00EB092E" w:rsidRDefault="00EB092E">
      <w:pPr>
        <w:pStyle w:val="CommentText"/>
      </w:pPr>
      <w:r>
        <w:rPr>
          <w:rStyle w:val="CommentReference"/>
        </w:rPr>
        <w:annotationRef/>
      </w:r>
      <w:r>
        <w:t xml:space="preserve">Need to expand. I gather you apply the method to get the </w:t>
      </w:r>
      <w:proofErr w:type="spellStart"/>
      <w:r>
        <w:t>varco</w:t>
      </w:r>
      <w:proofErr w:type="spellEnd"/>
      <w:r>
        <w:t xml:space="preserve"> matrix and then use that select bias adjustment then re-run?</w:t>
      </w:r>
    </w:p>
  </w:comment>
  <w:comment w:id="90" w:author="Punt, Andre (O&amp;A, Hobart)" w:date="2014-09-09T07:00:00Z" w:initials="PA(H">
    <w:p w14:paraId="542B45CD" w14:textId="77777777" w:rsidR="00EB092E" w:rsidRDefault="00EB092E">
      <w:pPr>
        <w:pStyle w:val="CommentText"/>
      </w:pPr>
      <w:r>
        <w:rPr>
          <w:rStyle w:val="CommentReference"/>
        </w:rPr>
        <w:annotationRef/>
      </w:r>
      <w:r>
        <w:t>In what sense – the slope up / down?</w:t>
      </w:r>
    </w:p>
  </w:comment>
  <w:comment w:id="91" w:author="Punt, Andre (O&amp;A, Hobart)" w:date="2014-09-09T07:00:00Z" w:initials="PA(H">
    <w:p w14:paraId="1B21B67F" w14:textId="77777777" w:rsidR="00EB092E" w:rsidRDefault="00EB092E">
      <w:pPr>
        <w:pStyle w:val="CommentText"/>
      </w:pPr>
      <w:r>
        <w:rPr>
          <w:rStyle w:val="CommentReference"/>
        </w:rPr>
        <w:annotationRef/>
      </w:r>
      <w:r>
        <w:t>Meaning?</w:t>
      </w:r>
    </w:p>
  </w:comment>
  <w:comment w:id="92" w:author="Punt, Andre (O&amp;A, Hobart)" w:date="2014-09-09T07:00:00Z" w:initials="PA(H">
    <w:p w14:paraId="7762E4A0" w14:textId="77777777" w:rsidR="00EB092E" w:rsidRDefault="00EB092E">
      <w:pPr>
        <w:pStyle w:val="CommentText"/>
      </w:pPr>
      <w:r>
        <w:rPr>
          <w:rStyle w:val="CommentReference"/>
        </w:rPr>
        <w:annotationRef/>
      </w:r>
      <w:r>
        <w:t>Too vague for publication - expand</w:t>
      </w:r>
    </w:p>
  </w:comment>
  <w:comment w:id="95" w:author="Punt, Andre (O&amp;A, Hobart)" w:date="2014-09-09T07:01:00Z" w:initials="PA(H">
    <w:p w14:paraId="3EA6AD90" w14:textId="2A3E860E" w:rsidR="00EB092E" w:rsidRDefault="00EB092E">
      <w:pPr>
        <w:pStyle w:val="CommentText"/>
      </w:pPr>
      <w:r>
        <w:rPr>
          <w:rStyle w:val="CommentReference"/>
        </w:rPr>
        <w:annotationRef/>
      </w:r>
      <w:r>
        <w:t xml:space="preserve">Multinomial or </w:t>
      </w:r>
      <w:proofErr w:type="spellStart"/>
      <w:r>
        <w:t>Dirichlet</w:t>
      </w:r>
      <w:proofErr w:type="spellEnd"/>
      <w:r>
        <w:t>?</w:t>
      </w:r>
    </w:p>
  </w:comment>
  <w:comment w:id="96" w:author="Punt, Andre (O&amp;A, Hobart)" w:date="2014-09-09T07:01:00Z" w:initials="PA(H">
    <w:p w14:paraId="5755C4A5" w14:textId="397A199F" w:rsidR="00EB092E" w:rsidRDefault="00EB092E">
      <w:pPr>
        <w:pStyle w:val="CommentText"/>
      </w:pPr>
      <w:r>
        <w:rPr>
          <w:rStyle w:val="CommentReference"/>
        </w:rPr>
        <w:annotationRef/>
      </w:r>
      <w:r>
        <w:t xml:space="preserve">Are the length </w:t>
      </w:r>
      <w:proofErr w:type="spellStart"/>
      <w:r>
        <w:t>Effns</w:t>
      </w:r>
      <w:proofErr w:type="spellEnd"/>
      <w:r>
        <w:t xml:space="preserve"> comparable with the </w:t>
      </w:r>
      <w:proofErr w:type="spellStart"/>
      <w:r>
        <w:t>yelloweye</w:t>
      </w:r>
      <w:proofErr w:type="spellEnd"/>
      <w:r>
        <w:t xml:space="preserve"> and </w:t>
      </w:r>
      <w:proofErr w:type="spellStart"/>
      <w:r>
        <w:t>petrakle</w:t>
      </w:r>
      <w:proofErr w:type="spellEnd"/>
      <w:r>
        <w:t xml:space="preserve"> assessments? You need to justify these values</w:t>
      </w:r>
    </w:p>
  </w:comment>
  <w:comment w:id="97" w:author="Punt, Andre (O&amp;A, Hobart)" w:date="2014-09-09T07:03:00Z" w:initials="PA(H">
    <w:p w14:paraId="18A32458" w14:textId="1159AB89" w:rsidR="00EB092E" w:rsidRDefault="00EB092E">
      <w:pPr>
        <w:pStyle w:val="CommentText"/>
      </w:pPr>
      <w:r>
        <w:rPr>
          <w:rStyle w:val="CommentReference"/>
        </w:rPr>
        <w:annotationRef/>
      </w:r>
      <w:r>
        <w:t>Basis for this?</w:t>
      </w:r>
    </w:p>
  </w:comment>
  <w:comment w:id="99" w:author="Punt, Andre (O&amp;A, Hobart)" w:date="2014-09-09T07:20:00Z" w:initials="PA(H">
    <w:p w14:paraId="5E678C7A" w14:textId="3EB9A231" w:rsidR="00EB092E" w:rsidRDefault="00EB092E">
      <w:pPr>
        <w:pStyle w:val="CommentText"/>
      </w:pPr>
      <w:r>
        <w:rPr>
          <w:rStyle w:val="CommentReference"/>
        </w:rPr>
        <w:annotationRef/>
      </w:r>
      <w:r>
        <w:t>So no survey comps either. Also, what happens if the stock is assessed to be rebuilt</w:t>
      </w:r>
    </w:p>
  </w:comment>
  <w:comment w:id="117" w:author="Punt, Andre (O&amp;A, Hobart)" w:date="2014-09-09T07:28:00Z" w:initials="PA(H">
    <w:p w14:paraId="7504AAA3" w14:textId="2EEF93FF" w:rsidR="00EB092E" w:rsidRDefault="00EB092E">
      <w:pPr>
        <w:pStyle w:val="CommentText"/>
      </w:pPr>
      <w:r>
        <w:rPr>
          <w:rStyle w:val="CommentReference"/>
        </w:rPr>
        <w:annotationRef/>
      </w:r>
      <w:r>
        <w:t>Still don’t know this</w:t>
      </w:r>
    </w:p>
  </w:comment>
  <w:comment w:id="124" w:author="Punt, Andre (O&amp;A, Hobart)" w:date="2014-09-09T07:54:00Z" w:initials="PA(H">
    <w:p w14:paraId="6A8E92D9" w14:textId="6600BE32" w:rsidR="00EB092E" w:rsidRDefault="00EB092E">
      <w:pPr>
        <w:pStyle w:val="CommentText"/>
      </w:pPr>
      <w:r>
        <w:rPr>
          <w:rStyle w:val="CommentReference"/>
        </w:rPr>
        <w:annotationRef/>
      </w:r>
      <w:r>
        <w:t>I don’t understand this sentence</w:t>
      </w:r>
    </w:p>
  </w:comment>
  <w:comment w:id="128" w:author="Punt, Andre (O&amp;A, Hobart)" w:date="2014-09-09T07:56:00Z" w:initials="PA(H">
    <w:p w14:paraId="4A321DDA" w14:textId="60186D77" w:rsidR="00EB092E" w:rsidRDefault="00EB092E">
      <w:pPr>
        <w:pStyle w:val="CommentText"/>
      </w:pPr>
      <w:r>
        <w:rPr>
          <w:rStyle w:val="CommentReference"/>
        </w:rPr>
        <w:annotationRef/>
      </w:r>
      <w:r>
        <w:t xml:space="preserve">But below </w:t>
      </w:r>
      <w:proofErr w:type="spellStart"/>
      <w:r>
        <w:t>targer</w:t>
      </w:r>
      <w:proofErr w:type="spellEnd"/>
    </w:p>
  </w:comment>
  <w:comment w:id="129" w:author="Punt, Andre (O&amp;A, Hobart)" w:date="2014-09-09T07:56:00Z" w:initials="PA(H">
    <w:p w14:paraId="1CE2AD2A" w14:textId="3201ADCA" w:rsidR="00EB092E" w:rsidRDefault="00EB092E">
      <w:pPr>
        <w:pStyle w:val="CommentText"/>
      </w:pPr>
      <w:r>
        <w:rPr>
          <w:rStyle w:val="CommentReference"/>
        </w:rPr>
        <w:annotationRef/>
      </w:r>
      <w:r>
        <w:t>But it was not overfished anyway</w:t>
      </w:r>
    </w:p>
  </w:comment>
  <w:comment w:id="130" w:author="Punt, Andre (O&amp;A, Hobart)" w:date="2014-09-09T07:57:00Z" w:initials="PA(H">
    <w:p w14:paraId="66D60DE1" w14:textId="42F4709A" w:rsidR="00EB092E" w:rsidRDefault="00EB092E">
      <w:pPr>
        <w:pStyle w:val="CommentText"/>
      </w:pPr>
      <w:r>
        <w:rPr>
          <w:rStyle w:val="CommentReference"/>
        </w:rPr>
        <w:annotationRef/>
      </w:r>
      <w:r>
        <w:t xml:space="preserve">Readers </w:t>
      </w:r>
      <w:proofErr w:type="spellStart"/>
      <w:r>
        <w:t>woiud</w:t>
      </w:r>
      <w:proofErr w:type="spellEnd"/>
      <w:r>
        <w:t xml:space="preserve"> not necessarily know what this means</w:t>
      </w:r>
    </w:p>
  </w:comment>
  <w:comment w:id="131" w:author="Punt, Andre (O&amp;A, Hobart)" w:date="2014-09-09T07:57:00Z" w:initials="PA(H">
    <w:p w14:paraId="4DE73ED2" w14:textId="5640980E" w:rsidR="00EB092E" w:rsidRDefault="00EB092E">
      <w:pPr>
        <w:pStyle w:val="CommentText"/>
      </w:pPr>
      <w:r>
        <w:rPr>
          <w:rStyle w:val="CommentReference"/>
        </w:rPr>
        <w:annotationRef/>
      </w:r>
      <w:r>
        <w:t>I what sense?</w:t>
      </w:r>
    </w:p>
  </w:comment>
  <w:comment w:id="132" w:author="Punt, Andre (O&amp;A, Hobart)" w:date="2014-09-09T07:58:00Z" w:initials="PA(H">
    <w:p w14:paraId="63BDC7AB" w14:textId="2B1F11EB" w:rsidR="00EB092E" w:rsidRDefault="00EB092E">
      <w:pPr>
        <w:pStyle w:val="CommentText"/>
      </w:pPr>
      <w:r>
        <w:rPr>
          <w:rStyle w:val="CommentReference"/>
        </w:rPr>
        <w:annotationRef/>
      </w:r>
      <w:r>
        <w:t>Unclear</w:t>
      </w:r>
    </w:p>
  </w:comment>
  <w:comment w:id="133" w:author="Punt, Andre (O&amp;A, Hobart)" w:date="2014-09-09T08:02:00Z" w:initials="PA(H">
    <w:p w14:paraId="10FA3BF7" w14:textId="6ED5FA75" w:rsidR="00EB092E" w:rsidRDefault="00EB092E">
      <w:pPr>
        <w:pStyle w:val="CommentText"/>
      </w:pPr>
      <w:r>
        <w:rPr>
          <w:rStyle w:val="CommentReference"/>
        </w:rPr>
        <w:annotationRef/>
      </w:r>
      <w:r>
        <w:t>Given some definition for what is “slightly”</w:t>
      </w:r>
    </w:p>
  </w:comment>
  <w:comment w:id="134" w:author="Punt, Andre (O&amp;A, Hobart)" w:date="2014-09-09T08:03:00Z" w:initials="PA(H">
    <w:p w14:paraId="24858C93" w14:textId="609C65A2" w:rsidR="00EB092E" w:rsidRDefault="00EB092E">
      <w:pPr>
        <w:pStyle w:val="CommentText"/>
      </w:pPr>
      <w:r>
        <w:rPr>
          <w:rStyle w:val="CommentReference"/>
        </w:rPr>
        <w:annotationRef/>
      </w:r>
      <w:r>
        <w:t>Similar to?</w:t>
      </w:r>
    </w:p>
  </w:comment>
  <w:comment w:id="137" w:author="Punt, Andre (O&amp;A, Hobart)" w:date="2014-09-09T08:04:00Z" w:initials="PA(H">
    <w:p w14:paraId="65716FFB" w14:textId="7F05EE69" w:rsidR="00EB092E" w:rsidRDefault="00EB092E">
      <w:pPr>
        <w:pStyle w:val="CommentText"/>
      </w:pPr>
      <w:r>
        <w:rPr>
          <w:rStyle w:val="CommentReference"/>
        </w:rPr>
        <w:annotationRef/>
      </w:r>
      <w:r>
        <w:t>This is very weird and suggests more data is bad!</w:t>
      </w:r>
    </w:p>
  </w:comment>
  <w:comment w:id="138" w:author="Punt, Andre (O&amp;A, Hobart)" w:date="2014-09-09T08:04:00Z" w:initials="PA(H">
    <w:p w14:paraId="0280BA92" w14:textId="08592EC3" w:rsidR="00EB092E" w:rsidRDefault="00EB092E">
      <w:pPr>
        <w:pStyle w:val="CommentText"/>
      </w:pPr>
      <w:r>
        <w:rPr>
          <w:rStyle w:val="CommentReference"/>
        </w:rPr>
        <w:annotationRef/>
      </w:r>
      <w:r>
        <w:t>What test? Paired-t?</w:t>
      </w:r>
    </w:p>
  </w:comment>
  <w:comment w:id="139" w:author="Punt, Andre (O&amp;A, Hobart)" w:date="2014-09-09T08:04:00Z" w:initials="PA(H">
    <w:p w14:paraId="07FEEF05" w14:textId="0A8F6A60" w:rsidR="00EB092E" w:rsidRDefault="00EB092E">
      <w:pPr>
        <w:pStyle w:val="CommentText"/>
      </w:pPr>
      <w:r>
        <w:rPr>
          <w:rStyle w:val="CommentReference"/>
        </w:rPr>
        <w:annotationRef/>
      </w:r>
      <w:r>
        <w:t>Not “precise” – less between-simulation variation</w:t>
      </w:r>
    </w:p>
  </w:comment>
  <w:comment w:id="140" w:author="Punt, Andre (O&amp;A, Hobart)" w:date="2014-09-09T08:07:00Z" w:initials="PA(H">
    <w:p w14:paraId="624B0773" w14:textId="0CACD3AB" w:rsidR="00EB092E" w:rsidRDefault="00EB092E">
      <w:pPr>
        <w:pStyle w:val="CommentText"/>
      </w:pPr>
      <w:r>
        <w:rPr>
          <w:rStyle w:val="CommentReference"/>
        </w:rPr>
        <w:annotationRef/>
      </w:r>
      <w:r>
        <w:t xml:space="preserve">Any idea </w:t>
      </w:r>
      <w:proofErr w:type="spellStart"/>
      <w:r>
        <w:t>wht</w:t>
      </w:r>
      <w:proofErr w:type="spellEnd"/>
      <w:r>
        <w:t xml:space="preserve">? </w:t>
      </w:r>
    </w:p>
  </w:comment>
  <w:comment w:id="141" w:author="Punt, Andre (O&amp;A, Hobart)" w:date="2014-09-09T08:08:00Z" w:initials="PA(H">
    <w:p w14:paraId="25A496CF" w14:textId="2E0597BD" w:rsidR="00EB092E" w:rsidRDefault="00EB092E">
      <w:pPr>
        <w:pStyle w:val="CommentText"/>
      </w:pPr>
      <w:r>
        <w:rPr>
          <w:rStyle w:val="CommentReference"/>
        </w:rPr>
        <w:annotationRef/>
      </w:r>
      <w:r>
        <w:t>Help readers by explaining what “-1” would mean here</w:t>
      </w:r>
    </w:p>
  </w:comment>
  <w:comment w:id="142" w:author="Punt, Andre (O&amp;A, Hobart)" w:date="2014-09-09T08:09:00Z" w:initials="PA(H">
    <w:p w14:paraId="3C49EAB1" w14:textId="214840E9" w:rsidR="00EB092E" w:rsidRDefault="00EB092E">
      <w:pPr>
        <w:pStyle w:val="CommentText"/>
      </w:pPr>
      <w:r>
        <w:rPr>
          <w:rStyle w:val="CommentReference"/>
        </w:rPr>
        <w:annotationRef/>
      </w:r>
      <w:r>
        <w:t xml:space="preserve">Explain why there are “missing” bars in the LHS (I am guessing it is because years are </w:t>
      </w:r>
      <w:proofErr w:type="spellStart"/>
      <w:r>
        <w:t>dicerete</w:t>
      </w:r>
      <w:proofErr w:type="spellEnd"/>
    </w:p>
  </w:comment>
  <w:comment w:id="143" w:author="Punt, Andre (O&amp;A, Hobart)" w:date="2014-09-09T08:09:00Z" w:initials="PA(H">
    <w:p w14:paraId="3735700D" w14:textId="4A99C6D5" w:rsidR="00EB092E" w:rsidRDefault="00EB092E">
      <w:pPr>
        <w:pStyle w:val="CommentText"/>
      </w:pPr>
      <w:r>
        <w:rPr>
          <w:rStyle w:val="CommentReference"/>
        </w:rPr>
        <w:annotationRef/>
      </w:r>
      <w:r>
        <w:t>Will come back to this</w:t>
      </w:r>
    </w:p>
  </w:comment>
  <w:comment w:id="165" w:author="Punt, Andre (O&amp;A, Hobart)" w:date="2014-09-09T07:23:00Z" w:initials="PA(H">
    <w:p w14:paraId="7FB9534E" w14:textId="095A07E7" w:rsidR="00EB092E" w:rsidRDefault="00EB092E">
      <w:pPr>
        <w:pStyle w:val="CommentText"/>
      </w:pPr>
      <w:r>
        <w:rPr>
          <w:rStyle w:val="CommentReference"/>
        </w:rPr>
        <w:annotationRef/>
      </w:r>
      <w:r>
        <w:t>Quite low</w:t>
      </w:r>
    </w:p>
  </w:comment>
  <w:comment w:id="177" w:author="Punt, Andre (O&amp;A, Hobart)" w:date="2014-09-09T07:24:00Z" w:initials="PA(H">
    <w:p w14:paraId="6139AC63" w14:textId="2B5D2C40" w:rsidR="00EB092E" w:rsidRDefault="00EB092E">
      <w:pPr>
        <w:pStyle w:val="CommentText"/>
      </w:pPr>
      <w:r>
        <w:rPr>
          <w:rStyle w:val="CommentReference"/>
        </w:rPr>
        <w:annotationRef/>
      </w:r>
      <w:r>
        <w:t>Mentioned in the text?</w:t>
      </w:r>
    </w:p>
  </w:comment>
  <w:comment w:id="181" w:author="Punt, Andre (O&amp;A, Hobart)" w:date="2014-09-09T07:23:00Z" w:initials="PA(H">
    <w:p w14:paraId="4AF5F516" w14:textId="64CCF156" w:rsidR="00EB092E" w:rsidRDefault="00EB092E">
      <w:pPr>
        <w:pStyle w:val="CommentText"/>
      </w:pPr>
      <w:r>
        <w:rPr>
          <w:rStyle w:val="CommentReference"/>
        </w:rPr>
        <w:annotationRef/>
      </w:r>
      <w:r>
        <w:t>A plot?</w:t>
      </w:r>
    </w:p>
  </w:comment>
  <w:comment w:id="182" w:author="Punt, Andre (O&amp;A, Hobart)" w:date="2014-09-09T07:24:00Z" w:initials="PA(H">
    <w:p w14:paraId="349F86DE" w14:textId="2203ACF9" w:rsidR="00EB092E" w:rsidRDefault="00EB092E">
      <w:pPr>
        <w:pStyle w:val="CommentText"/>
      </w:pPr>
      <w:r>
        <w:rPr>
          <w:rStyle w:val="CommentReference"/>
        </w:rPr>
        <w:annotationRef/>
      </w:r>
      <w:r>
        <w:t>State as arbitrary</w:t>
      </w:r>
    </w:p>
  </w:comment>
  <w:comment w:id="183" w:author="Punt, Andre (O&amp;A, Hobart)" w:date="2014-09-09T08:10:00Z" w:initials="PA(H">
    <w:p w14:paraId="1908E946" w14:textId="69987A01" w:rsidR="00EB092E" w:rsidRDefault="00EB092E">
      <w:pPr>
        <w:pStyle w:val="CommentText"/>
      </w:pPr>
      <w:r>
        <w:rPr>
          <w:rStyle w:val="CommentReference"/>
        </w:rPr>
        <w:annotationRef/>
      </w:r>
      <w:r>
        <w:t xml:space="preserve">It would be nice to know how much less data are available for these flatfish cases – for example give the distribution of #years with limit data. </w:t>
      </w:r>
    </w:p>
  </w:comment>
  <w:comment w:id="185" w:author="Punt, Andre (O&amp;A, Hobart)" w:date="2014-09-09T07:24:00Z" w:initials="PA(H">
    <w:p w14:paraId="2588C50C" w14:textId="6D61D6D0" w:rsidR="00EB092E" w:rsidRDefault="00EB092E">
      <w:pPr>
        <w:pStyle w:val="CommentText"/>
      </w:pPr>
      <w:r>
        <w:rPr>
          <w:rStyle w:val="CommentReference"/>
        </w:rPr>
        <w:annotationRef/>
      </w:r>
      <w:r>
        <w:t>No data is better??</w:t>
      </w:r>
    </w:p>
  </w:comment>
  <w:comment w:id="186" w:author="Punt, Andre (O&amp;A, Hobart)" w:date="2014-09-09T08:11:00Z" w:initials="PA(H">
    <w:p w14:paraId="6D81870A" w14:textId="4F383B3A" w:rsidR="00EB092E" w:rsidRDefault="00EB092E">
      <w:pPr>
        <w:pStyle w:val="CommentText"/>
      </w:pPr>
      <w:r>
        <w:rPr>
          <w:rStyle w:val="CommentReference"/>
        </w:rPr>
        <w:annotationRef/>
      </w:r>
      <w:r>
        <w:t>This makes more sense than the previous table</w:t>
      </w:r>
    </w:p>
  </w:comment>
  <w:comment w:id="187" w:author="Punt, Andre (O&amp;A, Hobart)" w:date="2014-09-09T08:11:00Z" w:initials="PA(H">
    <w:p w14:paraId="00DB04FE" w14:textId="1B13639D" w:rsidR="00EB092E" w:rsidRDefault="00EB092E">
      <w:pPr>
        <w:pStyle w:val="CommentText"/>
      </w:pPr>
      <w:r>
        <w:rPr>
          <w:rStyle w:val="CommentReference"/>
        </w:rPr>
        <w:annotationRef/>
      </w:r>
      <w:r>
        <w:t>Fix through – these are no CIs</w:t>
      </w:r>
    </w:p>
  </w:comment>
  <w:comment w:id="188" w:author="Punt, Andre (O&amp;A, Hobart)" w:date="2014-09-09T08:12:00Z" w:initials="PA(H">
    <w:p w14:paraId="3BFF1F14" w14:textId="33304B3D" w:rsidR="00EB092E" w:rsidRDefault="00EB092E">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01415F" w15:done="0"/>
  <w15:commentEx w15:paraId="4935917C" w15:done="0"/>
  <w15:commentEx w15:paraId="271B0FD3" w15:done="0"/>
  <w15:commentEx w15:paraId="543AD9F5" w15:done="0"/>
  <w15:commentEx w15:paraId="70C870B4" w15:done="0"/>
  <w15:commentEx w15:paraId="5498AE63" w15:done="0"/>
  <w15:commentEx w15:paraId="0066F5B1" w15:done="0"/>
  <w15:commentEx w15:paraId="08EC4618" w15:done="0"/>
  <w15:commentEx w15:paraId="6B49C270" w15:done="0"/>
  <w15:commentEx w15:paraId="07B521FE" w15:done="0"/>
  <w15:commentEx w15:paraId="4AE5B369" w15:done="0"/>
  <w15:commentEx w15:paraId="4809D537" w15:done="0"/>
  <w15:commentEx w15:paraId="6920AE71" w15:done="0"/>
  <w15:commentEx w15:paraId="25D10316" w15:done="0"/>
  <w15:commentEx w15:paraId="5E703B42" w15:done="0"/>
  <w15:commentEx w15:paraId="129E2BC5" w15:done="0"/>
  <w15:commentEx w15:paraId="5901E168" w15:done="0"/>
  <w15:commentEx w15:paraId="38313F81" w15:done="0"/>
  <w15:commentEx w15:paraId="545E00D8" w15:done="0"/>
  <w15:commentEx w15:paraId="35533529" w15:done="0"/>
  <w15:commentEx w15:paraId="542B45CD" w15:done="0"/>
  <w15:commentEx w15:paraId="1B21B67F" w15:done="0"/>
  <w15:commentEx w15:paraId="7762E4A0" w15:done="0"/>
  <w15:commentEx w15:paraId="3EA6AD90" w15:done="0"/>
  <w15:commentEx w15:paraId="5755C4A5" w15:done="0"/>
  <w15:commentEx w15:paraId="18A32458" w15:done="0"/>
  <w15:commentEx w15:paraId="5E678C7A" w15:done="0"/>
  <w15:commentEx w15:paraId="7504AAA3" w15:done="0"/>
  <w15:commentEx w15:paraId="6A8E92D9" w15:done="0"/>
  <w15:commentEx w15:paraId="4A321DDA" w15:done="0"/>
  <w15:commentEx w15:paraId="1CE2AD2A" w15:done="0"/>
  <w15:commentEx w15:paraId="66D60DE1" w15:done="0"/>
  <w15:commentEx w15:paraId="4DE73ED2" w15:done="0"/>
  <w15:commentEx w15:paraId="63BDC7AB" w15:done="0"/>
  <w15:commentEx w15:paraId="10FA3BF7" w15:done="0"/>
  <w15:commentEx w15:paraId="24858C93" w15:done="0"/>
  <w15:commentEx w15:paraId="65716FFB" w15:done="0"/>
  <w15:commentEx w15:paraId="0280BA92" w15:done="0"/>
  <w15:commentEx w15:paraId="07FEEF05" w15:done="0"/>
  <w15:commentEx w15:paraId="624B0773" w15:done="0"/>
  <w15:commentEx w15:paraId="25A496CF" w15:done="0"/>
  <w15:commentEx w15:paraId="3C49EAB1" w15:done="0"/>
  <w15:commentEx w15:paraId="3735700D" w15:done="0"/>
  <w15:commentEx w15:paraId="7FB9534E" w15:done="0"/>
  <w15:commentEx w15:paraId="6139AC63" w15:done="0"/>
  <w15:commentEx w15:paraId="4AF5F516" w15:done="0"/>
  <w15:commentEx w15:paraId="349F86DE" w15:done="0"/>
  <w15:commentEx w15:paraId="1908E946" w15:done="0"/>
  <w15:commentEx w15:paraId="2588C50C" w15:done="0"/>
  <w15:commentEx w15:paraId="6D81870A" w15:done="0"/>
  <w15:commentEx w15:paraId="00DB04FE" w15:done="0"/>
  <w15:commentEx w15:paraId="3BFF1F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61DA9" w14:textId="77777777" w:rsidR="00EB092E" w:rsidRDefault="00EB092E" w:rsidP="000D4BA7">
      <w:pPr>
        <w:spacing w:line="240" w:lineRule="auto"/>
      </w:pPr>
      <w:r>
        <w:separator/>
      </w:r>
    </w:p>
  </w:endnote>
  <w:endnote w:type="continuationSeparator" w:id="0">
    <w:p w14:paraId="4C44C908" w14:textId="77777777" w:rsidR="00EB092E" w:rsidRDefault="00EB092E" w:rsidP="000D4B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9228261"/>
      <w:docPartObj>
        <w:docPartGallery w:val="Page Numbers (Bottom of Page)"/>
        <w:docPartUnique/>
      </w:docPartObj>
    </w:sdtPr>
    <w:sdtEndPr>
      <w:rPr>
        <w:noProof/>
      </w:rPr>
    </w:sdtEndPr>
    <w:sdtContent>
      <w:p w14:paraId="26B79AF5" w14:textId="77777777" w:rsidR="00EB092E" w:rsidRDefault="00EB092E">
        <w:pPr>
          <w:pStyle w:val="Footer"/>
          <w:jc w:val="center"/>
        </w:pPr>
        <w:r>
          <w:fldChar w:fldCharType="begin"/>
        </w:r>
        <w:r>
          <w:instrText xml:space="preserve"> PAGE   \* MERGEFORMAT </w:instrText>
        </w:r>
        <w:r>
          <w:fldChar w:fldCharType="separate"/>
        </w:r>
        <w:r w:rsidR="00C0409A">
          <w:rPr>
            <w:noProof/>
          </w:rPr>
          <w:t>17</w:t>
        </w:r>
        <w:r>
          <w:rPr>
            <w:noProof/>
          </w:rPr>
          <w:fldChar w:fldCharType="end"/>
        </w:r>
      </w:p>
    </w:sdtContent>
  </w:sdt>
  <w:p w14:paraId="6CC06C36" w14:textId="77777777" w:rsidR="00EB092E" w:rsidRDefault="00EB09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C2025" w14:textId="77777777" w:rsidR="00EB092E" w:rsidRDefault="00EB092E" w:rsidP="000D4BA7">
      <w:pPr>
        <w:spacing w:line="240" w:lineRule="auto"/>
      </w:pPr>
      <w:r>
        <w:separator/>
      </w:r>
    </w:p>
  </w:footnote>
  <w:footnote w:type="continuationSeparator" w:id="0">
    <w:p w14:paraId="54583801" w14:textId="77777777" w:rsidR="00EB092E" w:rsidRDefault="00EB092E" w:rsidP="000D4BA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36F0A"/>
    <w:multiLevelType w:val="hybridMultilevel"/>
    <w:tmpl w:val="878477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t, Andre (O&amp;A, Hobart)">
    <w15:presenceInfo w15:providerId="AD" w15:userId="S-1-5-21-61289985-2027487937-1858953157-2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DA5"/>
    <w:rsid w:val="00003576"/>
    <w:rsid w:val="000340DA"/>
    <w:rsid w:val="00034513"/>
    <w:rsid w:val="000569FD"/>
    <w:rsid w:val="00066C61"/>
    <w:rsid w:val="00075527"/>
    <w:rsid w:val="0009384D"/>
    <w:rsid w:val="000C616A"/>
    <w:rsid w:val="000C62F0"/>
    <w:rsid w:val="000D4BA7"/>
    <w:rsid w:val="000F4B7A"/>
    <w:rsid w:val="0012252D"/>
    <w:rsid w:val="00131314"/>
    <w:rsid w:val="00143C67"/>
    <w:rsid w:val="00152836"/>
    <w:rsid w:val="001978B9"/>
    <w:rsid w:val="001A14E1"/>
    <w:rsid w:val="001C77A6"/>
    <w:rsid w:val="001D3897"/>
    <w:rsid w:val="001D7579"/>
    <w:rsid w:val="001F74CE"/>
    <w:rsid w:val="0021567D"/>
    <w:rsid w:val="00217D43"/>
    <w:rsid w:val="00252A4D"/>
    <w:rsid w:val="0026560E"/>
    <w:rsid w:val="00265EA0"/>
    <w:rsid w:val="00277D12"/>
    <w:rsid w:val="00280D2C"/>
    <w:rsid w:val="00292E68"/>
    <w:rsid w:val="002A456E"/>
    <w:rsid w:val="002B1649"/>
    <w:rsid w:val="002B26A0"/>
    <w:rsid w:val="002C3F78"/>
    <w:rsid w:val="002D5DC1"/>
    <w:rsid w:val="002D687C"/>
    <w:rsid w:val="003004DB"/>
    <w:rsid w:val="00304667"/>
    <w:rsid w:val="00306E3D"/>
    <w:rsid w:val="003127C4"/>
    <w:rsid w:val="00327F9E"/>
    <w:rsid w:val="003601AE"/>
    <w:rsid w:val="00363917"/>
    <w:rsid w:val="0037726A"/>
    <w:rsid w:val="003929C2"/>
    <w:rsid w:val="003A4541"/>
    <w:rsid w:val="003A6486"/>
    <w:rsid w:val="003C0B88"/>
    <w:rsid w:val="003D5502"/>
    <w:rsid w:val="003F1007"/>
    <w:rsid w:val="00414D06"/>
    <w:rsid w:val="00433442"/>
    <w:rsid w:val="00470142"/>
    <w:rsid w:val="00472C9C"/>
    <w:rsid w:val="0047342D"/>
    <w:rsid w:val="00474289"/>
    <w:rsid w:val="0049318C"/>
    <w:rsid w:val="004B18D5"/>
    <w:rsid w:val="004C7457"/>
    <w:rsid w:val="004E1877"/>
    <w:rsid w:val="004E5C4C"/>
    <w:rsid w:val="00532916"/>
    <w:rsid w:val="00547185"/>
    <w:rsid w:val="00557DD7"/>
    <w:rsid w:val="00574113"/>
    <w:rsid w:val="005A0783"/>
    <w:rsid w:val="005B1F0D"/>
    <w:rsid w:val="005E2B2B"/>
    <w:rsid w:val="005E6DDA"/>
    <w:rsid w:val="00614226"/>
    <w:rsid w:val="00652BB2"/>
    <w:rsid w:val="006577B2"/>
    <w:rsid w:val="00690BCA"/>
    <w:rsid w:val="00694D6F"/>
    <w:rsid w:val="006C0DA7"/>
    <w:rsid w:val="00706378"/>
    <w:rsid w:val="00712881"/>
    <w:rsid w:val="007156B6"/>
    <w:rsid w:val="007201E8"/>
    <w:rsid w:val="00724506"/>
    <w:rsid w:val="00734815"/>
    <w:rsid w:val="00740538"/>
    <w:rsid w:val="007502D9"/>
    <w:rsid w:val="00753580"/>
    <w:rsid w:val="007738F3"/>
    <w:rsid w:val="00793205"/>
    <w:rsid w:val="007A6A61"/>
    <w:rsid w:val="007B7605"/>
    <w:rsid w:val="007D09F2"/>
    <w:rsid w:val="007D1BA4"/>
    <w:rsid w:val="007D4DA5"/>
    <w:rsid w:val="007E7A0F"/>
    <w:rsid w:val="007F2797"/>
    <w:rsid w:val="007F546A"/>
    <w:rsid w:val="00805181"/>
    <w:rsid w:val="00806281"/>
    <w:rsid w:val="00823E07"/>
    <w:rsid w:val="008323A5"/>
    <w:rsid w:val="00877049"/>
    <w:rsid w:val="00887264"/>
    <w:rsid w:val="00890C96"/>
    <w:rsid w:val="008926C0"/>
    <w:rsid w:val="008B273F"/>
    <w:rsid w:val="008D35A8"/>
    <w:rsid w:val="008E042F"/>
    <w:rsid w:val="008F18F3"/>
    <w:rsid w:val="008F4962"/>
    <w:rsid w:val="00927CE8"/>
    <w:rsid w:val="00940942"/>
    <w:rsid w:val="00947450"/>
    <w:rsid w:val="00951A8D"/>
    <w:rsid w:val="00956B25"/>
    <w:rsid w:val="009E71C5"/>
    <w:rsid w:val="009F139A"/>
    <w:rsid w:val="00A3205E"/>
    <w:rsid w:val="00A34FAA"/>
    <w:rsid w:val="00A674C1"/>
    <w:rsid w:val="00A677E4"/>
    <w:rsid w:val="00A86278"/>
    <w:rsid w:val="00AC05FB"/>
    <w:rsid w:val="00AC06DB"/>
    <w:rsid w:val="00AC3601"/>
    <w:rsid w:val="00AD069C"/>
    <w:rsid w:val="00AD265C"/>
    <w:rsid w:val="00AF2F36"/>
    <w:rsid w:val="00B04E72"/>
    <w:rsid w:val="00B067D1"/>
    <w:rsid w:val="00B21FA3"/>
    <w:rsid w:val="00B262F6"/>
    <w:rsid w:val="00B30539"/>
    <w:rsid w:val="00B30745"/>
    <w:rsid w:val="00B357AB"/>
    <w:rsid w:val="00B4416F"/>
    <w:rsid w:val="00B47928"/>
    <w:rsid w:val="00B47CCD"/>
    <w:rsid w:val="00B61572"/>
    <w:rsid w:val="00B74035"/>
    <w:rsid w:val="00B91D29"/>
    <w:rsid w:val="00B937FD"/>
    <w:rsid w:val="00B97D4B"/>
    <w:rsid w:val="00BB2925"/>
    <w:rsid w:val="00BB75F4"/>
    <w:rsid w:val="00BC2ADF"/>
    <w:rsid w:val="00BF49C5"/>
    <w:rsid w:val="00C00391"/>
    <w:rsid w:val="00C0409A"/>
    <w:rsid w:val="00C06469"/>
    <w:rsid w:val="00C23CD3"/>
    <w:rsid w:val="00C33771"/>
    <w:rsid w:val="00C43C4C"/>
    <w:rsid w:val="00C67A25"/>
    <w:rsid w:val="00C85CB1"/>
    <w:rsid w:val="00CA296A"/>
    <w:rsid w:val="00D07D5E"/>
    <w:rsid w:val="00D2706F"/>
    <w:rsid w:val="00D311CE"/>
    <w:rsid w:val="00D40779"/>
    <w:rsid w:val="00D5747C"/>
    <w:rsid w:val="00D81BFA"/>
    <w:rsid w:val="00D850D1"/>
    <w:rsid w:val="00D945D3"/>
    <w:rsid w:val="00D959B3"/>
    <w:rsid w:val="00DA3F81"/>
    <w:rsid w:val="00DE70B8"/>
    <w:rsid w:val="00E3016C"/>
    <w:rsid w:val="00E76B51"/>
    <w:rsid w:val="00EB092E"/>
    <w:rsid w:val="00F11538"/>
    <w:rsid w:val="00F1445A"/>
    <w:rsid w:val="00F2185F"/>
    <w:rsid w:val="00F73506"/>
    <w:rsid w:val="00F802F0"/>
    <w:rsid w:val="00F87AC1"/>
    <w:rsid w:val="00FB0FB7"/>
    <w:rsid w:val="00FE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13E3FC3E"/>
  <w15:docId w15:val="{BBA4ADDB-D62E-4D82-AA31-96E4805F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4DB"/>
    <w:pPr>
      <w:spacing w:after="0" w:line="36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7E7A0F"/>
    <w:pPr>
      <w:keepNext/>
      <w:keepLines/>
      <w:spacing w:before="240"/>
      <w:ind w:firstLine="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7E7A0F"/>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A0F"/>
    <w:pPr>
      <w:spacing w:after="240"/>
      <w:ind w:firstLine="0"/>
      <w:contextualSpacing/>
      <w:jc w:val="left"/>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7E7A0F"/>
    <w:rPr>
      <w:rFonts w:ascii="Times New Roman" w:eastAsiaTheme="majorEastAsia" w:hAnsi="Times New Roman" w:cstheme="majorBidi"/>
      <w:b/>
      <w:spacing w:val="5"/>
      <w:kern w:val="28"/>
      <w:sz w:val="28"/>
      <w:szCs w:val="52"/>
    </w:rPr>
  </w:style>
  <w:style w:type="paragraph" w:customStyle="1" w:styleId="CorrespondingAuthors">
    <w:name w:val="Corresponding Authors"/>
    <w:basedOn w:val="Normal"/>
    <w:rsid w:val="007E7A0F"/>
    <w:pPr>
      <w:ind w:firstLine="0"/>
    </w:pPr>
    <w:rPr>
      <w:rFonts w:eastAsia="Times New Roman"/>
      <w:sz w:val="20"/>
      <w:szCs w:val="18"/>
    </w:rPr>
  </w:style>
  <w:style w:type="character" w:styleId="Hyperlink">
    <w:name w:val="Hyperlink"/>
    <w:basedOn w:val="DefaultParagraphFont"/>
    <w:uiPriority w:val="99"/>
    <w:unhideWhenUsed/>
    <w:rsid w:val="007E7A0F"/>
    <w:rPr>
      <w:color w:val="0000FF" w:themeColor="hyperlink"/>
      <w:u w:val="single"/>
    </w:rPr>
  </w:style>
  <w:style w:type="character" w:customStyle="1" w:styleId="Heading1Char">
    <w:name w:val="Heading 1 Char"/>
    <w:basedOn w:val="DefaultParagraphFont"/>
    <w:link w:val="Heading1"/>
    <w:uiPriority w:val="9"/>
    <w:rsid w:val="007E7A0F"/>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7E7A0F"/>
    <w:rPr>
      <w:rFonts w:ascii="Times New Roman" w:eastAsiaTheme="majorEastAsia" w:hAnsi="Times New Roman" w:cstheme="majorBidi"/>
      <w:bCs/>
      <w:i/>
      <w:sz w:val="24"/>
      <w:szCs w:val="26"/>
    </w:rPr>
  </w:style>
  <w:style w:type="paragraph" w:customStyle="1" w:styleId="MTDisplayEquation">
    <w:name w:val="MTDisplayEquation"/>
    <w:basedOn w:val="Normal"/>
    <w:next w:val="Normal"/>
    <w:link w:val="MTDisplayEquationChar"/>
    <w:rsid w:val="00887264"/>
    <w:pPr>
      <w:tabs>
        <w:tab w:val="center" w:pos="4680"/>
        <w:tab w:val="right" w:pos="9360"/>
      </w:tabs>
    </w:pPr>
  </w:style>
  <w:style w:type="character" w:customStyle="1" w:styleId="MTDisplayEquationChar">
    <w:name w:val="MTDisplayEquation Char"/>
    <w:basedOn w:val="DefaultParagraphFont"/>
    <w:link w:val="MTDisplayEquation"/>
    <w:rsid w:val="00887264"/>
    <w:rPr>
      <w:rFonts w:ascii="Times New Roman" w:hAnsi="Times New Roman"/>
      <w:sz w:val="24"/>
    </w:rPr>
  </w:style>
  <w:style w:type="table" w:customStyle="1" w:styleId="TableGrid1">
    <w:name w:val="Table Grid1"/>
    <w:basedOn w:val="TableNormal"/>
    <w:next w:val="TableGrid"/>
    <w:uiPriority w:val="59"/>
    <w:rsid w:val="003A4541"/>
    <w:pPr>
      <w:spacing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3A45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4541"/>
    <w:rPr>
      <w:rFonts w:ascii="Tahoma" w:hAnsi="Tahoma" w:cs="Tahoma"/>
      <w:sz w:val="16"/>
      <w:szCs w:val="16"/>
    </w:rPr>
  </w:style>
  <w:style w:type="character" w:customStyle="1" w:styleId="BalloonTextChar">
    <w:name w:val="Balloon Text Char"/>
    <w:basedOn w:val="DefaultParagraphFont"/>
    <w:link w:val="BalloonText"/>
    <w:uiPriority w:val="99"/>
    <w:semiHidden/>
    <w:rsid w:val="003A4541"/>
    <w:rPr>
      <w:rFonts w:ascii="Tahoma" w:hAnsi="Tahoma" w:cs="Tahoma"/>
      <w:sz w:val="16"/>
      <w:szCs w:val="16"/>
    </w:rPr>
  </w:style>
  <w:style w:type="paragraph" w:customStyle="1" w:styleId="Equations">
    <w:name w:val="Equations"/>
    <w:basedOn w:val="Normal"/>
    <w:qFormat/>
    <w:rsid w:val="00472C9C"/>
    <w:pPr>
      <w:spacing w:before="240" w:after="240"/>
      <w:ind w:firstLine="0"/>
      <w:jc w:val="right"/>
    </w:pPr>
  </w:style>
  <w:style w:type="character" w:styleId="LineNumber">
    <w:name w:val="line number"/>
    <w:basedOn w:val="DefaultParagraphFont"/>
    <w:uiPriority w:val="99"/>
    <w:semiHidden/>
    <w:unhideWhenUsed/>
    <w:rsid w:val="00AC05FB"/>
  </w:style>
  <w:style w:type="paragraph" w:customStyle="1" w:styleId="References">
    <w:name w:val="References"/>
    <w:basedOn w:val="Normal"/>
    <w:link w:val="ReferencesChar"/>
    <w:qFormat/>
    <w:rsid w:val="003004DB"/>
    <w:pPr>
      <w:ind w:left="720" w:hanging="720"/>
      <w:jc w:val="left"/>
    </w:pPr>
  </w:style>
  <w:style w:type="paragraph" w:styleId="ListParagraph">
    <w:name w:val="List Paragraph"/>
    <w:basedOn w:val="Normal"/>
    <w:uiPriority w:val="34"/>
    <w:qFormat/>
    <w:rsid w:val="00F11538"/>
    <w:pPr>
      <w:spacing w:line="240" w:lineRule="auto"/>
      <w:ind w:left="720" w:firstLine="0"/>
      <w:contextualSpacing/>
    </w:pPr>
  </w:style>
  <w:style w:type="character" w:customStyle="1" w:styleId="ReferencesChar">
    <w:name w:val="References Char"/>
    <w:basedOn w:val="DefaultParagraphFont"/>
    <w:link w:val="References"/>
    <w:rsid w:val="00F11538"/>
    <w:rPr>
      <w:rFonts w:ascii="Times New Roman" w:hAnsi="Times New Roman"/>
      <w:sz w:val="24"/>
    </w:rPr>
  </w:style>
  <w:style w:type="paragraph" w:styleId="Header">
    <w:name w:val="header"/>
    <w:basedOn w:val="Normal"/>
    <w:link w:val="HeaderChar"/>
    <w:uiPriority w:val="99"/>
    <w:unhideWhenUsed/>
    <w:rsid w:val="000D4BA7"/>
    <w:pPr>
      <w:tabs>
        <w:tab w:val="center" w:pos="4680"/>
        <w:tab w:val="right" w:pos="9360"/>
      </w:tabs>
      <w:spacing w:line="240" w:lineRule="auto"/>
    </w:pPr>
  </w:style>
  <w:style w:type="character" w:customStyle="1" w:styleId="HeaderChar">
    <w:name w:val="Header Char"/>
    <w:basedOn w:val="DefaultParagraphFont"/>
    <w:link w:val="Header"/>
    <w:uiPriority w:val="99"/>
    <w:rsid w:val="000D4BA7"/>
    <w:rPr>
      <w:rFonts w:ascii="Times New Roman" w:hAnsi="Times New Roman"/>
      <w:sz w:val="24"/>
    </w:rPr>
  </w:style>
  <w:style w:type="paragraph" w:styleId="Footer">
    <w:name w:val="footer"/>
    <w:basedOn w:val="Normal"/>
    <w:link w:val="FooterChar"/>
    <w:uiPriority w:val="99"/>
    <w:unhideWhenUsed/>
    <w:rsid w:val="000D4BA7"/>
    <w:pPr>
      <w:tabs>
        <w:tab w:val="center" w:pos="4680"/>
        <w:tab w:val="right" w:pos="9360"/>
      </w:tabs>
      <w:spacing w:line="240" w:lineRule="auto"/>
    </w:pPr>
  </w:style>
  <w:style w:type="character" w:customStyle="1" w:styleId="FooterChar">
    <w:name w:val="Footer Char"/>
    <w:basedOn w:val="DefaultParagraphFont"/>
    <w:link w:val="Footer"/>
    <w:uiPriority w:val="99"/>
    <w:rsid w:val="000D4BA7"/>
    <w:rPr>
      <w:rFonts w:ascii="Times New Roman" w:hAnsi="Times New Roman"/>
      <w:sz w:val="24"/>
    </w:rPr>
  </w:style>
  <w:style w:type="character" w:styleId="CommentReference">
    <w:name w:val="annotation reference"/>
    <w:basedOn w:val="DefaultParagraphFont"/>
    <w:uiPriority w:val="99"/>
    <w:semiHidden/>
    <w:unhideWhenUsed/>
    <w:rsid w:val="00B47928"/>
    <w:rPr>
      <w:sz w:val="16"/>
      <w:szCs w:val="16"/>
    </w:rPr>
  </w:style>
  <w:style w:type="paragraph" w:styleId="CommentText">
    <w:name w:val="annotation text"/>
    <w:basedOn w:val="Normal"/>
    <w:link w:val="CommentTextChar"/>
    <w:uiPriority w:val="99"/>
    <w:semiHidden/>
    <w:unhideWhenUsed/>
    <w:rsid w:val="00B47928"/>
    <w:pPr>
      <w:spacing w:line="240" w:lineRule="auto"/>
    </w:pPr>
    <w:rPr>
      <w:sz w:val="20"/>
      <w:szCs w:val="20"/>
    </w:rPr>
  </w:style>
  <w:style w:type="character" w:customStyle="1" w:styleId="CommentTextChar">
    <w:name w:val="Comment Text Char"/>
    <w:basedOn w:val="DefaultParagraphFont"/>
    <w:link w:val="CommentText"/>
    <w:uiPriority w:val="99"/>
    <w:semiHidden/>
    <w:rsid w:val="00B4792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47928"/>
    <w:rPr>
      <w:b/>
      <w:bCs/>
    </w:rPr>
  </w:style>
  <w:style w:type="character" w:customStyle="1" w:styleId="CommentSubjectChar">
    <w:name w:val="Comment Subject Char"/>
    <w:basedOn w:val="CommentTextChar"/>
    <w:link w:val="CommentSubject"/>
    <w:uiPriority w:val="99"/>
    <w:semiHidden/>
    <w:rsid w:val="00B4792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08529">
      <w:bodyDiv w:val="1"/>
      <w:marLeft w:val="0"/>
      <w:marRight w:val="0"/>
      <w:marTop w:val="0"/>
      <w:marBottom w:val="0"/>
      <w:divBdr>
        <w:top w:val="none" w:sz="0" w:space="0" w:color="auto"/>
        <w:left w:val="none" w:sz="0" w:space="0" w:color="auto"/>
        <w:bottom w:val="none" w:sz="0" w:space="0" w:color="auto"/>
        <w:right w:val="none" w:sz="0" w:space="0" w:color="auto"/>
      </w:divBdr>
    </w:div>
    <w:div w:id="866285874">
      <w:bodyDiv w:val="1"/>
      <w:marLeft w:val="0"/>
      <w:marRight w:val="0"/>
      <w:marTop w:val="0"/>
      <w:marBottom w:val="0"/>
      <w:divBdr>
        <w:top w:val="none" w:sz="0" w:space="0" w:color="auto"/>
        <w:left w:val="none" w:sz="0" w:space="0" w:color="auto"/>
        <w:bottom w:val="none" w:sz="0" w:space="0" w:color="auto"/>
        <w:right w:val="none" w:sz="0" w:space="0" w:color="auto"/>
      </w:divBdr>
    </w:div>
    <w:div w:id="913128201">
      <w:bodyDiv w:val="1"/>
      <w:marLeft w:val="0"/>
      <w:marRight w:val="0"/>
      <w:marTop w:val="0"/>
      <w:marBottom w:val="0"/>
      <w:divBdr>
        <w:top w:val="none" w:sz="0" w:space="0" w:color="auto"/>
        <w:left w:val="none" w:sz="0" w:space="0" w:color="auto"/>
        <w:bottom w:val="none" w:sz="0" w:space="0" w:color="auto"/>
        <w:right w:val="none" w:sz="0" w:space="0" w:color="auto"/>
      </w:divBdr>
    </w:div>
    <w:div w:id="933321762">
      <w:bodyDiv w:val="1"/>
      <w:marLeft w:val="0"/>
      <w:marRight w:val="0"/>
      <w:marTop w:val="0"/>
      <w:marBottom w:val="0"/>
      <w:divBdr>
        <w:top w:val="none" w:sz="0" w:space="0" w:color="auto"/>
        <w:left w:val="none" w:sz="0" w:space="0" w:color="auto"/>
        <w:bottom w:val="none" w:sz="0" w:space="0" w:color="auto"/>
        <w:right w:val="none" w:sz="0" w:space="0" w:color="auto"/>
      </w:divBdr>
    </w:div>
    <w:div w:id="1185097797">
      <w:bodyDiv w:val="1"/>
      <w:marLeft w:val="0"/>
      <w:marRight w:val="0"/>
      <w:marTop w:val="0"/>
      <w:marBottom w:val="0"/>
      <w:divBdr>
        <w:top w:val="none" w:sz="0" w:space="0" w:color="auto"/>
        <w:left w:val="none" w:sz="0" w:space="0" w:color="auto"/>
        <w:bottom w:val="none" w:sz="0" w:space="0" w:color="auto"/>
        <w:right w:val="none" w:sz="0" w:space="0" w:color="auto"/>
      </w:divBdr>
    </w:div>
    <w:div w:id="1433041795">
      <w:bodyDiv w:val="1"/>
      <w:marLeft w:val="0"/>
      <w:marRight w:val="0"/>
      <w:marTop w:val="0"/>
      <w:marBottom w:val="0"/>
      <w:divBdr>
        <w:top w:val="none" w:sz="0" w:space="0" w:color="auto"/>
        <w:left w:val="none" w:sz="0" w:space="0" w:color="auto"/>
        <w:bottom w:val="none" w:sz="0" w:space="0" w:color="auto"/>
        <w:right w:val="none" w:sz="0" w:space="0" w:color="auto"/>
      </w:divBdr>
    </w:div>
    <w:div w:id="1590767652">
      <w:bodyDiv w:val="1"/>
      <w:marLeft w:val="0"/>
      <w:marRight w:val="0"/>
      <w:marTop w:val="0"/>
      <w:marBottom w:val="0"/>
      <w:divBdr>
        <w:top w:val="none" w:sz="0" w:space="0" w:color="auto"/>
        <w:left w:val="none" w:sz="0" w:space="0" w:color="auto"/>
        <w:bottom w:val="none" w:sz="0" w:space="0" w:color="auto"/>
        <w:right w:val="none" w:sz="0" w:space="0" w:color="auto"/>
      </w:divBdr>
    </w:div>
    <w:div w:id="1674261171">
      <w:bodyDiv w:val="1"/>
      <w:marLeft w:val="0"/>
      <w:marRight w:val="0"/>
      <w:marTop w:val="0"/>
      <w:marBottom w:val="0"/>
      <w:divBdr>
        <w:top w:val="none" w:sz="0" w:space="0" w:color="auto"/>
        <w:left w:val="none" w:sz="0" w:space="0" w:color="auto"/>
        <w:bottom w:val="none" w:sz="0" w:space="0" w:color="auto"/>
        <w:right w:val="none" w:sz="0" w:space="0" w:color="auto"/>
      </w:divBdr>
    </w:div>
    <w:div w:id="192394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19.wmf"/><Relationship Id="rId50" Type="http://schemas.openxmlformats.org/officeDocument/2006/relationships/oleObject" Target="embeddings/oleObject20.bin"/><Relationship Id="rId55" Type="http://schemas.openxmlformats.org/officeDocument/2006/relationships/image" Target="media/image23.wmf"/><Relationship Id="rId63"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4.bin"/><Relationship Id="rId66"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0.wmf"/><Relationship Id="rId57" Type="http://schemas.openxmlformats.org/officeDocument/2006/relationships/image" Target="media/image24.wmf"/><Relationship Id="rId61" Type="http://schemas.openxmlformats.org/officeDocument/2006/relationships/image" Target="media/image26.png"/><Relationship Id="rId10" Type="http://schemas.microsoft.com/office/2011/relationships/commentsExtended" Target="commentsExtended.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5.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footer" Target="footer1.xml"/><Relationship Id="rId8" Type="http://schemas.openxmlformats.org/officeDocument/2006/relationships/hyperlink" Target="mailto:Chantell.Wetzel@noaa.gov" TargetMode="External"/><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6.wmf"/><Relationship Id="rId54" Type="http://schemas.openxmlformats.org/officeDocument/2006/relationships/oleObject" Target="embeddings/oleObject22.bin"/><Relationship Id="rId6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3F787-6AF3-46C9-BFCF-6B4722476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17</Pages>
  <Words>4840</Words>
  <Characters>27591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Wetzel, Chantell</dc:creator>
  <cp:keywords/>
  <dc:description/>
  <cp:lastModifiedBy>Punt, Andre (O&amp;A, Hobart)</cp:lastModifiedBy>
  <cp:revision>8</cp:revision>
  <dcterms:created xsi:type="dcterms:W3CDTF">2014-09-09T13:43:00Z</dcterms:created>
  <dcterms:modified xsi:type="dcterms:W3CDTF">2014-09-09T15:17:00Z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