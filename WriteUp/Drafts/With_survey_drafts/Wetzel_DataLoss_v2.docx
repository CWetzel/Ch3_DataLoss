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77777777"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composition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C95C69">
      <w:pPr>
        <w:ind w:firstLine="0"/>
      </w:pPr>
    </w:p>
    <w:p w14:paraId="425FF2D0" w14:textId="77777777" w:rsidR="00C95C69" w:rsidRDefault="00C95C69" w:rsidP="00C95C69">
      <w:pPr>
        <w:ind w:firstLine="0"/>
      </w:pPr>
      <w:r>
        <w:t>Chantel R. Wetzel</w:t>
      </w:r>
      <w:r w:rsidRPr="00DE3728">
        <w:rPr>
          <w:vertAlign w:val="superscript"/>
        </w:rPr>
        <w:t>1,2</w:t>
      </w:r>
      <w:r>
        <w:t>, André Punt</w:t>
      </w:r>
      <w:r w:rsidRPr="00487715">
        <w:rPr>
          <w:vertAlign w:val="superscript"/>
        </w:rPr>
        <w:t>2</w:t>
      </w:r>
    </w:p>
    <w:p w14:paraId="75F2E2BC" w14:textId="77777777" w:rsidR="00C95C69" w:rsidRDefault="00C95C69" w:rsidP="00C95C69">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C95C69">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C95C69">
      <w:pPr>
        <w:ind w:firstLine="0"/>
      </w:pPr>
    </w:p>
    <w:p w14:paraId="677B4E37" w14:textId="77777777" w:rsidR="00C95C69" w:rsidRDefault="00C95C69" w:rsidP="00C95C69">
      <w:pPr>
        <w:ind w:firstLine="0"/>
      </w:pPr>
      <w:r>
        <w:t>ABSTRACT</w:t>
      </w:r>
    </w:p>
    <w:p w14:paraId="00748653" w14:textId="77777777" w:rsidR="00C95C69" w:rsidRDefault="00C95C69" w:rsidP="00C95C69">
      <w:pPr>
        <w:ind w:firstLine="0"/>
      </w:pPr>
    </w:p>
    <w:p w14:paraId="1151D8AD" w14:textId="77777777" w:rsidR="00C95C69" w:rsidRDefault="00C95C69" w:rsidP="00C95C69">
      <w:pPr>
        <w:ind w:firstLine="0"/>
      </w:pPr>
      <w:r>
        <w:rPr>
          <w:i/>
        </w:rPr>
        <w:t>Keywords</w:t>
      </w:r>
      <w:r>
        <w:t>:</w:t>
      </w:r>
    </w:p>
    <w:p w14:paraId="0BF21302" w14:textId="77777777" w:rsidR="00C95C69" w:rsidRDefault="00C95C69" w:rsidP="00C95C69">
      <w:pPr>
        <w:ind w:firstLine="0"/>
      </w:pPr>
      <w:r>
        <w:t>Rebuilding, overfished, simulation, limited data</w:t>
      </w:r>
    </w:p>
    <w:p w14:paraId="60CFEE82" w14:textId="77777777" w:rsidR="00C95C69" w:rsidRPr="002A6929" w:rsidRDefault="00C95C69" w:rsidP="00C95C69">
      <w:pPr>
        <w:ind w:firstLine="0"/>
      </w:pPr>
    </w:p>
    <w:p w14:paraId="23FDCAF5" w14:textId="77777777" w:rsidR="00C95C69" w:rsidRDefault="00C95C69" w:rsidP="00C95C69">
      <w:pPr>
        <w:ind w:firstLine="0"/>
      </w:pPr>
      <w:r>
        <w:rPr>
          <w:i/>
        </w:rPr>
        <w:t>Corresponding author</w:t>
      </w:r>
      <w:r>
        <w:t>: C.R. Wetzel</w:t>
      </w:r>
    </w:p>
    <w:p w14:paraId="5A5FCD01" w14:textId="77777777" w:rsidR="00C95C69" w:rsidRDefault="00C95C69" w:rsidP="00C95C69">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C95C69">
      <w:pPr>
        <w:ind w:firstLine="0"/>
      </w:pPr>
      <w:r>
        <w:rPr>
          <w:i/>
        </w:rPr>
        <w:t>Phone</w:t>
      </w:r>
      <w:r>
        <w:t>: 1-206-302-1753</w:t>
      </w:r>
    </w:p>
    <w:p w14:paraId="7FB4CDAE" w14:textId="77777777" w:rsidR="00C95C69" w:rsidRDefault="00C95C69" w:rsidP="00C95C69">
      <w:pPr>
        <w:ind w:firstLine="0"/>
      </w:pPr>
      <w:r>
        <w:rPr>
          <w:i/>
        </w:rPr>
        <w:t>Fax</w:t>
      </w:r>
      <w:r>
        <w:t>: 1-206-860-6792</w:t>
      </w:r>
    </w:p>
    <w:p w14:paraId="5643836C" w14:textId="77777777" w:rsidR="00C95C69" w:rsidRDefault="00C95C69">
      <w:pPr>
        <w:spacing w:after="200" w:line="276" w:lineRule="auto"/>
        <w:ind w:firstLine="0"/>
        <w:jc w:val="left"/>
        <w:rPr>
          <w:rFonts w:eastAsiaTheme="majorEastAsia" w:cstheme="majorBidi"/>
          <w:b/>
          <w:bCs/>
          <w:szCs w:val="28"/>
        </w:rPr>
      </w:pPr>
      <w:r>
        <w:br w:type="page"/>
      </w:r>
    </w:p>
    <w:p w14:paraId="77159FC5" w14:textId="77777777" w:rsidR="00C95C69" w:rsidRDefault="00C95C69" w:rsidP="00F42611">
      <w:pPr>
        <w:pStyle w:val="Heading1"/>
      </w:pPr>
      <w:r w:rsidRPr="00F42611">
        <w:lastRenderedPageBreak/>
        <w:t>Introduction</w:t>
      </w:r>
    </w:p>
    <w:p w14:paraId="139F4B18" w14:textId="0CA605B8" w:rsidR="00C95C69" w:rsidRDefault="00F05A2C" w:rsidP="00C95C69">
      <w:pPr>
        <w:ind w:firstLine="0"/>
      </w:pPr>
      <w:r>
        <w:t xml:space="preserve">Rebuilding overfished stocks requires a reduction in fishing mortality to a level </w:t>
      </w:r>
      <w:r w:rsidR="002330FA">
        <w:t>that</w:t>
      </w:r>
      <w:r>
        <w:t xml:space="preserve"> allow</w:t>
      </w:r>
      <w:r w:rsidR="002330FA">
        <w:t>s</w:t>
      </w:r>
      <w:r>
        <w:t xml:space="preserve"> the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56AD6391" w:rsidR="00C95C69" w:rsidRDefault="00C95C69" w:rsidP="00C95C69">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xml:space="preserve">, being able to measure the rate of recovery is still crucial to management, and increased uncertainty due to limited data can impede this.  </w:t>
      </w:r>
      <w:r w:rsidR="00B74597">
        <w:t>Additionally</w:t>
      </w:r>
      <w:r>
        <w:t>, biological data are critical to improve estimates of key parameters within stock assessments (e.g. natural mortality, growth, steepness) and can indicate incoming poor or strong year-classes (recruitment)</w:t>
      </w:r>
      <w:r w:rsidR="00470E68">
        <w:t>,</w:t>
      </w:r>
      <w:r>
        <w:t xml:space="preserve"> which can impact estimates of </w:t>
      </w:r>
      <w:r w:rsidR="00B74597">
        <w:t>relative stock biomass</w:t>
      </w:r>
      <w:r w:rsidR="001920C2">
        <w:t xml:space="preserve"> 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7346587E" w:rsidR="007E3286" w:rsidRDefault="007E3286" w:rsidP="00C95C69">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xml:space="preserve">, 2002).  Similar to other rockfish species on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CE5E75">
        <w:t xml:space="preserve">The catches were cut dramatically following the overfished declaration relative to the historical catches, where the allowable catch </w:t>
      </w:r>
      <w:r w:rsidR="008A5D1A">
        <w:t>in the first year of rebuilding was</w:t>
      </w:r>
      <w:r w:rsidR="00CE5E75">
        <w:t xml:space="preserve"> reduced to </w:t>
      </w:r>
      <w:r w:rsidR="008A5D1A">
        <w:t xml:space="preserve">approximately 10% of the catch observed four years earlier (Stewart </w:t>
      </w:r>
      <w:r w:rsidR="008A5D1A" w:rsidRPr="000C3DB9">
        <w:rPr>
          <w:i/>
        </w:rPr>
        <w:t>et al</w:t>
      </w:r>
      <w:r w:rsidR="008A5D1A">
        <w:t xml:space="preserve">., 2009).  </w:t>
      </w:r>
    </w:p>
    <w:p w14:paraId="5525B2E7" w14:textId="55B2ABB7" w:rsidR="00C95C69" w:rsidRPr="00C95C69" w:rsidRDefault="00CE5E75" w:rsidP="00C95C69">
      <w:r>
        <w:t>Many species of rockfish are not sampled well by main fishery-independent survey o</w:t>
      </w:r>
      <w:r w:rsidR="00224C59">
        <w:t>f</w:t>
      </w:r>
      <w:r>
        <w:t xml:space="preserve">f the U.S. west coast either due to the survey’s inability 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fall into the category of poorly sampled rockfish by the fishery-independent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20329A">
        <w:t>fishery-</w:t>
      </w:r>
      <w:r w:rsidR="00025426">
        <w:t>independent data</w:t>
      </w:r>
      <w:r w:rsidR="00224C59">
        <w:t xml:space="preserve">, </w:t>
      </w:r>
      <w:r w:rsidR="00025426">
        <w:t xml:space="preserve">along with the </w:t>
      </w:r>
      <w:r w:rsidR="000361A0">
        <w:t>reduction</w:t>
      </w:r>
      <w:r w:rsidR="00025426">
        <w:t xml:space="preserve"> of fishery data </w:t>
      </w:r>
      <w:r w:rsidR="000361A0">
        <w:t xml:space="preserve">during rebuilding </w:t>
      </w:r>
      <w:r w:rsidR="00025426">
        <w:t xml:space="preserve">presents a challenge for assessment and management. </w:t>
      </w:r>
    </w:p>
    <w:p w14:paraId="224D1984" w14:textId="695ED028" w:rsidR="00C95C69" w:rsidRDefault="00C02BCC" w:rsidP="00C95C69">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t>
      </w:r>
      <w:r w:rsidR="00C95C69">
        <w:lastRenderedPageBreak/>
        <w:t>when an overfished stock has recovered to management target stock size (</w:t>
      </w:r>
      <w:r w:rsidR="00BC5743">
        <w:t>i.e. it is</w:t>
      </w:r>
      <w:r w:rsidR="00C95C69">
        <w:t xml:space="preserve"> rebuilt), </w:t>
      </w:r>
      <w:r w:rsidR="00F1544A">
        <w:t>2) are the limited data from the fishery able to detect a change</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F42611">
      <w:pPr>
        <w:pStyle w:val="Heading1"/>
      </w:pPr>
      <w:r w:rsidRPr="00F42611">
        <w:t>Material and Methods</w:t>
      </w:r>
    </w:p>
    <w:p w14:paraId="0A9DF2FF" w14:textId="1E6889D9" w:rsidR="00BD483A" w:rsidRPr="00BD483A" w:rsidRDefault="00F42611" w:rsidP="00906C93">
      <w:pPr>
        <w:pStyle w:val="Heading2"/>
      </w:pPr>
      <w:r>
        <w:t>General approach</w:t>
      </w:r>
    </w:p>
    <w:p w14:paraId="69EFD132" w14:textId="588E8A0B" w:rsidR="003B1204" w:rsidRDefault="00F42611" w:rsidP="00F42611">
      <w:pPr>
        <w:ind w:firstLine="0"/>
      </w:pPr>
      <w:r>
        <w:t>A rockfish life-history type common to U.S. west coast was simulated (Table 1)</w:t>
      </w:r>
      <w:r w:rsidR="00BD483A">
        <w:t>, based on th</w:t>
      </w:r>
      <w:r w:rsidR="00FB7522">
        <w:t xml:space="preserve">e life history and fishery for </w:t>
      </w:r>
      <w:proofErr w:type="spellStart"/>
      <w:r w:rsidR="00FB7522">
        <w:t>y</w:t>
      </w:r>
      <w:r w:rsidR="00BD483A">
        <w:t>elloweye</w:t>
      </w:r>
      <w:proofErr w:type="spellEnd"/>
      <w:r w:rsidR="00BD483A">
        <w:t xml:space="preserve"> rockfish</w:t>
      </w:r>
      <w:r>
        <w:t xml:space="preserve">.  </w:t>
      </w:r>
      <w:proofErr w:type="spellStart"/>
      <w:r w:rsidR="00715266">
        <w:t>Yelloweye</w:t>
      </w:r>
      <w:proofErr w:type="spellEnd"/>
      <w:r w:rsidR="00715266">
        <w:t xml:space="preserve"> rockfish are assumed</w:t>
      </w:r>
      <w:r w:rsidR="00E20DFD">
        <w:t xml:space="preserve"> </w:t>
      </w:r>
      <w:r w:rsidR="00BD483A">
        <w:t xml:space="preserve">to have </w:t>
      </w:r>
      <w:r w:rsidR="00E20DFD">
        <w:t xml:space="preserve">very 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for computation efficiency while still maintaining the characteristics of a rockfish life history.  </w:t>
      </w:r>
    </w:p>
    <w:p w14:paraId="6AA7D5DA" w14:textId="73317BE5" w:rsidR="003B1204" w:rsidRDefault="003B1204" w:rsidP="003B1204">
      <w:r>
        <w:t>Two alternative</w:t>
      </w:r>
      <w:r w:rsidR="002A1662">
        <w:t xml:space="preserve"> cases</w:t>
      </w:r>
      <w:r>
        <w:t xml:space="preserve"> were simulated for the operating model to </w:t>
      </w:r>
      <w:r w:rsidR="00BD483A">
        <w:t xml:space="preserve">account for </w:t>
      </w:r>
      <w:r>
        <w:t xml:space="preserve">the potential impacts of time-invariant versus time-variation in natural mortality and </w:t>
      </w:r>
      <w:r w:rsidR="00BD483A">
        <w:t xml:space="preserve">fishery </w:t>
      </w:r>
      <w:r>
        <w:t xml:space="preserve">selectivity.  The first state </w:t>
      </w:r>
      <w:r w:rsidR="002A1662">
        <w:t>case</w:t>
      </w:r>
      <w:r>
        <w:t xml:space="preserve">, </w:t>
      </w:r>
      <w:r w:rsidR="002A1662">
        <w:t>“</w:t>
      </w:r>
      <w:r>
        <w:t>time-invariant</w:t>
      </w:r>
      <w:r w:rsidR="002A1662">
        <w:t>”</w:t>
      </w:r>
      <w:r>
        <w:t xml:space="preserve">, </w:t>
      </w:r>
      <w:r w:rsidR="00BD483A">
        <w:t xml:space="preserve">involved </w:t>
      </w:r>
      <w:r>
        <w:t>a fixed natural mortality over time and a fixed fishery selectivity curve during the historical period, the overfished period, and after the stock rebuilt to target biomass levels (Fig. 1</w:t>
      </w:r>
      <w:r w:rsidR="00396A0F">
        <w:t>a</w:t>
      </w:r>
      <w:r w:rsidR="002A1662">
        <w:t>).  F</w:t>
      </w:r>
      <w:r>
        <w:t>ishery selectivity shifted during the period when the stock was assessed to be overfished to</w:t>
      </w:r>
      <w:r w:rsidR="002A1662">
        <w:t xml:space="preserve"> </w:t>
      </w:r>
      <w:r w:rsidR="009A6DFD">
        <w:t xml:space="preserve">reflect </w:t>
      </w:r>
      <w:r>
        <w:t>a change in fisher behavior due to harvest restrictions (e.g. avoidance behavior, closed-areas)</w:t>
      </w:r>
      <w:r w:rsidR="00396A0F">
        <w:t xml:space="preserve"> (Fig. 1b)</w:t>
      </w:r>
      <w:r>
        <w:t xml:space="preserve">.  The second </w:t>
      </w:r>
      <w:r w:rsidR="00396A0F">
        <w:t>case, “</w:t>
      </w:r>
      <w:r>
        <w:t>time-varying</w:t>
      </w:r>
      <w:r w:rsidR="00396A0F">
        <w:t>”</w:t>
      </w:r>
      <w:r>
        <w:t xml:space="preserve">, </w:t>
      </w:r>
      <w:r w:rsidR="009A6DFD">
        <w:t xml:space="preserve">involved </w:t>
      </w:r>
      <w:proofErr w:type="spellStart"/>
      <w:r>
        <w:t>autocorrelated</w:t>
      </w:r>
      <w:proofErr w:type="spellEnd"/>
      <w:r>
        <w:t xml:space="preserve"> annual deviations in natural mortality and </w:t>
      </w:r>
      <w:r w:rsidR="009A6DFD">
        <w:t xml:space="preserve">uncorrelated </w:t>
      </w:r>
      <w:r>
        <w:t>deviation</w:t>
      </w:r>
      <w:r w:rsidR="00396A0F">
        <w:t>s</w:t>
      </w:r>
      <w:r>
        <w:t xml:space="preserve"> in </w:t>
      </w:r>
      <w:r w:rsidR="009A6DFD">
        <w:t xml:space="preserve">the parameters on which the </w:t>
      </w:r>
      <w:r>
        <w:t xml:space="preserve">fishery selectivity </w:t>
      </w:r>
      <w:r w:rsidR="009A6DFD">
        <w:t xml:space="preserve">selection pattern is based </w:t>
      </w:r>
      <w:r>
        <w:t>during the historical, overfished, and rebuilt periods (Fig. 1</w:t>
      </w:r>
      <w:r w:rsidR="00E05B18">
        <w:t>c and d</w:t>
      </w:r>
      <w:r>
        <w:t>).</w:t>
      </w:r>
      <w:r w:rsidR="00E05B18">
        <w:t xml:space="preserve">  To generate annual deviations in the fishery selectivity a</w:t>
      </w:r>
      <w:r w:rsidR="00E05B18">
        <w:t xml:space="preserve"> standard error of 0.50 was applied annually about the size at </w:t>
      </w:r>
      <w:r w:rsidR="00E05B18">
        <w:t>maximum</w:t>
      </w:r>
      <w:r w:rsidR="00E05B18">
        <w:t xml:space="preserve"> selectivity (</w:t>
      </w:r>
      <w:r w:rsidR="00E05B18">
        <w:t xml:space="preserve">Fig. 1c) </w:t>
      </w:r>
      <w:r w:rsidR="00E05B18">
        <w:t xml:space="preserve">and a standard error of 0.20 was applied for the </w:t>
      </w:r>
      <w:r w:rsidR="00E05B18">
        <w:t xml:space="preserve">width at maximum selectivity creating the descending limb (e.g. dome-shaped) </w:t>
      </w:r>
      <w:r w:rsidR="00E05B18">
        <w:t>while the stock was estimated overfished</w:t>
      </w:r>
      <w:r w:rsidR="00E05B18">
        <w:t xml:space="preserve"> (Fig. 1d)</w:t>
      </w:r>
      <w:r w:rsidR="00E05B18">
        <w:t>.</w:t>
      </w:r>
    </w:p>
    <w:p w14:paraId="6464E725" w14:textId="144E41E9" w:rsidR="00F42611" w:rsidRDefault="00F42611" w:rsidP="003B1204">
      <w:r>
        <w:t xml:space="preserve">The </w:t>
      </w:r>
      <w:r w:rsidR="009A6DFD">
        <w:t>operating model as based on</w:t>
      </w:r>
      <w:r>
        <w:t xml:space="preserve"> </w:t>
      </w:r>
      <w:r w:rsidR="009A6DFD">
        <w:t xml:space="preserve">a single-sex </w:t>
      </w:r>
      <w:r>
        <w:t>age-structured model.  An annual index of abundance was observed with error and length and age composition data were collected fo</w:t>
      </w:r>
      <w:r w:rsidR="00E46678">
        <w:t xml:space="preserve">r selected years, and </w:t>
      </w:r>
      <w:r w:rsidR="009A6DFD">
        <w:t xml:space="preserve">used </w:t>
      </w:r>
      <w:r w:rsidR="00E46678">
        <w:t>by the</w:t>
      </w:r>
      <w:r>
        <w:t xml:space="preserve"> estimation method to estimate population size and a corresponding catch level.  The catches were then applied to the simulated stock.  The data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 to occur</w:t>
      </w:r>
      <w:r>
        <w:t>.</w:t>
      </w:r>
    </w:p>
    <w:p w14:paraId="0E046244" w14:textId="77777777" w:rsidR="00F42611" w:rsidRDefault="00F42611" w:rsidP="00F42611">
      <w:pPr>
        <w:pStyle w:val="Heading2"/>
      </w:pPr>
      <w:r>
        <w:t>The operating model</w:t>
      </w:r>
    </w:p>
    <w:p w14:paraId="593A8CCA" w14:textId="1657F605" w:rsidR="00F42611" w:rsidRDefault="00F42611" w:rsidP="0008015D">
      <w:pPr>
        <w:ind w:firstLine="0"/>
      </w:pPr>
      <w:r>
        <w:t>The numbers-at-age at the start of the year are computed using the equation:</w:t>
      </w:r>
    </w:p>
    <w:p w14:paraId="3638032A" w14:textId="247392A0" w:rsidR="00F42611" w:rsidRDefault="00906C93" w:rsidP="00F42611">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79pt;height:66pt" o:ole="">
            <v:imagedata r:id="rId7" o:title=""/>
          </v:shape>
          <o:OLEObject Type="Embed" ProgID="Equation.DSMT4" ShapeID="_x0000_i1049" DrawAspect="Content" ObjectID="_1528893872" r:id="rId8"/>
        </w:object>
      </w:r>
      <w:r w:rsidR="00F42611">
        <w:tab/>
      </w:r>
      <w:r w:rsidR="00F42611">
        <w:tab/>
      </w:r>
      <w:r w:rsidR="00F42611">
        <w:tab/>
        <w:t>(1)</w:t>
      </w:r>
    </w:p>
    <w:p w14:paraId="57EAD066" w14:textId="750EA91E" w:rsidR="003B1204" w:rsidRDefault="00F42611" w:rsidP="003B1204">
      <w:pPr>
        <w:ind w:firstLine="0"/>
      </w:pPr>
      <w:r>
        <w:t xml:space="preserve">where </w:t>
      </w:r>
      <w:r w:rsidR="004C4260" w:rsidRPr="002A01BD">
        <w:rPr>
          <w:position w:val="-14"/>
        </w:rPr>
        <w:object w:dxaOrig="420" w:dyaOrig="380" w14:anchorId="14E86E85">
          <v:shape id="_x0000_i1026" type="#_x0000_t75" style="width:21pt;height:17.25pt" o:ole="">
            <v:imagedata r:id="rId9" o:title=""/>
          </v:shape>
          <o:OLEObject Type="Embed" ProgID="Equation.DSMT4" ShapeID="_x0000_i1026" DrawAspect="Content" ObjectID="_1528893873" r:id="rId10"/>
        </w:object>
      </w:r>
      <w:r>
        <w:t xml:space="preserve"> is the number of fish of age </w:t>
      </w:r>
      <w:proofErr w:type="spellStart"/>
      <w:r>
        <w:rPr>
          <w:i/>
        </w:rPr>
        <w:t>a</w:t>
      </w:r>
      <w:proofErr w:type="spellEnd"/>
      <w:r>
        <w:t xml:space="preserve"> at the start of the year </w:t>
      </w:r>
      <w:r>
        <w:rPr>
          <w:i/>
        </w:rPr>
        <w:t>t</w:t>
      </w:r>
      <w:r>
        <w:t xml:space="preserve">, </w:t>
      </w:r>
      <w:r w:rsidRPr="00AC1B07">
        <w:rPr>
          <w:position w:val="-12"/>
        </w:rPr>
        <w:object w:dxaOrig="260" w:dyaOrig="360" w14:anchorId="33E4A4FB">
          <v:shape id="_x0000_i1027" type="#_x0000_t75" style="width:11.25pt;height:18.75pt" o:ole="">
            <v:imagedata r:id="rId11" o:title=""/>
          </v:shape>
          <o:OLEObject Type="Embed" ProgID="Equation.DSMT4" ShapeID="_x0000_i1027" DrawAspect="Content" ObjectID="_1528893874" r:id="rId12"/>
        </w:object>
      </w:r>
      <w:r>
        <w:t xml:space="preserve"> is the number of age-0 animals at the start of year </w:t>
      </w:r>
      <w:r w:rsidRPr="0064616A">
        <w:rPr>
          <w:i/>
        </w:rPr>
        <w:t>t</w:t>
      </w:r>
      <w:r>
        <w:t xml:space="preserve">, </w:t>
      </w:r>
      <w:r w:rsidR="00DD0A28" w:rsidRPr="00DD0A28">
        <w:rPr>
          <w:position w:val="-14"/>
        </w:rPr>
        <w:object w:dxaOrig="380" w:dyaOrig="380" w14:anchorId="659A01A8">
          <v:shape id="_x0000_i1028" type="#_x0000_t75" style="width:17.25pt;height:17.25pt" o:ole="">
            <v:imagedata r:id="rId13" o:title=""/>
          </v:shape>
          <o:OLEObject Type="Embed" ProgID="Equation.DSMT4" ShapeID="_x0000_i1028" DrawAspect="Content" ObjectID="_1528893875" r:id="rId14"/>
        </w:object>
      </w:r>
      <w:r>
        <w:t xml:space="preserve"> is the selectivity </w:t>
      </w:r>
      <w:r w:rsidR="009A6DFD">
        <w:t xml:space="preserve">during </w:t>
      </w:r>
      <w:r w:rsidR="00DD0A28">
        <w:t xml:space="preserve">year </w:t>
      </w:r>
      <w:r w:rsidR="00DD0A28">
        <w:rPr>
          <w:i/>
        </w:rPr>
        <w:t xml:space="preserve">t </w:t>
      </w:r>
      <w:r w:rsidR="009A6DFD">
        <w:t xml:space="preserve">for animals of </w:t>
      </w:r>
      <w:r>
        <w:t>age</w:t>
      </w:r>
      <w:r w:rsidR="004C4260">
        <w:t xml:space="preserve"> </w:t>
      </w:r>
      <w:r w:rsidR="004C4260">
        <w:rPr>
          <w:i/>
        </w:rPr>
        <w:t>a</w:t>
      </w:r>
      <w:r>
        <w:t xml:space="preserve">, </w:t>
      </w:r>
      <w:r>
        <w:rPr>
          <w:i/>
        </w:rPr>
        <w:t>A</w:t>
      </w:r>
      <w:r>
        <w:t xml:space="preserve"> is the plus group, </w:t>
      </w:r>
      <w:r w:rsidRPr="002A01BD">
        <w:rPr>
          <w:position w:val="-12"/>
        </w:rPr>
        <w:object w:dxaOrig="260" w:dyaOrig="360" w14:anchorId="603E6704">
          <v:shape id="_x0000_i1029" type="#_x0000_t75" style="width:11.25pt;height:18.75pt" o:ole="">
            <v:imagedata r:id="rId15" o:title=""/>
          </v:shape>
          <o:OLEObject Type="Embed" ProgID="Equation.DSMT4" ShapeID="_x0000_i1029" DrawAspect="Content" ObjectID="_1528893876" r:id="rId16"/>
        </w:object>
      </w:r>
      <w:r>
        <w:t xml:space="preserve"> 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07054507" w:rsidR="0088414C" w:rsidRDefault="00474F9D" w:rsidP="003B1204">
      <w:proofErr w:type="spellStart"/>
      <w:r>
        <w:t>A</w:t>
      </w:r>
      <w:r w:rsidR="00E20DFD">
        <w:t>utocorrelated</w:t>
      </w:r>
      <w:proofErr w:type="spellEnd"/>
      <w:r w:rsidR="00E20DFD">
        <w:t xml:space="preserve"> annual deviations </w:t>
      </w:r>
      <w:r w:rsidR="0088414C">
        <w:t xml:space="preserve">in natural mortality </w:t>
      </w:r>
      <w:r w:rsidR="009A6DFD">
        <w:t>are generated using</w:t>
      </w:r>
      <w:r w:rsidR="0088414C">
        <w:t>:</w:t>
      </w:r>
    </w:p>
    <w:p w14:paraId="55021603" w14:textId="383A04BB" w:rsidR="0088414C" w:rsidRPr="0008015D" w:rsidRDefault="0088414C" w:rsidP="0088414C">
      <w:pPr>
        <w:jc w:val="right"/>
        <w:rPr>
          <w:rFonts w:eastAsiaTheme="minorEastAsia"/>
        </w:rPr>
      </w:pPr>
      <w:r w:rsidRPr="0088414C">
        <w:rPr>
          <w:rFonts w:eastAsiaTheme="minorEastAsia"/>
          <w:position w:val="-12"/>
        </w:rPr>
        <w:object w:dxaOrig="2040" w:dyaOrig="420" w14:anchorId="00B9DC9C">
          <v:shape id="_x0000_i1030" type="#_x0000_t75" style="width:102pt;height:21pt" o:ole="">
            <v:imagedata r:id="rId17" o:title=""/>
          </v:shape>
          <o:OLEObject Type="Embed" ProgID="Equation.DSMT4" ShapeID="_x0000_i1030" DrawAspect="Content" ObjectID="_1528893877" r:id="rId18"/>
        </w:object>
      </w:r>
      <w:r w:rsidR="006B163B">
        <w:rPr>
          <w:rFonts w:eastAsiaTheme="minorEastAsia"/>
        </w:rPr>
        <w:t xml:space="preserve"> </w:t>
      </w:r>
      <w:r w:rsidR="006B163B">
        <w:rPr>
          <w:rFonts w:eastAsiaTheme="minorEastAsia"/>
        </w:rPr>
        <w:tab/>
      </w:r>
      <w:r w:rsidR="006B163B">
        <w:rPr>
          <w:rFonts w:eastAsiaTheme="minorEastAsia"/>
        </w:rPr>
        <w:tab/>
      </w:r>
      <w:r>
        <w:rPr>
          <w:rFonts w:eastAsiaTheme="minorEastAsia"/>
        </w:rPr>
        <w:tab/>
      </w:r>
      <w:r>
        <w:rPr>
          <w:rFonts w:eastAsiaTheme="minorEastAsia"/>
        </w:rPr>
        <w:tab/>
      </w:r>
      <w:r>
        <w:rPr>
          <w:rFonts w:eastAsiaTheme="minorEastAsia"/>
        </w:rPr>
        <w:tab/>
        <w:t>(4)</w:t>
      </w:r>
    </w:p>
    <w:p w14:paraId="4C135019" w14:textId="1DC0CAA5" w:rsidR="0088414C" w:rsidRDefault="0088414C" w:rsidP="0088414C">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31" type="#_x0000_t75" style="width:18.75pt;height:18pt" o:ole="">
            <v:imagedata r:id="rId19" o:title=""/>
          </v:shape>
          <o:OLEObject Type="Embed" ProgID="Equation.DSMT4" ShapeID="_x0000_i1031" DrawAspect="Content" ObjectID="_1528893878" r:id="rId20"/>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variations in natural mortality</w:t>
      </w:r>
      <w:r>
        <w:t xml:space="preserve">, and </w:t>
      </w:r>
      <w:r w:rsidRPr="004A0709">
        <w:rPr>
          <w:rFonts w:cs="Times New Roman"/>
          <w:position w:val="-12"/>
        </w:rPr>
        <w:object w:dxaOrig="360" w:dyaOrig="380" w14:anchorId="3FC7603F">
          <v:shape id="_x0000_i1032" type="#_x0000_t75" style="width:18pt;height:18.75pt" o:ole="">
            <v:imagedata r:id="rId21" o:title=""/>
          </v:shape>
          <o:OLEObject Type="Embed" ProgID="Equation.DSMT4" ShapeID="_x0000_i1032" DrawAspect="Content" ObjectID="_1528893879" r:id="rId22"/>
        </w:object>
      </w:r>
      <w:r>
        <w:t xml:space="preserve"> is the auto-correlated lognormal deviation </w:t>
      </w:r>
      <w:r w:rsidR="009A6DFD">
        <w:t xml:space="preserve">in natural mortality </w:t>
      </w:r>
      <w:r>
        <w:t>for year:</w:t>
      </w:r>
    </w:p>
    <w:p w14:paraId="1BF4B536" w14:textId="69FD33F7" w:rsidR="0088414C" w:rsidRDefault="0088414C" w:rsidP="0088414C">
      <w:pPr>
        <w:ind w:firstLine="0"/>
        <w:jc w:val="right"/>
      </w:pPr>
      <w:r w:rsidRPr="0088414C">
        <w:rPr>
          <w:position w:val="-14"/>
        </w:rPr>
        <w:object w:dxaOrig="3920" w:dyaOrig="460" w14:anchorId="5EC41B97">
          <v:shape id="_x0000_i1033" type="#_x0000_t75" style="width:195.75pt;height:22.5pt" o:ole="">
            <v:imagedata r:id="rId23" o:title=""/>
          </v:shape>
          <o:OLEObject Type="Embed" ProgID="Equation.DSMT4" ShapeID="_x0000_i1033" DrawAspect="Content" ObjectID="_1528893880" r:id="rId24"/>
        </w:object>
      </w:r>
      <w:r w:rsidR="006B163B">
        <w:t xml:space="preserve"> </w:t>
      </w:r>
      <w:r>
        <w:tab/>
      </w:r>
      <w:r>
        <w:tab/>
      </w:r>
      <w:r>
        <w:tab/>
      </w:r>
      <w:r>
        <w:tab/>
        <w:t>(5)</w:t>
      </w:r>
    </w:p>
    <w:p w14:paraId="64BF4892" w14:textId="74849EF5" w:rsidR="0088414C" w:rsidRDefault="0088414C" w:rsidP="0017646F">
      <w:pPr>
        <w:ind w:firstLine="0"/>
      </w:pPr>
      <w:r>
        <w:t xml:space="preserve">where </w:t>
      </w:r>
      <w:r w:rsidRPr="0088414C">
        <w:rPr>
          <w:rFonts w:cs="Times New Roman"/>
          <w:position w:val="-12"/>
        </w:rPr>
        <w:object w:dxaOrig="360" w:dyaOrig="360" w14:anchorId="24634D5E">
          <v:shape id="_x0000_i1034" type="#_x0000_t75" style="width:18pt;height:18pt" o:ole="">
            <v:imagedata r:id="rId25" o:title=""/>
          </v:shape>
          <o:OLEObject Type="Embed" ProgID="Equation.DSMT4" ShapeID="_x0000_i1034" DrawAspect="Content" ObjectID="_1528893881" r:id="rId26"/>
        </w:object>
      </w:r>
      <w:r>
        <w:rPr>
          <w:rFonts w:cs="Times New Roman"/>
        </w:rPr>
        <w:t xml:space="preserve"> </w:t>
      </w:r>
      <w:r>
        <w:t xml:space="preserve"> is the level of autocorrelation associated with natural mortality and </w:t>
      </w:r>
      <w:r w:rsidRPr="0088414C">
        <w:rPr>
          <w:position w:val="-12"/>
        </w:rPr>
        <w:object w:dxaOrig="220" w:dyaOrig="360" w14:anchorId="109BDD01">
          <v:shape id="_x0000_i1035" type="#_x0000_t75" style="width:11.25pt;height:18pt" o:ole="">
            <v:imagedata r:id="rId27" o:title=""/>
          </v:shape>
          <o:OLEObject Type="Embed" ProgID="Equation.DSMT4" ShapeID="_x0000_i1035" DrawAspect="Content" ObjectID="_1528893882" r:id="rId28"/>
        </w:object>
      </w:r>
      <w:r>
        <w:t xml:space="preserve"> is the deviation 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6" type="#_x0000_t75" style="width:38.25pt;height:18.75pt" o:ole="">
            <v:imagedata r:id="rId29" o:title=""/>
          </v:shape>
          <o:OLEObject Type="Embed" ProgID="Equation.DSMT4" ShapeID="_x0000_i1036" DrawAspect="Content" ObjectID="_1528893883" r:id="rId30"/>
        </w:object>
      </w:r>
      <w:r w:rsidR="003B1204">
        <w:t xml:space="preserve"> and </w:t>
      </w:r>
      <w:r w:rsidR="003B1204" w:rsidRPr="003B1204">
        <w:rPr>
          <w:position w:val="-12"/>
        </w:rPr>
        <w:object w:dxaOrig="740" w:dyaOrig="380" w14:anchorId="2E001EEC">
          <v:shape id="_x0000_i1037" type="#_x0000_t75" style="width:36.75pt;height:18.75pt" o:ole="">
            <v:imagedata r:id="rId31" o:title=""/>
          </v:shape>
          <o:OLEObject Type="Embed" ProgID="Equation.DSMT4" ShapeID="_x0000_i1037" DrawAspect="Content" ObjectID="_1528893884" r:id="rId32"/>
        </w:object>
      </w:r>
      <w:r w:rsidR="003B1204">
        <w:t xml:space="preserve">. </w:t>
      </w:r>
    </w:p>
    <w:p w14:paraId="1DDE3DAC" w14:textId="1943BEBE" w:rsidR="00F42611" w:rsidRDefault="00F42611" w:rsidP="0017646F">
      <w:r>
        <w:t xml:space="preserve">The number of age-0 fish is related to spawning biomass according to the </w:t>
      </w:r>
      <w:proofErr w:type="spellStart"/>
      <w:r>
        <w:t>Beverton</w:t>
      </w:r>
      <w:proofErr w:type="spellEnd"/>
      <w:r>
        <w:t>-Holt stock recruitment relationship:</w:t>
      </w:r>
    </w:p>
    <w:p w14:paraId="71F0BA09" w14:textId="03724286" w:rsidR="00F42611" w:rsidRDefault="004C4260" w:rsidP="00F42611">
      <w:pPr>
        <w:pStyle w:val="Equations"/>
      </w:pPr>
      <w:r w:rsidRPr="004B05A0">
        <w:rPr>
          <w:position w:val="-32"/>
        </w:rPr>
        <w:object w:dxaOrig="5280" w:dyaOrig="700" w14:anchorId="5502EE40">
          <v:shape id="_x0000_i1038" type="#_x0000_t75" style="width:264.75pt;height:36pt" o:ole="">
            <v:imagedata r:id="rId33" o:title=""/>
          </v:shape>
          <o:OLEObject Type="Embed" ProgID="Equation.DSMT4" ShapeID="_x0000_i1038" DrawAspect="Content" ObjectID="_1528893885" r:id="rId34"/>
        </w:object>
      </w:r>
      <w:r w:rsidR="00F42611">
        <w:t xml:space="preserve"> </w:t>
      </w:r>
      <w:r w:rsidR="00F42611">
        <w:tab/>
      </w:r>
      <w:r w:rsidR="00F42611">
        <w:tab/>
      </w:r>
      <w:r w:rsidR="00F42611">
        <w:tab/>
        <w:t>(2)</w:t>
      </w:r>
    </w:p>
    <w:p w14:paraId="3B1DE135" w14:textId="5A2AFB6E" w:rsidR="00F42611" w:rsidRDefault="00F42611" w:rsidP="00F42611">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Pr="00E503DC">
        <w:rPr>
          <w:position w:val="-12"/>
        </w:rPr>
        <w:object w:dxaOrig="380" w:dyaOrig="360" w14:anchorId="6C7AF95E">
          <v:shape id="_x0000_i1039" type="#_x0000_t75" style="width:17.25pt;height:18.75pt" o:ole="">
            <v:imagedata r:id="rId35" o:title=""/>
          </v:shape>
          <o:OLEObject Type="Embed" ProgID="Equation.DSMT4" ShapeID="_x0000_i1039" DrawAspect="Content" ObjectID="_1528893886" r:id="rId36"/>
        </w:object>
      </w:r>
      <w:r>
        <w:t xml:space="preserve"> is the spawning biomass at the start of the spawning season in year </w:t>
      </w:r>
      <w:r>
        <w:rPr>
          <w:i/>
        </w:rPr>
        <w:t>t</w:t>
      </w:r>
      <w:r>
        <w:t xml:space="preserve">, </w:t>
      </w:r>
      <w:r w:rsidRPr="00E503DC">
        <w:rPr>
          <w:position w:val="-12"/>
        </w:rPr>
        <w:object w:dxaOrig="320" w:dyaOrig="360" w14:anchorId="44BD8F79">
          <v:shape id="_x0000_i1040" type="#_x0000_t75" style="width:18.75pt;height:18.75pt" o:ole="">
            <v:imagedata r:id="rId37" o:title=""/>
          </v:shape>
          <o:OLEObject Type="Embed" ProgID="Equation.DSMT4" ShapeID="_x0000_i1040" DrawAspect="Content" ObjectID="_1528893887" r:id="rId38"/>
        </w:object>
      </w:r>
      <w:r>
        <w:t xml:space="preserve"> is the standard deviation of recruitment in log space, and </w:t>
      </w:r>
      <w:r>
        <w:rPr>
          <w:i/>
        </w:rPr>
        <w:t xml:space="preserve">h </w:t>
      </w:r>
      <w:r w:rsidR="00FF0E5A">
        <w:t>is steepness</w:t>
      </w:r>
      <w:r>
        <w:t>.</w:t>
      </w:r>
    </w:p>
    <w:p w14:paraId="0455845A" w14:textId="010FB9FD" w:rsidR="00F42611" w:rsidRDefault="00F42611" w:rsidP="00F42611">
      <w:r>
        <w:t xml:space="preserve">A non-equilibrium starting condition was created by applying equations (1) and (2) for the number of years equal to the maximum age prior to the start of fishing with variation in recruitment and </w:t>
      </w:r>
      <w:r w:rsidR="004C4260">
        <w:t>no fishing</w:t>
      </w:r>
      <w:r>
        <w:t xml:space="preserve">.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The relative stock size in year 50 was selected to allow for correct detected by the estimation method that the stocks were overfished, and would require an extended number of years for rebuilding were data could impact the long-term performance of the estimation method.  T</w:t>
      </w:r>
      <w:r>
        <w:t xml:space="preserve">he catch of fish of age </w:t>
      </w:r>
      <w:r>
        <w:rPr>
          <w:i/>
        </w:rPr>
        <w:t xml:space="preserve">a </w:t>
      </w:r>
      <w:r>
        <w:t xml:space="preserve">during year </w:t>
      </w:r>
      <w:r>
        <w:rPr>
          <w:i/>
        </w:rPr>
        <w:t xml:space="preserve">t </w:t>
      </w:r>
      <w:r>
        <w:t>in numbers determined by:</w:t>
      </w:r>
    </w:p>
    <w:p w14:paraId="5FC318DB" w14:textId="55DB4E4D" w:rsidR="00F42611" w:rsidRDefault="00DD0A28" w:rsidP="00F42611">
      <w:pPr>
        <w:pStyle w:val="Equations"/>
      </w:pPr>
      <w:r w:rsidRPr="00DD0A28">
        <w:rPr>
          <w:position w:val="-32"/>
        </w:rPr>
        <w:object w:dxaOrig="3440" w:dyaOrig="720" w14:anchorId="3735E641">
          <v:shape id="_x0000_i1041" type="#_x0000_t75" style="width:172.5pt;height:36pt" o:ole="">
            <v:imagedata r:id="rId39" o:title=""/>
          </v:shape>
          <o:OLEObject Type="Embed" ProgID="Equation.DSMT4" ShapeID="_x0000_i1041" DrawAspect="Content" ObjectID="_1528893888" r:id="rId40"/>
        </w:object>
      </w:r>
      <w:r w:rsidR="00FF0E5A">
        <w:t xml:space="preserve"> .</w:t>
      </w:r>
      <w:r w:rsidR="00FF0E5A">
        <w:tab/>
      </w:r>
      <w:r w:rsidR="00F42611">
        <w:tab/>
      </w:r>
      <w:r w:rsidR="00F42611">
        <w:tab/>
      </w:r>
      <w:r w:rsidR="00F42611">
        <w:tab/>
      </w:r>
      <w:r w:rsidR="00F42611">
        <w:tab/>
        <w:t>(3)</w:t>
      </w:r>
    </w:p>
    <w:p w14:paraId="7243214C" w14:textId="0D45C149" w:rsidR="00CB3FD1" w:rsidRDefault="00CB3FD1" w:rsidP="00CB3FD1">
      <w:r w:rsidRPr="00151A53">
        <w:t xml:space="preserve">The observation model was used to generate an index of abundance </w:t>
      </w:r>
      <w:r w:rsidR="007125A0">
        <w:t xml:space="preserve">for the fishery and the </w:t>
      </w:r>
      <w:commentRangeStart w:id="0"/>
      <w:r w:rsidR="007125A0">
        <w:t>survey</w:t>
      </w:r>
      <w:commentRangeEnd w:id="0"/>
      <w:r w:rsidR="009A6DFD">
        <w:rPr>
          <w:rStyle w:val="CommentReference"/>
        </w:rPr>
        <w:commentReference w:id="0"/>
      </w:r>
      <w:r w:rsidR="007125A0">
        <w:t xml:space="preserve"> </w:t>
      </w:r>
      <w:r w:rsidRPr="00151A53">
        <w:t xml:space="preserve">for each year </w:t>
      </w:r>
      <w:r w:rsidRPr="00A32D4F">
        <w:rPr>
          <w:i/>
        </w:rPr>
        <w:t>t</w:t>
      </w:r>
      <w:r w:rsidRPr="00151A53">
        <w:t>:</w:t>
      </w:r>
    </w:p>
    <w:commentRangeStart w:id="1"/>
    <w:p w14:paraId="146162B0" w14:textId="77777777" w:rsidR="00CB3FD1" w:rsidRPr="001644FC" w:rsidRDefault="00CB3FD1" w:rsidP="00CB3FD1">
      <w:pPr>
        <w:pStyle w:val="Equations"/>
      </w:pPr>
      <w:r w:rsidRPr="00E06B66">
        <w:rPr>
          <w:position w:val="-16"/>
        </w:rPr>
        <w:object w:dxaOrig="3200" w:dyaOrig="460" w14:anchorId="00586CD9">
          <v:shape id="_x0000_i1042" type="#_x0000_t75" style="width:161.25pt;height:24.75pt" o:ole="">
            <v:imagedata r:id="rId43" o:title=""/>
          </v:shape>
          <o:OLEObject Type="Embed" ProgID="Equation.DSMT4" ShapeID="_x0000_i1042" DrawAspect="Content" ObjectID="_1528893889" r:id="rId44"/>
        </w:object>
      </w:r>
      <w:commentRangeEnd w:id="1"/>
      <w:r w:rsidR="00DB4F95">
        <w:rPr>
          <w:rStyle w:val="CommentReference"/>
        </w:rPr>
        <w:commentReference w:id="1"/>
      </w:r>
      <w:r w:rsidRPr="001644FC">
        <w:t xml:space="preserve"> </w:t>
      </w:r>
      <w:r>
        <w:tab/>
      </w:r>
      <w:r>
        <w:tab/>
      </w:r>
      <w:r>
        <w:tab/>
      </w:r>
      <w:r>
        <w:tab/>
        <w:t xml:space="preserve">  </w:t>
      </w:r>
      <w:r>
        <w:tab/>
      </w:r>
    </w:p>
    <w:p w14:paraId="27D44F63" w14:textId="77777777" w:rsidR="00A70C64" w:rsidRPr="0013671C" w:rsidRDefault="00CB3FD1" w:rsidP="00A70C64">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Pr="005C3E4F">
        <w:rPr>
          <w:position w:val="-12"/>
        </w:rPr>
        <w:object w:dxaOrig="300" w:dyaOrig="360" w14:anchorId="5B547821">
          <v:shape id="_x0000_i1043" type="#_x0000_t75" style="width:15pt;height:18.75pt" o:ole="">
            <v:imagedata r:id="rId45" o:title=""/>
          </v:shape>
          <o:OLEObject Type="Embed" ProgID="Equation.3" ShapeID="_x0000_i1043" DrawAspect="Content" ObjectID="_1528893890" r:id="rId46"/>
        </w:object>
      </w:r>
      <w:r>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(see Table 1), and the </w:t>
      </w:r>
      <w:r w:rsidR="00FF0E5A" w:rsidRPr="00FF0E5A">
        <w:rPr>
          <w:position w:val="-12"/>
        </w:rPr>
        <w:object w:dxaOrig="260" w:dyaOrig="380" w14:anchorId="5DAF036F">
          <v:shape id="_x0000_i1044" type="#_x0000_t75" style="width:13.5pt;height:18.75pt" o:ole="">
            <v:imagedata r:id="rId47" o:title=""/>
          </v:shape>
          <o:OLEObject Type="Embed" ProgID="Equation.DSMT4" ShapeID="_x0000_i1044" DrawAspect="Content" ObjectID="_1528893891" r:id="rId48"/>
        </w:object>
      </w:r>
      <w:r w:rsidR="00FF0E5A">
        <w:t xml:space="preserve"> expected vulnerable biomass.  </w:t>
      </w:r>
      <w:r w:rsidR="00A70C64" w:rsidRPr="0013671C">
        <w:rPr>
          <w:rFonts w:eastAsia="Calibri" w:cs="Times New Roman"/>
        </w:rPr>
        <w:t>The expected biomass index is given by:</w:t>
      </w:r>
    </w:p>
    <w:p w14:paraId="16F6528C" w14:textId="3FE43078" w:rsidR="00A70C64" w:rsidRPr="0013671C" w:rsidRDefault="000B6DFC" w:rsidP="00A70C64">
      <w:pPr>
        <w:spacing w:before="240" w:after="240"/>
        <w:ind w:firstLine="0"/>
        <w:jc w:val="right"/>
        <w:rPr>
          <w:rFonts w:eastAsia="Calibri" w:cs="Times New Roman"/>
        </w:rPr>
      </w:pPr>
      <w:r w:rsidRPr="0013671C">
        <w:rPr>
          <w:rFonts w:eastAsia="Calibri" w:cs="Times New Roman"/>
          <w:position w:val="-28"/>
        </w:rPr>
        <w:object w:dxaOrig="3360" w:dyaOrig="859" w14:anchorId="49B7B62A">
          <v:shape id="_x0000_i1323" type="#_x0000_t75" style="width:168.75pt;height:43.5pt" o:ole="">
            <v:imagedata r:id="rId49" o:title=""/>
          </v:shape>
          <o:OLEObject Type="Embed" ProgID="Equation.DSMT4" ShapeID="_x0000_i1323" DrawAspect="Content" ObjectID="_1528893892" r:id="rId5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0489DECA" w:rsidR="00CB3FD1" w:rsidRDefault="000B6DFC" w:rsidP="00CB3FD1">
      <w:pPr>
        <w:ind w:firstLine="0"/>
      </w:pPr>
      <w:r w:rsidRPr="0013671C">
        <w:rPr>
          <w:rFonts w:eastAsia="Calibri" w:cs="Times New Roman"/>
        </w:rPr>
        <w:lastRenderedPageBreak/>
        <w:t xml:space="preserve">where </w:t>
      </w:r>
      <w:proofErr w:type="spellStart"/>
      <w:r w:rsidRPr="0013671C">
        <w:rPr>
          <w:rFonts w:eastAsia="Calibri" w:cs="Times New Roman"/>
          <w:i/>
        </w:rPr>
        <w:t>w</w:t>
      </w:r>
      <w:r w:rsidRPr="0013671C">
        <w:rPr>
          <w:rFonts w:eastAsia="Calibri" w:cs="Times New Roman"/>
          <w:i/>
          <w:vertAlign w:val="subscript"/>
        </w:rPr>
        <w:t>a</w:t>
      </w:r>
      <w:proofErr w:type="spellEnd"/>
      <w:r w:rsidRPr="0013671C">
        <w:rPr>
          <w:rFonts w:eastAsia="Calibri" w:cs="Times New Roman"/>
        </w:rPr>
        <w:t xml:space="preserve"> is the weight </w:t>
      </w:r>
      <w:r>
        <w:rPr>
          <w:rFonts w:eastAsia="Calibri" w:cs="Times New Roman"/>
        </w:rPr>
        <w:t xml:space="preserve">of a fish </w:t>
      </w:r>
      <w:r w:rsidRPr="0013671C">
        <w:rPr>
          <w:rFonts w:eastAsia="Calibri" w:cs="Times New Roman"/>
        </w:rPr>
        <w:t xml:space="preserve">at age </w:t>
      </w:r>
      <w:r w:rsidRPr="0013671C">
        <w:rPr>
          <w:rFonts w:eastAsia="Calibri" w:cs="Times New Roman"/>
          <w:i/>
        </w:rPr>
        <w:t>a</w:t>
      </w:r>
      <w:r w:rsidRPr="0013671C">
        <w:rPr>
          <w:rFonts w:eastAsia="Calibri" w:cs="Times New Roman"/>
        </w:rPr>
        <w:t>,</w:t>
      </w:r>
      <w:r>
        <w:rPr>
          <w:rFonts w:eastAsia="Calibri" w:cs="Times New Roman"/>
        </w:rPr>
        <w:t xml:space="preserve"> and</w:t>
      </w:r>
      <w:r w:rsidRPr="0013671C">
        <w:rPr>
          <w:rFonts w:eastAsia="Calibri" w:cs="Times New Roman"/>
        </w:rPr>
        <w:t xml:space="preserve"> </w:t>
      </w:r>
      <w:proofErr w:type="spellStart"/>
      <w:proofErr w:type="gramStart"/>
      <w:r w:rsidRPr="0013671C">
        <w:rPr>
          <w:rFonts w:eastAsia="Calibri" w:cs="Times New Roman"/>
          <w:i/>
        </w:rPr>
        <w:t>S</w:t>
      </w:r>
      <w:r>
        <w:rPr>
          <w:rFonts w:eastAsia="Calibri" w:cs="Times New Roman"/>
          <w:i/>
          <w:vertAlign w:val="subscript"/>
        </w:rPr>
        <w:t>t,</w:t>
      </w:r>
      <w:r w:rsidRPr="0013671C">
        <w:rPr>
          <w:rFonts w:eastAsia="Calibri" w:cs="Times New Roman"/>
          <w:i/>
          <w:vertAlign w:val="subscript"/>
        </w:rPr>
        <w:t>,</w:t>
      </w:r>
      <w:proofErr w:type="gramEnd"/>
      <w:r w:rsidRPr="0013671C">
        <w:rPr>
          <w:rFonts w:eastAsia="Calibri" w:cs="Times New Roman"/>
          <w:i/>
          <w:vertAlign w:val="subscript"/>
        </w:rPr>
        <w:t>a</w:t>
      </w:r>
      <w:proofErr w:type="spellEnd"/>
      <w:r w:rsidRPr="0013671C">
        <w:rPr>
          <w:rFonts w:eastAsia="Calibri" w:cs="Times New Roman"/>
          <w:i/>
        </w:rPr>
        <w:t xml:space="preserve"> </w:t>
      </w:r>
      <w:r w:rsidRPr="0013671C">
        <w:rPr>
          <w:rFonts w:eastAsia="Calibri" w:cs="Times New Roman"/>
        </w:rPr>
        <w:t xml:space="preserve">is the selectivity for the survey </w:t>
      </w:r>
      <w:r>
        <w:rPr>
          <w:rFonts w:eastAsia="Calibri" w:cs="Times New Roman"/>
        </w:rPr>
        <w:t xml:space="preserve">or the fishery  in year </w:t>
      </w:r>
      <w:r>
        <w:rPr>
          <w:rFonts w:eastAsia="Calibri" w:cs="Times New Roman"/>
          <w:i/>
        </w:rPr>
        <w:t>t</w:t>
      </w:r>
      <w:r>
        <w:rPr>
          <w:rFonts w:eastAsia="Calibri" w:cs="Times New Roman"/>
        </w:rPr>
        <w:t xml:space="preserve"> for</w:t>
      </w:r>
      <w:r w:rsidRPr="0013671C">
        <w:rPr>
          <w:rFonts w:eastAsia="Calibri" w:cs="Times New Roman"/>
        </w:rPr>
        <w:t xml:space="preserve"> age </w:t>
      </w:r>
      <w:r w:rsidRPr="0013671C">
        <w:rPr>
          <w:rFonts w:eastAsia="Calibri" w:cs="Times New Roman"/>
          <w:i/>
        </w:rPr>
        <w:t>a</w:t>
      </w:r>
      <w:r w:rsidRPr="0013671C">
        <w:rPr>
          <w:rFonts w:eastAsia="Calibri" w:cs="Times New Roman"/>
        </w:rPr>
        <w:t xml:space="preserve">. </w:t>
      </w:r>
      <w:r w:rsidR="00CB3FD1" w:rsidRPr="009678AF">
        <w:t xml:space="preserve">The </w:t>
      </w:r>
      <w:r w:rsidR="0090296F">
        <w:t>length- and age-</w:t>
      </w:r>
      <w:r w:rsidR="00CB3FD1" w:rsidRPr="009678AF">
        <w:t>composition data for the fishery and survey catch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normally distributed with ages </w:t>
      </w:r>
      <w:r w:rsidR="0090296F">
        <w:t>subject</w:t>
      </w:r>
      <w:r w:rsidR="00CB3FD1">
        <w:t xml:space="preserve"> </w:t>
      </w:r>
      <w:r w:rsidR="0090296F">
        <w:t xml:space="preserve">to a </w:t>
      </w:r>
      <w:r w:rsidR="00A32D4F">
        <w:t>5% standard deviation by age.</w:t>
      </w:r>
    </w:p>
    <w:p w14:paraId="650BF9EE" w14:textId="40F0C39A" w:rsidR="00F42611" w:rsidRPr="009C359A" w:rsidRDefault="00FF0E5A" w:rsidP="009C359A">
      <w:pPr>
        <w:rPr>
          <w:vertAlign w:val="subscript"/>
        </w:rPr>
      </w:pPr>
      <w:r>
        <w:t>The fishery and survey selectivity during the historical period (years 1-50) were assumed asymptotic</w:t>
      </w:r>
      <w:r w:rsidR="00684595">
        <w:t xml:space="preserve"> (Fig. 1)</w:t>
      </w:r>
      <w:r>
        <w:t xml:space="preserve">.  </w:t>
      </w:r>
      <w:r w:rsidR="007D1858">
        <w:t>T</w:t>
      </w:r>
      <w:r w:rsidR="004A0709">
        <w:t xml:space="preserve">he </w:t>
      </w:r>
      <w:r w:rsidR="00722BE8">
        <w:t>fishery selectivity</w:t>
      </w:r>
      <w:r w:rsidR="004A0709">
        <w:t xml:space="preserve"> shifted to a domed-shaped (compared to the historical asymptotic)</w:t>
      </w:r>
      <w:r w:rsidR="00722BE8">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722BE8">
        <w:t>to mimic a change in fishing behavior resulting from an overfished declaration.</w:t>
      </w:r>
      <w:r w:rsidR="00684595">
        <w:t xml:space="preserve">  The time-varying state of nature applied annual deviations to the peak and descending selectivity (Fig. 1c and 1d).</w:t>
      </w:r>
    </w:p>
    <w:p w14:paraId="24D381E7" w14:textId="77777777" w:rsidR="00F42611" w:rsidRDefault="00F42611" w:rsidP="00F42611">
      <w:pPr>
        <w:pStyle w:val="Heading2"/>
      </w:pPr>
      <w:r>
        <w:t>The estimation method</w:t>
      </w:r>
    </w:p>
    <w:p w14:paraId="6DCD1A65" w14:textId="77777777" w:rsidR="00892332" w:rsidRDefault="00F42611" w:rsidP="0051629E">
      <w:pPr>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w:t>
      </w:r>
      <w:proofErr w:type="spellStart"/>
      <w:r w:rsidR="00C643F9">
        <w:rPr>
          <w:rFonts w:eastAsia="Calibri" w:cs="Times New Roman"/>
        </w:rPr>
        <w:t>Methot</w:t>
      </w:r>
      <w:proofErr w:type="spellEnd"/>
      <w:r w:rsidR="00C643F9">
        <w:rPr>
          <w:rFonts w:eastAsia="Calibri" w:cs="Times New Roman"/>
        </w:rPr>
        <w:t xml:space="preserve">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w:t>
      </w:r>
      <w:commentRangeStart w:id="2"/>
      <w:r w:rsidR="00C70020">
        <w:rPr>
          <w:rFonts w:eastAsia="Calibri" w:cs="Times New Roman"/>
        </w:rPr>
        <w:t xml:space="preserve"> 6</w:t>
      </w:r>
      <w:r w:rsidR="00C70020" w:rsidRPr="00C70020">
        <w:rPr>
          <w:rFonts w:eastAsia="Calibri" w:cs="Times New Roman"/>
          <w:vertAlign w:val="superscript"/>
        </w:rPr>
        <w:t>th</w:t>
      </w:r>
      <w:r w:rsidR="00C70020">
        <w:rPr>
          <w:rFonts w:eastAsia="Calibri" w:cs="Times New Roman"/>
        </w:rPr>
        <w:t xml:space="preserve"> year therea</w:t>
      </w:r>
      <w:commentRangeEnd w:id="2"/>
      <w:r w:rsidR="00426E8C">
        <w:rPr>
          <w:rStyle w:val="CommentReference"/>
        </w:rPr>
        <w:commentReference w:id="2"/>
      </w:r>
      <w:r w:rsidR="00C70020">
        <w:rPr>
          <w:rFonts w:eastAsia="Calibri" w:cs="Times New Roman"/>
        </w:rPr>
        <w:t>fter.</w:t>
      </w:r>
      <w:r w:rsidR="00DA2842">
        <w:rPr>
          <w:rFonts w:eastAsia="Calibri" w:cs="Times New Roman"/>
        </w:rPr>
        <w:t xml:space="preserve">  Assessment frequency of U.S. west coast groundfish varies based upon commercial importance which is used as an indicator of exploitation, the time since last assessment, and dynamics of the stock (</w:t>
      </w:r>
      <w:proofErr w:type="spellStart"/>
      <w:r w:rsidR="00DA2842">
        <w:rPr>
          <w:rFonts w:eastAsia="Calibri" w:cs="Times New Roman"/>
        </w:rPr>
        <w:t>Methot</w:t>
      </w:r>
      <w:proofErr w:type="spellEnd"/>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was selected based upon the slow-dynamics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1B74E049" w:rsidR="00CE5D9C" w:rsidRPr="0051629E" w:rsidRDefault="007D1858" w:rsidP="0051629E">
      <w:r>
        <w:rPr>
          <w:rFonts w:eastAsia="Calibri" w:cs="Times New Roman"/>
        </w:rPr>
        <w:t xml:space="preserve"> </w:t>
      </w:r>
      <w:r w:rsidR="00F42611">
        <w:rPr>
          <w:i/>
        </w:rPr>
        <w:t>R</w:t>
      </w:r>
      <w:r w:rsidR="00F42611">
        <w:rPr>
          <w:i/>
          <w:vertAlign w:val="subscript"/>
        </w:rPr>
        <w:t>0</w:t>
      </w:r>
      <w:r w:rsidR="00F42611">
        <w:t xml:space="preserve">, </w:t>
      </w:r>
      <w:r w:rsidR="004A0709">
        <w:t xml:space="preserve">steepness, growth, </w:t>
      </w:r>
      <w:r>
        <w:t xml:space="preserve">annual </w:t>
      </w:r>
      <w:r w:rsidR="00F42611" w:rsidRPr="0017646F">
        <w:t>recruitment deviations, initia</w:t>
      </w:r>
      <w:r w:rsidR="00A32D4F">
        <w:t>l age-structure deviations, the size at maximum selectivity, and the width at the maximum selectivity</w:t>
      </w:r>
      <w:r w:rsidR="00F42611" w:rsidRPr="0017646F">
        <w:t xml:space="preserve"> </w:t>
      </w:r>
      <w:r w:rsidR="00A32D4F">
        <w:t xml:space="preserve">for the </w:t>
      </w:r>
      <w:r w:rsidR="00FC6DDB">
        <w:t xml:space="preserve">fishery and survey </w:t>
      </w:r>
      <w:proofErr w:type="spellStart"/>
      <w:r w:rsidR="00A32D4F">
        <w:t>selectivities</w:t>
      </w:r>
      <w:proofErr w:type="spellEnd"/>
      <w:r w:rsidR="00F42611" w:rsidRPr="0017646F">
        <w:t xml:space="preserve"> were estimated</w:t>
      </w:r>
      <w:r w:rsidR="00FC6DDB">
        <w:t xml:space="preserve">.  </w:t>
      </w:r>
      <w:r w:rsidR="006B163B" w:rsidRPr="0013671C">
        <w:rPr>
          <w:rFonts w:eastAsia="Calibri" w:cs="Times New Roman"/>
        </w:rPr>
        <w:t xml:space="preserve">The </w:t>
      </w:r>
      <w:r w:rsidR="006B163B">
        <w:rPr>
          <w:rFonts w:eastAsia="Calibri" w:cs="Times New Roman"/>
        </w:rPr>
        <w:t>relative stock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w:t>
      </w:r>
      <w:r w:rsidR="00A32D4F">
        <w:rPr>
          <w:rFonts w:eastAsia="Calibri" w:cs="Times New Roman"/>
        </w:rPr>
        <w:t>Pacific Fishery Management Council (</w:t>
      </w:r>
      <w:r w:rsidR="00426E8C">
        <w:rPr>
          <w:rFonts w:eastAsia="Calibri" w:cs="Times New Roman"/>
        </w:rPr>
        <w:t>PFMC</w:t>
      </w:r>
      <w:r w:rsidR="00A32D4F">
        <w:rPr>
          <w:rFonts w:eastAsia="Calibri" w:cs="Times New Roman"/>
        </w:rPr>
        <w:t>)</w:t>
      </w:r>
      <w:r w:rsidR="00426E8C">
        <w:rPr>
          <w:rFonts w:eastAsia="Calibri" w:cs="Times New Roman"/>
        </w:rPr>
        <w:t xml:space="preserve"> rockfish harvest control rule</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index of abundance </w:t>
      </w:r>
      <w:r w:rsidR="00C70020">
        <w:t xml:space="preserve">and </w:t>
      </w:r>
      <w:r w:rsidR="0051629E">
        <w:t xml:space="preserve">composition data were generated for the subsequent six years. </w:t>
      </w:r>
    </w:p>
    <w:p w14:paraId="4EB07211" w14:textId="4F9E8296" w:rsidR="00C70020" w:rsidRDefault="00C70020" w:rsidP="00C70020">
      <w:pPr>
        <w:rPr>
          <w:rFonts w:eastAsia="Calibri" w:cs="Times New Roman"/>
        </w:rPr>
      </w:pPr>
      <w:r>
        <w:t xml:space="preserve">The </w:t>
      </w:r>
      <w:r w:rsidR="00DB4F95">
        <w:t xml:space="preserve">PFMC </w:t>
      </w:r>
      <w:r w:rsidR="00407707" w:rsidRPr="0017646F">
        <w:t xml:space="preserve">harvest control rule applies a linear reduction in </w:t>
      </w:r>
      <w:r w:rsidR="00407707">
        <w:t>catch</w:t>
      </w:r>
      <w:r w:rsidR="00407707" w:rsidRPr="0017646F">
        <w:t xml:space="preserve"> when a stock is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07707">
        <w:t>overfishing level (</w:t>
      </w:r>
      <w:r w:rsidR="00407707" w:rsidRPr="0013671C">
        <w:t>OFL</w:t>
      </w:r>
      <w:r w:rsidR="00407707">
        <w:t>)</w:t>
      </w:r>
      <w:r w:rsidR="00407707" w:rsidRPr="0013671C">
        <w:t xml:space="preserve"> was set equal to the</w:t>
      </w:r>
      <w:r w:rsidR="00DA2842">
        <w:t xml:space="preserve"> target </w:t>
      </w:r>
      <w:proofErr w:type="spellStart"/>
      <w:r w:rsidR="00DA2842">
        <w:t>spawner</w:t>
      </w:r>
      <w:proofErr w:type="spellEnd"/>
      <w:r w:rsidR="00DA2842">
        <w:t xml:space="preserve">-per-recruit harvest rate </w:t>
      </w:r>
      <w:r w:rsidR="00407707" w:rsidRPr="0013671C">
        <w:t xml:space="preserve">multiplied by </w:t>
      </w:r>
      <w:proofErr w:type="spellStart"/>
      <w:r w:rsidR="00407707" w:rsidRPr="00CE5D9C">
        <w:rPr>
          <w:i/>
        </w:rPr>
        <w:t>SB</w:t>
      </w:r>
      <w:r w:rsidR="00CE5D9C" w:rsidRPr="00CE5D9C">
        <w:rPr>
          <w:i/>
          <w:vertAlign w:val="subscript"/>
        </w:rPr>
        <w:t>t</w:t>
      </w:r>
      <w:proofErr w:type="spellEnd"/>
      <w:r w:rsidR="00407707" w:rsidRPr="0013671C">
        <w:t>.  The OFL was reduced by a commonly used management buffer value</w:t>
      </w:r>
      <w:r w:rsidR="00407707">
        <w:t xml:space="preserve">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(0.956; </w:t>
      </w:r>
      <w:r w:rsidR="00407707" w:rsidRPr="006F7345">
        <w:t xml:space="preserve">Ralston </w:t>
      </w:r>
      <w:r w:rsidR="00407707" w:rsidRPr="006F7345">
        <w:rPr>
          <w:i/>
        </w:rPr>
        <w:t>et al.</w:t>
      </w:r>
      <w:r w:rsidR="00407707" w:rsidRPr="006F7345">
        <w:t xml:space="preserve"> 2011</w:t>
      </w:r>
      <w:r w:rsidR="00407707">
        <w:t xml:space="preserve">) </w:t>
      </w:r>
      <w:r w:rsidR="00407707" w:rsidRPr="0013671C">
        <w:t>to determine the ABC catch level</w:t>
      </w:r>
      <w:r w:rsidR="00407707">
        <w:t>, i.e. ABC = 0.956 OFL</w:t>
      </w:r>
      <w:r w:rsidR="00407707" w:rsidRPr="0013671C">
        <w:t xml:space="preserve">.   </w:t>
      </w:r>
      <w:r w:rsidR="00D25749">
        <w:rPr>
          <w:rFonts w:eastAsia="Calibri" w:cs="Times New Roman"/>
        </w:rPr>
        <w:t>T</w:t>
      </w:r>
      <w:r w:rsidR="00407707" w:rsidRPr="0013671C">
        <w:rPr>
          <w:rFonts w:eastAsia="Calibri" w:cs="Times New Roman"/>
        </w:rPr>
        <w:t>he annual catch limit</w:t>
      </w:r>
      <w:r w:rsidR="00D25749">
        <w:rPr>
          <w:rFonts w:eastAsia="Calibri" w:cs="Times New Roman"/>
        </w:rPr>
        <w:t xml:space="preserve"> (ACL) was set equal to the ABC is the stock was above </w:t>
      </w:r>
      <w:r w:rsidR="00D25749" w:rsidRPr="0017646F">
        <w:t>0.40</w:t>
      </w:r>
      <w:r w:rsidR="00D25749" w:rsidRPr="0017646F">
        <w:rPr>
          <w:i/>
        </w:rPr>
        <w:t>SB</w:t>
      </w:r>
      <w:r w:rsidR="00D25749" w:rsidRPr="007D1858">
        <w:rPr>
          <w:vertAlign w:val="subscript"/>
        </w:rPr>
        <w:t>0</w:t>
      </w:r>
      <w:r w:rsidR="00D25749">
        <w:rPr>
          <w:vertAlign w:val="subscript"/>
        </w:rPr>
        <w:t xml:space="preserve"> </w:t>
      </w:r>
      <w:r w:rsidR="00D25749">
        <w:rPr>
          <w:rFonts w:eastAsia="Calibri" w:cs="Times New Roman"/>
        </w:rPr>
        <w:t xml:space="preserve">or reduced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6E02215E" w:rsidR="00046AE3" w:rsidRPr="00C70020" w:rsidRDefault="00046AE3" w:rsidP="00755CA5">
      <w:pPr>
        <w:rPr>
          <w:rFonts w:eastAsia="Calibri" w:cs="Times New Roman"/>
        </w:rPr>
      </w:pPr>
      <w:r w:rsidRPr="0013671C">
        <w:rPr>
          <w:rFonts w:eastAsia="Calibri" w:cs="Times New Roman"/>
        </w:rPr>
        <w:t xml:space="preserve">One major difference in </w:t>
      </w:r>
      <w:r w:rsidR="00755CA5">
        <w:rPr>
          <w:rFonts w:eastAsia="Calibri" w:cs="Times New Roman"/>
        </w:rPr>
        <w:t>the simulation</w:t>
      </w:r>
      <w:r w:rsidRPr="0013671C">
        <w:rPr>
          <w:rFonts w:eastAsia="Calibri" w:cs="Times New Roman"/>
        </w:rPr>
        <w:t xml:space="preserve"> and actual management practice </w:t>
      </w:r>
      <w:r>
        <w:rPr>
          <w:rFonts w:eastAsia="Calibri" w:cs="Times New Roman"/>
        </w:rPr>
        <w:t xml:space="preserve">on the U.S. west coast </w:t>
      </w:r>
      <w:r w:rsidRPr="0013671C">
        <w:rPr>
          <w:rFonts w:eastAsia="Calibri" w:cs="Times New Roman"/>
        </w:rPr>
        <w:t xml:space="preserve">was the omission of </w:t>
      </w:r>
      <w:r>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755CA5">
        <w:rPr>
          <w:rFonts w:eastAsia="Calibri" w:cs="Times New Roman"/>
        </w:rPr>
        <w:t>a minimum stock size threshold (defined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Harvest for stocks below the</w:t>
      </w:r>
      <w:r w:rsidR="00755CA5">
        <w:rPr>
          <w:rFonts w:eastAsia="Calibri" w:cs="Times New Roman"/>
        </w:rPr>
        <w:t xml:space="preserve"> threshold </w:t>
      </w:r>
      <w:r w:rsidRPr="0013671C">
        <w:rPr>
          <w:rFonts w:eastAsia="Calibri" w:cs="Times New Roman"/>
        </w:rPr>
        <w:t xml:space="preserve">would no longer be determined based upon the standard harvest control rule, but rather a rebuilding plan would be used to determine catches until it is rebuilt to the target </w:t>
      </w:r>
      <w:r w:rsidR="00755CA5">
        <w:rPr>
          <w:rFonts w:eastAsia="Calibri" w:cs="Times New Roman"/>
        </w:rPr>
        <w:t xml:space="preserve">biomass. </w:t>
      </w:r>
      <w:r w:rsidR="00D25749">
        <w:rPr>
          <w:rFonts w:eastAsia="Calibri" w:cs="Times New Roman"/>
        </w:rPr>
        <w:t>To reduce simulation complexity a</w:t>
      </w:r>
      <w:r w:rsidRPr="0013671C">
        <w:rPr>
          <w:rFonts w:eastAsia="Calibri" w:cs="Times New Roman"/>
        </w:rPr>
        <w:t xml:space="preserve"> rebuilding plan was not imposed </w:t>
      </w:r>
      <w:r>
        <w:rPr>
          <w:rFonts w:eastAsia="Calibri" w:cs="Times New Roman"/>
        </w:rPr>
        <w:t>i</w:t>
      </w:r>
      <w:r w:rsidRPr="0013671C">
        <w:rPr>
          <w:rFonts w:eastAsia="Calibri" w:cs="Times New Roman"/>
        </w:rPr>
        <w:t xml:space="preserve">f a simulated stock </w:t>
      </w:r>
      <w:r>
        <w:rPr>
          <w:rFonts w:eastAsia="Calibri" w:cs="Times New Roman"/>
        </w:rPr>
        <w:t xml:space="preserve">was assessed to have </w:t>
      </w:r>
      <w:r w:rsidRPr="0013671C">
        <w:rPr>
          <w:rFonts w:eastAsia="Calibri" w:cs="Times New Roman"/>
        </w:rPr>
        <w:t>f</w:t>
      </w:r>
      <w:r>
        <w:rPr>
          <w:rFonts w:eastAsia="Calibri" w:cs="Times New Roman"/>
        </w:rPr>
        <w:t>allen</w:t>
      </w:r>
      <w:r w:rsidRPr="0013671C">
        <w:rPr>
          <w:rFonts w:eastAsia="Calibri" w:cs="Times New Roman"/>
        </w:rPr>
        <w:t xml:space="preserve"> below the </w:t>
      </w:r>
      <w:r w:rsidR="00755CA5">
        <w:rPr>
          <w:rFonts w:eastAsia="Calibri" w:cs="Times New Roman"/>
        </w:rPr>
        <w:t>threshold</w:t>
      </w:r>
      <w:r w:rsidRPr="0013671C">
        <w:rPr>
          <w:rFonts w:eastAsia="Calibri" w:cs="Times New Roman"/>
        </w:rPr>
        <w:t xml:space="preserve"> and the catches were determined based on the harvest control rule </w:t>
      </w:r>
      <w:r>
        <w:rPr>
          <w:rFonts w:eastAsia="Calibri" w:cs="Times New Roman"/>
        </w:rPr>
        <w:t>for</w:t>
      </w:r>
      <w:r w:rsidRPr="0013671C">
        <w:rPr>
          <w:rFonts w:eastAsia="Calibri" w:cs="Times New Roman"/>
        </w:rPr>
        <w:t xml:space="preserve"> all estimated stock sizes.</w:t>
      </w:r>
    </w:p>
    <w:p w14:paraId="02F2D888" w14:textId="77777777" w:rsidR="004D3650" w:rsidRDefault="004D3650" w:rsidP="004D3650">
      <w:pPr>
        <w:pStyle w:val="Heading2"/>
      </w:pPr>
      <w:r>
        <w:t>Data scenarios</w:t>
      </w:r>
    </w:p>
    <w:p w14:paraId="748C2A74" w14:textId="4C4E6685" w:rsidR="00261232" w:rsidRDefault="004D3650" w:rsidP="004D3650">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w:t>
      </w:r>
      <w:r w:rsidR="00261232">
        <w:lastRenderedPageBreak/>
        <w:t xml:space="preserve">that </w:t>
      </w:r>
      <w:r w:rsidR="00FB7522">
        <w:t>is</w:t>
      </w:r>
      <w:ins w:id="3" w:author="Punt, Andre (O&amp;A, Hobart)" w:date="2016-06-29T11:41:00Z">
        <w:r w:rsidR="00DB4F95">
          <w:t xml:space="preserve"> </w:t>
        </w:r>
      </w:ins>
      <w:r w:rsidR="00261232">
        <w:t xml:space="preserve">infrequently encountered by </w:t>
      </w:r>
      <w:r w:rsidR="00FB7522">
        <w:t>a</w:t>
      </w:r>
      <w:ins w:id="4" w:author="Punt, Andre (O&amp;A, Hobart)" w:date="2016-06-29T11:41:00Z">
        <w:r w:rsidR="00DB4F95">
          <w:t xml:space="preserve"> </w:t>
        </w:r>
      </w:ins>
      <w:r w:rsidR="00261232">
        <w:t>survey (e.g. due to depth or habitat) and the majority of the historical data available were from the fishery.  The historical sample siz</w:t>
      </w:r>
      <w:r w:rsidR="0020389E">
        <w:t>es were generally based on the effective sample sizes</w:t>
      </w:r>
      <w:r w:rsidR="00261232">
        <w:t xml:space="preserve"> observed </w:t>
      </w:r>
      <w:r w:rsidR="00DB4F95">
        <w:t>for</w:t>
      </w:r>
      <w:r w:rsidR="00261232">
        <w:t xml:space="preserve"> </w:t>
      </w:r>
      <w:proofErr w:type="spellStart"/>
      <w:r w:rsidR="00261232">
        <w:t>yelloweye</w:t>
      </w:r>
      <w:proofErr w:type="spellEnd"/>
      <w:r w:rsidR="00261232">
        <w:t xml:space="preserve"> rockfish.  Following the first assessment in year 50, the three data scenarios </w:t>
      </w:r>
      <w:r w:rsidR="000E4B79">
        <w:t xml:space="preserve">have </w:t>
      </w:r>
      <w:r w:rsidR="00DB4F95">
        <w:t xml:space="preserve">different </w:t>
      </w:r>
      <w:r w:rsidR="00261232">
        <w:t>data availability</w:t>
      </w:r>
      <w:r w:rsidR="000E4B79">
        <w:t xml:space="preserve"> based on stock status</w:t>
      </w:r>
      <w:r w:rsidR="00261232">
        <w:t>.</w:t>
      </w:r>
      <w:r w:rsidR="00FB7522">
        <w:t xml:space="preserve">  Stock status is defined as the ratio of </w:t>
      </w:r>
      <w:r w:rsidR="000E4B79">
        <w:t xml:space="preserve">biomass </w:t>
      </w:r>
      <w:r w:rsidR="00FB7522">
        <w:t xml:space="preserve">to unfished biomass </w:t>
      </w:r>
      <w:r w:rsidR="00DE4E0E">
        <w:t>(</w:t>
      </w:r>
      <w:r w:rsidR="008B40FE">
        <w:t xml:space="preserve">termed </w:t>
      </w:r>
      <w:r w:rsidR="00FB7522">
        <w:t>relative</w:t>
      </w:r>
      <w:r w:rsidR="00DE4E0E">
        <w:t xml:space="preserve"> spawning</w:t>
      </w:r>
      <w:r w:rsidR="00FB7522">
        <w:t xml:space="preserve"> biomass) </w:t>
      </w:r>
      <w:r w:rsidR="000E4B79">
        <w:t xml:space="preserve">in the assessment year relative to the management targets.  The simulated stocks </w:t>
      </w:r>
      <w:r w:rsidR="00DB4F95">
        <w:t xml:space="preserve">were in </w:t>
      </w:r>
      <w:r w:rsidR="000E4B79">
        <w:t xml:space="preserve">an overfished </w:t>
      </w:r>
      <w:r w:rsidR="00DB4F95">
        <w:t>state when the</w:t>
      </w:r>
      <w:r w:rsidR="000E4B79">
        <w:t xml:space="preserve"> first assessment</w:t>
      </w:r>
      <w:r w:rsidR="00DB4F95">
        <w:t xml:space="preserve"> was conducted</w:t>
      </w:r>
      <w:r w:rsidR="000E4B79">
        <w:t xml:space="preserve">.  The simulated stocks were classified as overfished until the relative </w:t>
      </w:r>
      <w:r w:rsidR="00DE4E0E">
        <w:t xml:space="preserve">spawning </w:t>
      </w:r>
      <w:r w:rsidR="000E4B79">
        <w:t>biomass surpassed the target biomass (0.40</w:t>
      </w:r>
      <w:r w:rsidR="000E4B79">
        <w:rPr>
          <w:i/>
        </w:rPr>
        <w:t>SB</w:t>
      </w:r>
      <w:r w:rsidR="000E4B79">
        <w:rPr>
          <w:vertAlign w:val="subscript"/>
        </w:rPr>
        <w:t>0</w:t>
      </w:r>
      <w:r w:rsidR="000E4B79">
        <w:t>)</w:t>
      </w:r>
      <w:r w:rsidR="00261232">
        <w:t xml:space="preserve"> </w:t>
      </w:r>
      <w:r w:rsidR="000E4B79">
        <w:t xml:space="preserve">at which time they were classified as rebuilt.  </w:t>
      </w:r>
    </w:p>
    <w:p w14:paraId="1CDFF3E0" w14:textId="510D96B4" w:rsidR="00442112" w:rsidRDefault="00001800" w:rsidP="00261232">
      <w:r>
        <w:t xml:space="preserve">The data quantity available during the management period differed across the three data scenarios based on whether the stock was overfished or rebuilt. </w:t>
      </w:r>
      <w:r w:rsidR="00CF48EA">
        <w:t xml:space="preserve">The “full data” scenario </w:t>
      </w:r>
      <w:r w:rsidR="0051629E">
        <w:t>maintained</w:t>
      </w:r>
      <w:r w:rsidR="00CF48EA">
        <w:t xml:space="preserve"> fishery and survey composition data at the historical levels </w:t>
      </w:r>
      <w:r>
        <w:t>(</w:t>
      </w:r>
      <w:r w:rsidR="00CF48EA">
        <w:t>prior to the stock being declared overfished in year 50</w:t>
      </w:r>
      <w:r>
        <w:t>)</w:t>
      </w:r>
      <w:r w:rsidR="00CF48EA">
        <w:t xml:space="preserve"> during rebuilding.  </w:t>
      </w:r>
    </w:p>
    <w:p w14:paraId="4EE4DED8" w14:textId="6E673530" w:rsidR="00261232" w:rsidRDefault="00CF48EA" w:rsidP="00442112">
      <w:r>
        <w:t>The “reduced data”</w:t>
      </w:r>
      <w:r w:rsidR="0051629E">
        <w:t xml:space="preserve"> scenario reduced</w:t>
      </w:r>
      <w:r>
        <w:t xml:space="preserve"> the amount of data available from the fishery during rebuilding</w:t>
      </w:r>
      <w:r w:rsidR="00261232">
        <w:t xml:space="preserve"> (Fig. 2)</w:t>
      </w:r>
      <w:r>
        <w:t xml:space="preserve">.  </w:t>
      </w:r>
      <w:r w:rsidR="00261232">
        <w:t>The</w:t>
      </w:r>
      <w:r w:rsidR="0051629E">
        <w:t xml:space="preserve"> composition data were</w:t>
      </w:r>
      <w:r w:rsidR="00261232">
        <w:t xml:space="preserve"> reduced to 20% of the historical sample sizes during rebuilding.  </w:t>
      </w:r>
      <w:r>
        <w:t>The composition sample sizes revert to his</w:t>
      </w:r>
      <w:r w:rsidR="0051629E">
        <w:t>torical levels when the stock was</w:t>
      </w:r>
      <w:r>
        <w:t xml:space="preserve"> estimated to</w:t>
      </w:r>
      <w:r w:rsidR="00C70020">
        <w:t xml:space="preserve"> have</w:t>
      </w:r>
      <w:r>
        <w:t xml:space="preserve"> </w:t>
      </w:r>
      <w:r w:rsidR="00C70020">
        <w:t>rebuilt</w:t>
      </w:r>
      <w:r w:rsidR="0051629E">
        <w:t xml:space="preserve"> above the target biomass</w:t>
      </w:r>
      <w:r>
        <w:t xml:space="preserve">.  </w:t>
      </w:r>
      <w:r w:rsidR="00C70020">
        <w:t>The fishery CPUE index was</w:t>
      </w:r>
      <w:r w:rsidR="00261232">
        <w:t xml:space="preserve"> eliminated during rebuilding, </w:t>
      </w:r>
      <w:r w:rsidR="0051629E">
        <w:t xml:space="preserve">but </w:t>
      </w:r>
      <w:r w:rsidR="00DB4F95">
        <w:t xml:space="preserve">is available again </w:t>
      </w:r>
      <w:r w:rsidR="0051629E">
        <w:t>when the stock was</w:t>
      </w:r>
      <w:r w:rsidR="00261232">
        <w:t xml:space="preserve"> estimated to be </w:t>
      </w:r>
      <w:r w:rsidR="0051629E">
        <w:t>above</w:t>
      </w:r>
      <w:r w:rsidR="00261232">
        <w:t xml:space="preserve"> the target biomass.</w:t>
      </w:r>
    </w:p>
    <w:p w14:paraId="0C945AD3" w14:textId="19BCFA5E" w:rsidR="00CF48EA" w:rsidRDefault="00CF48EA" w:rsidP="00261232">
      <w:r>
        <w:t>The “</w:t>
      </w:r>
      <w:r w:rsidR="00B571AF">
        <w:t>eliminated</w:t>
      </w:r>
      <w:r>
        <w:t xml:space="preserve"> data” scenario e</w:t>
      </w:r>
      <w:r w:rsidR="0051629E">
        <w:t>liminated</w:t>
      </w:r>
      <w:r>
        <w:t xml:space="preserve"> new fishery data</w:t>
      </w:r>
      <w:r w:rsidR="00B571AF">
        <w:t>,</w:t>
      </w:r>
      <w:r>
        <w:t xml:space="preserve"> </w:t>
      </w:r>
      <w:r w:rsidR="0051629E">
        <w:t>both composition and index</w:t>
      </w:r>
      <w:r w:rsidR="00B571AF">
        <w:t>,</w:t>
      </w:r>
      <w:r w:rsidR="0051629E">
        <w:t xml:space="preserve"> </w:t>
      </w:r>
      <w:r>
        <w:t xml:space="preserve">during rebuilding. </w:t>
      </w:r>
      <w:r w:rsidR="0051629E">
        <w:t xml:space="preserve">The composition data and fishery </w:t>
      </w:r>
      <w:r w:rsidR="00C70020">
        <w:t>CPUE</w:t>
      </w:r>
      <w:r w:rsidR="0051629E">
        <w:t xml:space="preserve"> index resumes at historical samples sizes when the stock was estimated to be </w:t>
      </w:r>
      <w:commentRangeStart w:id="5"/>
      <w:r w:rsidR="0051629E">
        <w:t>rebuilt</w:t>
      </w:r>
      <w:commentRangeEnd w:id="5"/>
      <w:r w:rsidR="00DB4F95">
        <w:rPr>
          <w:rStyle w:val="CommentReference"/>
        </w:rPr>
        <w:commentReference w:id="5"/>
      </w:r>
      <w:r w:rsidR="0051629E">
        <w:t>.</w:t>
      </w:r>
    </w:p>
    <w:p w14:paraId="2A843F01" w14:textId="77777777" w:rsidR="00F42611" w:rsidRDefault="00F42611" w:rsidP="00F42611">
      <w:pPr>
        <w:pStyle w:val="Heading2"/>
      </w:pPr>
      <w:r>
        <w:t>Performance measures</w:t>
      </w:r>
    </w:p>
    <w:p w14:paraId="163757A3" w14:textId="0D6EBF0D" w:rsidR="00914317" w:rsidRDefault="00914317" w:rsidP="00E70B9A">
      <w:pPr>
        <w:ind w:firstLine="0"/>
      </w:pPr>
      <w:r>
        <w:t>The outcomes of the simulations for each harvest control rule were summarized using the following five metrics</w:t>
      </w:r>
      <w:r w:rsidR="00C14BF3">
        <w:t xml:space="preserve"> that were selected to evaluate the impact of data and estimation of indicators of stock status (e.g. relative spawning biomass) and management quantities (e.g. ACLs)</w:t>
      </w:r>
      <w:r>
        <w:t>:</w:t>
      </w:r>
    </w:p>
    <w:p w14:paraId="2E71C1A3" w14:textId="5BF18E85" w:rsidR="00F42611" w:rsidRDefault="00F42611" w:rsidP="00914317">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914317">
      <w:pPr>
        <w:pStyle w:val="Equations"/>
      </w:pPr>
      <w:r w:rsidRPr="00914317">
        <w:rPr>
          <w:position w:val="-24"/>
        </w:rPr>
        <w:object w:dxaOrig="1200" w:dyaOrig="620" w14:anchorId="2F7367E0">
          <v:shape id="_x0000_i1045" type="#_x0000_t75" style="width:60pt;height:30.75pt" o:ole="">
            <v:imagedata r:id="rId51" o:title=""/>
          </v:shape>
          <o:OLEObject Type="Embed" ProgID="Equation.DSMT4" ShapeID="_x0000_i1045" DrawAspect="Content" ObjectID="_1528893893" r:id="rId52"/>
        </w:object>
      </w:r>
      <w:r>
        <w:t xml:space="preserve"> </w:t>
      </w:r>
      <w:r>
        <w:tab/>
      </w:r>
      <w:r>
        <w:tab/>
      </w:r>
      <w:r w:rsidR="00F42611">
        <w:tab/>
      </w:r>
      <w:r w:rsidR="00F42611">
        <w:tab/>
      </w:r>
      <w:r w:rsidR="00F42611">
        <w:tab/>
      </w:r>
      <w:r w:rsidR="00F42611">
        <w:tab/>
      </w:r>
      <w:r w:rsidR="00122B4B">
        <w:t>(5</w:t>
      </w:r>
      <w:r w:rsidR="00F42611">
        <w:t>)</w:t>
      </w:r>
    </w:p>
    <w:p w14:paraId="68A65BFC" w14:textId="105EFA16" w:rsidR="00F45950" w:rsidRPr="00F45950" w:rsidRDefault="00F42611" w:rsidP="00F45950">
      <w:pPr>
        <w:pStyle w:val="ListParagraph"/>
        <w:ind w:firstLine="0"/>
      </w:pPr>
      <w:r w:rsidRPr="00F45950">
        <w:t xml:space="preserve">where </w:t>
      </w:r>
      <w:r w:rsidR="00914317" w:rsidRPr="00F45950">
        <w:t>E</w:t>
      </w:r>
      <w:r w:rsidRPr="00F45950">
        <w:t xml:space="preserve"> is the estimated quantity of interest and </w:t>
      </w:r>
      <w:r w:rsidR="00914317" w:rsidRPr="00F45950">
        <w:t xml:space="preserve">T </w:t>
      </w:r>
      <w:r w:rsidRPr="00F45950">
        <w:t>true v</w:t>
      </w:r>
      <w:r w:rsidR="00914317" w:rsidRPr="00F45950">
        <w:t>alue from the operating model.</w:t>
      </w:r>
    </w:p>
    <w:p w14:paraId="6E9005AF" w14:textId="22B6BE59" w:rsidR="00F42611" w:rsidRDefault="00F42611" w:rsidP="00914317">
      <w:pPr>
        <w:pStyle w:val="ListParagraph"/>
        <w:numPr>
          <w:ilvl w:val="0"/>
          <w:numId w:val="1"/>
        </w:numPr>
      </w:pPr>
      <w:r>
        <w:t>The root mean square error (RMSE), a measure</w:t>
      </w:r>
      <w:r w:rsidR="00170CE2">
        <w:t xml:space="preserve"> of precision and bias, was</w:t>
      </w:r>
      <w:r>
        <w:t xml:space="preserve"> calculated to assess the overall level of error given the amount of data available:</w:t>
      </w:r>
    </w:p>
    <w:p w14:paraId="2636F0C7" w14:textId="0F265498" w:rsidR="00F42611" w:rsidRPr="003F1007" w:rsidRDefault="00914317" w:rsidP="00914317">
      <w:pPr>
        <w:pStyle w:val="Equations"/>
      </w:pPr>
      <w:r w:rsidRPr="00914317">
        <w:rPr>
          <w:position w:val="-32"/>
        </w:rPr>
        <w:object w:dxaOrig="2799" w:dyaOrig="840" w14:anchorId="7981D0DE">
          <v:shape id="_x0000_i1046" type="#_x0000_t75" style="width:140.25pt;height:42pt" o:ole="">
            <v:imagedata r:id="rId53" o:title=""/>
          </v:shape>
          <o:OLEObject Type="Embed" ProgID="Equation.DSMT4" ShapeID="_x0000_i1046" DrawAspect="Content" ObjectID="_1528893894" r:id="rId54"/>
        </w:object>
      </w:r>
      <w:r>
        <w:t xml:space="preserve"> </w:t>
      </w:r>
      <w:r>
        <w:tab/>
      </w:r>
      <w:r>
        <w:tab/>
      </w:r>
      <w:r w:rsidR="00F42611">
        <w:tab/>
      </w:r>
      <w:r w:rsidR="00F42611">
        <w:tab/>
      </w:r>
      <w:r w:rsidR="00F42611">
        <w:tab/>
      </w:r>
      <w:r w:rsidR="00122B4B">
        <w:t>(6</w:t>
      </w:r>
      <w:r w:rsidR="00F42611">
        <w:t>)</w:t>
      </w:r>
    </w:p>
    <w:p w14:paraId="21DEC718" w14:textId="0B4344B1" w:rsidR="00F45950" w:rsidRDefault="00E70B9A" w:rsidP="00F4595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attain while the stock was recovering to the target biomass.</w:t>
      </w:r>
    </w:p>
    <w:p w14:paraId="05F63187" w14:textId="53C7CAF6" w:rsidR="00E70B9A" w:rsidRPr="00F45950" w:rsidRDefault="00E70B9A" w:rsidP="00F45950">
      <w:pPr>
        <w:numPr>
          <w:ilvl w:val="0"/>
          <w:numId w:val="1"/>
        </w:numPr>
        <w:spacing w:after="200"/>
        <w:rPr>
          <w:rFonts w:eastAsia="Calibri" w:cs="Times New Roman"/>
        </w:rPr>
      </w:pPr>
      <w:r w:rsidRPr="00F45950">
        <w:rPr>
          <w:rFonts w:eastAsia="Calibri" w:cs="Times New Roman"/>
        </w:rPr>
        <w:t xml:space="preserve">The annual average variability of the catches (abbreviation AAV) defined as: </w:t>
      </w:r>
    </w:p>
    <w:p w14:paraId="50D6B4A0" w14:textId="3082C226" w:rsidR="00E70B9A" w:rsidRDefault="00E70B9A" w:rsidP="00E70B9A">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F4595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2A15E3">
      <w:pPr>
        <w:pStyle w:val="Heading1"/>
      </w:pPr>
      <w:r>
        <w:lastRenderedPageBreak/>
        <w:t>Results</w:t>
      </w:r>
    </w:p>
    <w:p w14:paraId="65A4CB04" w14:textId="3EBBC2DD" w:rsidR="00906899" w:rsidRDefault="00906899" w:rsidP="00906899">
      <w:pPr>
        <w:pStyle w:val="Heading2"/>
      </w:pPr>
      <w:r>
        <w:t>Assessment performance with time-invariant parameters</w:t>
      </w:r>
    </w:p>
    <w:p w14:paraId="7A8688DB" w14:textId="679DF9C8" w:rsidR="00906899" w:rsidRDefault="008715D5" w:rsidP="00C321EE">
      <w:pPr>
        <w:ind w:firstLine="0"/>
      </w:pPr>
      <w:r>
        <w:t xml:space="preserve">The trends of the relative error </w:t>
      </w:r>
      <w:r>
        <w:t xml:space="preserve">about </w:t>
      </w:r>
      <w:r w:rsidR="00DB4F95">
        <w:t xml:space="preserve">in </w:t>
      </w:r>
      <w:r w:rsidR="00C321EE">
        <w:t xml:space="preserve">spawning biomass and </w:t>
      </w:r>
      <w:r>
        <w:t xml:space="preserve">relative </w:t>
      </w:r>
      <w:r w:rsidR="00DE4E0E">
        <w:t xml:space="preserve">spawning </w:t>
      </w:r>
      <w:r>
        <w:t>biomass were generally consistent across the three data scenarios (Fig</w:t>
      </w:r>
      <w:r w:rsidR="00C321EE">
        <w:t>s</w:t>
      </w:r>
      <w:r>
        <w:t xml:space="preserve">. </w:t>
      </w:r>
      <w:r w:rsidR="00C321EE">
        <w:t>3a-c and 4a-c</w:t>
      </w:r>
      <w:r>
        <w:t xml:space="preserve">).  The initial assessment in year 50 was </w:t>
      </w:r>
      <w:r w:rsidR="00C321EE">
        <w:t xml:space="preserve">median </w:t>
      </w:r>
      <w:r>
        <w:t>unbiased</w:t>
      </w:r>
      <w:r w:rsidR="00DB4F95">
        <w:t xml:space="preserve"> for both</w:t>
      </w:r>
      <w:r>
        <w:t xml:space="preserve"> </w:t>
      </w:r>
      <w:r w:rsidR="00C321EE">
        <w:t xml:space="preserve">spawning biomass and the </w:t>
      </w:r>
      <w:r>
        <w:t xml:space="preserve">relative </w:t>
      </w:r>
      <w:r w:rsidR="00DB4F95">
        <w:t>spawning biomass</w:t>
      </w:r>
      <w:r>
        <w:t xml:space="preserve">.  However, </w:t>
      </w:r>
      <w:r w:rsidR="00DB4F95">
        <w:t xml:space="preserve">relative spawning biomass was negatively biased </w:t>
      </w:r>
      <w:r>
        <w:t>while the stock rebuilt</w:t>
      </w:r>
      <w:r w:rsidR="00C321EE">
        <w:t xml:space="preserve"> (e.g. assessment years 68-110)</w:t>
      </w:r>
      <w:r w:rsidR="00DB4F95">
        <w:t xml:space="preserve"> for</w:t>
      </w:r>
      <w:r w:rsidR="00C321EE">
        <w:t xml:space="preserve"> </w:t>
      </w:r>
      <w:r w:rsidR="00DB4F95">
        <w:t xml:space="preserve">the full and reduced data scenarios </w:t>
      </w:r>
      <w:r w:rsidR="00C321EE">
        <w:t>(Figs. 3a-b and 4a-b)</w:t>
      </w:r>
      <w:r>
        <w:t>.</w:t>
      </w:r>
      <w:r w:rsidR="00C321EE">
        <w:t xml:space="preserve">  </w:t>
      </w:r>
      <w:r w:rsidR="00775A51">
        <w:t>As expected, t</w:t>
      </w:r>
      <w:r w:rsidR="00C321EE">
        <w:t xml:space="preserve">he estimates relative </w:t>
      </w:r>
      <w:r w:rsidR="00775A51">
        <w:t>spawning biomass</w:t>
      </w:r>
      <w:r w:rsidR="00C321EE">
        <w:t xml:space="preserve"> for the full data scenario</w:t>
      </w:r>
      <w:r>
        <w:t xml:space="preserve"> </w:t>
      </w:r>
      <w:r w:rsidR="00C321EE">
        <w:t xml:space="preserve">were less variable during the rebuilding period compared to the reduced data and </w:t>
      </w:r>
      <w:r w:rsidR="00B571AF">
        <w:t>eliminated</w:t>
      </w:r>
      <w:r w:rsidR="00C321EE">
        <w:t xml:space="preserve"> data scenarios.  At the end of the management period, the bias and variance of estimated spawning biomass and relative </w:t>
      </w:r>
      <w:r w:rsidR="00775A51">
        <w:t xml:space="preserve">spawning </w:t>
      </w:r>
      <w:r w:rsidR="00C321EE">
        <w:t xml:space="preserve">biomass </w:t>
      </w:r>
      <w:r w:rsidR="00775A51">
        <w:t>were similar</w:t>
      </w:r>
      <w:r w:rsidR="00C321EE">
        <w:t xml:space="preserve"> among the three data scenarios.</w:t>
      </w:r>
    </w:p>
    <w:p w14:paraId="20E44DC3" w14:textId="3FB74CA6" w:rsidR="00F525A1" w:rsidRDefault="00C321EE" w:rsidP="00C321EE">
      <w:r>
        <w:t xml:space="preserve">The RMSE, a measure of both bias and precision, for estimated relative </w:t>
      </w:r>
      <w:r w:rsidR="00DE4E0E">
        <w:t xml:space="preserve">spawning </w:t>
      </w:r>
      <w:r>
        <w:t xml:space="preserve">biomass for each assessment year </w:t>
      </w:r>
      <w:r w:rsidR="00F525A1">
        <w:t xml:space="preserve">shows the increased precision of the full data scenario during the rebuilding period compared to the reduced and </w:t>
      </w:r>
      <w:r w:rsidR="00B571AF">
        <w:t>eliminated</w:t>
      </w:r>
      <w:r w:rsidR="00F525A1">
        <w:t xml:space="preserve"> data scenarios (Fig. 5a).  </w:t>
      </w:r>
      <w:r w:rsidR="00B571AF">
        <w:t>The reduced data and eliminated data scenarios resulted in similar RMSE patterns over time</w:t>
      </w:r>
      <w:r w:rsidR="00DA2842">
        <w:t>,</w:t>
      </w:r>
      <w:r w:rsidR="00B571AF">
        <w:t xml:space="preserve"> indicating that the limited fishery samples had little impact </w:t>
      </w:r>
      <w:r w:rsidR="00775A51">
        <w:t xml:space="preserve">on estimation performance </w:t>
      </w:r>
      <w:r w:rsidR="00B571AF">
        <w:t xml:space="preserve">during the recovery period with the assessment results being driven by the historical data and the </w:t>
      </w:r>
      <w:commentRangeStart w:id="6"/>
      <w:r w:rsidR="00B571AF">
        <w:t>continuing survey data</w:t>
      </w:r>
      <w:commentRangeEnd w:id="6"/>
      <w:r w:rsidR="00775A51">
        <w:rPr>
          <w:rStyle w:val="CommentReference"/>
        </w:rPr>
        <w:commentReference w:id="6"/>
      </w:r>
      <w:r w:rsidR="00B571AF">
        <w:t xml:space="preserve"> (Fig. 5a).  </w:t>
      </w:r>
      <w:r w:rsidR="00F525A1">
        <w:t xml:space="preserve">The final assessments, when the majority of </w:t>
      </w:r>
      <w:r w:rsidR="00775A51">
        <w:t xml:space="preserve">simulated populations </w:t>
      </w:r>
      <w:r w:rsidR="00F525A1">
        <w:t xml:space="preserve">were estimated </w:t>
      </w:r>
      <w:r w:rsidR="00775A51">
        <w:t xml:space="preserve">to have recovered </w:t>
      </w:r>
      <w:r w:rsidR="00F525A1">
        <w:t xml:space="preserve">and data levels reverted to the historical levels, resulted in similar RMSE across the data scenarios (Fig. 5a). </w:t>
      </w:r>
    </w:p>
    <w:p w14:paraId="09899E59" w14:textId="063303CF" w:rsidR="00C321EE" w:rsidRDefault="00775A51" w:rsidP="00C321EE">
      <w:r>
        <w:t xml:space="preserve">The AAV of catches (during rebuilding and </w:t>
      </w:r>
      <w:proofErr w:type="spellStart"/>
      <w:r>
        <w:t>over all</w:t>
      </w:r>
      <w:proofErr w:type="spellEnd"/>
      <w:r>
        <w:t xml:space="preserve"> years) was lowest</w:t>
      </w:r>
      <w:r w:rsidR="00F525A1">
        <w:t xml:space="preserve"> for the full data scenario</w:t>
      </w:r>
      <w:r w:rsidR="00B51811">
        <w:t xml:space="preserve"> </w:t>
      </w:r>
      <w:r w:rsidR="00287193">
        <w:t xml:space="preserve">(Table 2).  </w:t>
      </w:r>
      <w:r w:rsidR="00850E57">
        <w:t>As the population rebuilds toward the target biomass</w:t>
      </w:r>
      <w:r w:rsidR="00B51811">
        <w:t>,</w:t>
      </w:r>
      <w:r w:rsidR="00850E57">
        <w:t xml:space="preserve"> estimated catches increase</w:t>
      </w:r>
      <w:r w:rsidR="00B51811">
        <w:t xml:space="preserve"> in proportion to the biomass</w:t>
      </w:r>
      <w:r w:rsidR="00850E57">
        <w:t xml:space="preserve"> and the AAV over this period would be anticipated to be greater than an AAV measured over the entire management period (e.g. rebuilding and rebuilt years) </w:t>
      </w:r>
      <w:r w:rsidR="00B51811">
        <w:t>which was</w:t>
      </w:r>
      <w:r w:rsidR="00850E57">
        <w:t xml:space="preserve"> </w:t>
      </w:r>
      <w:r w:rsidR="00B51811">
        <w:t xml:space="preserve">observed </w:t>
      </w:r>
      <w:r w:rsidR="00850E57">
        <w:t>across all the data scenarios</w:t>
      </w:r>
      <w:r w:rsidR="005D0493">
        <w:t xml:space="preserve"> (Table 2</w:t>
      </w:r>
      <w:r w:rsidR="00B51811">
        <w:t>)</w:t>
      </w:r>
      <w:r w:rsidR="00850E57">
        <w:t xml:space="preserve">. </w:t>
      </w:r>
      <w:commentRangeStart w:id="7"/>
      <w:r w:rsidR="00850E57">
        <w:t xml:space="preserve"> The AAV</w:t>
      </w:r>
      <w:r w:rsidR="00B51811">
        <w:t>s</w:t>
      </w:r>
      <w:r w:rsidR="00850E57">
        <w:t xml:space="preserve"> during the rebuilding period were similar </w:t>
      </w:r>
      <w:r w:rsidR="00B51811">
        <w:t>among</w:t>
      </w:r>
      <w:r w:rsidR="00850E57">
        <w:t xml:space="preserve"> the data scenarios, but the full data scenario resulted in the smallest median value and 90% simulation interval (Table 2). </w:t>
      </w:r>
      <w:commentRangeEnd w:id="7"/>
      <w:r>
        <w:rPr>
          <w:rStyle w:val="CommentReference"/>
        </w:rPr>
        <w:commentReference w:id="7"/>
      </w:r>
      <w:r w:rsidR="00850E57">
        <w:t xml:space="preserve"> </w:t>
      </w:r>
      <w:r w:rsidR="00DE4E0E">
        <w:t>T</w:t>
      </w:r>
      <w:r w:rsidR="00850E57">
        <w:t>he full data scenario resulted in the highest median average catch during the overfished period (Table 2</w:t>
      </w:r>
      <w:r w:rsidR="00DE4E0E">
        <w:t>).  H</w:t>
      </w:r>
      <w:r w:rsidR="00850E57">
        <w:t xml:space="preserve">owever this scenario also </w:t>
      </w:r>
      <w:commentRangeStart w:id="8"/>
      <w:r w:rsidR="00850E57">
        <w:t>estimated the highest positive bias in the median time estimated for the stock to recover relative to the true</w:t>
      </w:r>
      <w:r w:rsidR="005D0493">
        <w:t xml:space="preserve"> popula</w:t>
      </w:r>
      <w:commentRangeEnd w:id="8"/>
      <w:r>
        <w:rPr>
          <w:rStyle w:val="CommentReference"/>
        </w:rPr>
        <w:commentReference w:id="8"/>
      </w:r>
      <w:r w:rsidR="005D0493">
        <w:t xml:space="preserve">tion (Table 3).  The median </w:t>
      </w:r>
      <w:commentRangeStart w:id="9"/>
      <w:r w:rsidR="005D0493">
        <w:t>estimated</w:t>
      </w:r>
      <w:commentRangeEnd w:id="9"/>
      <w:r>
        <w:rPr>
          <w:rStyle w:val="CommentReference"/>
        </w:rPr>
        <w:commentReference w:id="9"/>
      </w:r>
      <w:r w:rsidR="005D0493">
        <w:t xml:space="preserve"> number of years the stock required to recover to the target biomass for the stocks that successfully rebuilt was the same across data scenarios (Table </w:t>
      </w:r>
      <w:commentRangeStart w:id="10"/>
      <w:r w:rsidR="005D0493">
        <w:t>3</w:t>
      </w:r>
      <w:commentRangeEnd w:id="10"/>
      <w:r>
        <w:rPr>
          <w:rStyle w:val="CommentReference"/>
        </w:rPr>
        <w:commentReference w:id="10"/>
      </w:r>
      <w:r w:rsidR="005D0493">
        <w:t>).</w:t>
      </w:r>
    </w:p>
    <w:p w14:paraId="57C4931B" w14:textId="571BA561" w:rsidR="00395FCD" w:rsidRDefault="00DA2842" w:rsidP="00C321EE">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86617">
        <w:t xml:space="preserve">variance </w:t>
      </w:r>
      <w:r w:rsidR="00A76FAF">
        <w:t xml:space="preserve">of </w:t>
      </w:r>
      <w:r w:rsidR="00986617">
        <w:t xml:space="preserve">the estimates </w:t>
      </w:r>
      <w:r w:rsidR="00AF3AF1">
        <w:t xml:space="preserve">of the size at </w:t>
      </w:r>
      <w:r w:rsidR="00953ED2">
        <w:t>maximum</w:t>
      </w:r>
      <w:r w:rsidR="00AF3AF1">
        <w:t xml:space="preserve"> fishery selectivity (F</w:t>
      </w:r>
      <w:bookmarkStart w:id="11" w:name="_GoBack"/>
      <w:bookmarkEnd w:id="11"/>
      <w:r w:rsidR="00AF3AF1">
        <w:t xml:space="preserve">ig. 6a-c) and the </w:t>
      </w:r>
      <w:r w:rsidR="00953ED2">
        <w:t>width at maximum</w:t>
      </w:r>
      <w:r w:rsidR="00AF3AF1">
        <w:t xml:space="preserve"> selectivity defining the shape of the dome in selectivity during </w:t>
      </w:r>
      <w:r w:rsidR="004371B1">
        <w:t xml:space="preserve">the overfished period (Fig. </w:t>
      </w:r>
      <w:commentRangeStart w:id="12"/>
      <w:r w:rsidR="004371B1">
        <w:t>7a-b</w:t>
      </w:r>
      <w:commentRangeEnd w:id="12"/>
      <w:r w:rsidR="00A76FAF">
        <w:rPr>
          <w:rStyle w:val="CommentReference"/>
        </w:rPr>
        <w:commentReference w:id="12"/>
      </w:r>
      <w:r w:rsidR="00AF3AF1">
        <w:t>).</w:t>
      </w:r>
      <w:r w:rsidR="004371B1">
        <w:t xml:space="preserve">  The estimates </w:t>
      </w:r>
      <w:r w:rsidR="00A76FAF">
        <w:t>were generally equal to the true value in median terms for all</w:t>
      </w:r>
      <w:r w:rsidR="004371B1">
        <w:t xml:space="preserve"> data </w:t>
      </w:r>
      <w:r w:rsidR="00A76FAF">
        <w:t>scenarios</w:t>
      </w:r>
      <w:r w:rsidR="00953ED2">
        <w:t>.</w:t>
      </w:r>
      <w:r w:rsidR="004371B1">
        <w:t xml:space="preserve"> </w:t>
      </w:r>
      <w:r w:rsidR="00953ED2">
        <w:t>T</w:t>
      </w:r>
      <w:r w:rsidR="004371B1">
        <w:t>he precision of the estimates for the reduced and eliminated scenarios only improving at the end of the management period when the majority of the stock</w:t>
      </w:r>
      <w:r w:rsidR="00953ED2">
        <w:t>s</w:t>
      </w:r>
      <w:r w:rsidR="004371B1">
        <w:t xml:space="preserve"> </w:t>
      </w:r>
      <w:r w:rsidR="00A76FAF">
        <w:t xml:space="preserve">has </w:t>
      </w:r>
      <w:r w:rsidR="004371B1">
        <w:t>rebuilt and fishery composition sample sizes return</w:t>
      </w:r>
      <w:r w:rsidR="00C344F6">
        <w:t>ed</w:t>
      </w:r>
      <w:r w:rsidR="004371B1">
        <w:t xml:space="preserve"> to the higher historical levels (Fig. </w:t>
      </w:r>
      <w:commentRangeStart w:id="13"/>
      <w:r w:rsidR="004371B1">
        <w:t>6b</w:t>
      </w:r>
      <w:commentRangeEnd w:id="13"/>
      <w:r w:rsidR="00A76FAF">
        <w:rPr>
          <w:rStyle w:val="CommentReference"/>
        </w:rPr>
        <w:commentReference w:id="13"/>
      </w:r>
      <w:r w:rsidR="004371B1">
        <w:t xml:space="preserve">-c). </w:t>
      </w:r>
      <w:commentRangeStart w:id="14"/>
      <w:r w:rsidR="004371B1">
        <w:t xml:space="preserve"> Each of the data scenarios that were allowed to estimate dome shaped selectivity during the rebuilding period</w:t>
      </w:r>
      <w:commentRangeEnd w:id="14"/>
      <w:r w:rsidR="00A76FAF">
        <w:rPr>
          <w:rStyle w:val="CommentReference"/>
        </w:rPr>
        <w:commentReference w:id="14"/>
      </w:r>
      <w:r w:rsidR="004371B1">
        <w:t xml:space="preserve"> (the eliminated data scenario did not allow </w:t>
      </w:r>
      <w:r w:rsidR="00A76FAF">
        <w:t>for estimation of dome-</w:t>
      </w:r>
      <w:r w:rsidR="004371B1">
        <w:t xml:space="preserve">shaped </w:t>
      </w:r>
      <w:r w:rsidR="00A76FAF">
        <w:t xml:space="preserve">selectivity </w:t>
      </w:r>
      <w:r w:rsidR="004371B1">
        <w:t xml:space="preserve">due to the absence of fishery composition data) resulted </w:t>
      </w:r>
      <w:r w:rsidR="00953ED2">
        <w:t xml:space="preserve">positively biased estimates that were </w:t>
      </w:r>
      <w:r w:rsidR="004371B1">
        <w:t>high</w:t>
      </w:r>
      <w:r w:rsidR="00953ED2">
        <w:t>ly</w:t>
      </w:r>
      <w:r w:rsidR="004371B1">
        <w:t xml:space="preserve"> </w:t>
      </w:r>
      <w:r w:rsidR="00953ED2">
        <w:t xml:space="preserve">variable at </w:t>
      </w:r>
      <w:r w:rsidR="004371B1">
        <w:t>start of the management period (Fig. 7a-b)</w:t>
      </w:r>
      <w:r w:rsidR="00346291">
        <w:t xml:space="preserve">.  </w:t>
      </w:r>
      <w:commentRangeStart w:id="15"/>
      <w:r w:rsidR="00953ED2">
        <w:t>A positively biased median estimate results in the estimation model assuming a less sever</w:t>
      </w:r>
      <w:ins w:id="16" w:author="Punt, Andre (O&amp;A, Hobart)" w:date="2016-06-29T12:05:00Z">
        <w:r w:rsidR="00A76FAF">
          <w:t>e</w:t>
        </w:r>
      </w:ins>
      <w:r w:rsidR="00953ED2">
        <w:t xml:space="preserve"> dome in selectivity (decreased slope for the selectivity descending limb)</w:t>
      </w:r>
      <w:commentRangeEnd w:id="15"/>
      <w:r w:rsidR="00A76FAF">
        <w:rPr>
          <w:rStyle w:val="CommentReference"/>
        </w:rPr>
        <w:commentReference w:id="15"/>
      </w:r>
      <w:r w:rsidR="00953ED2">
        <w:t xml:space="preserve">. </w:t>
      </w:r>
      <w:r w:rsidR="00346291">
        <w:t xml:space="preserve">The full data scenario </w:t>
      </w:r>
      <w:r w:rsidR="00346291">
        <w:lastRenderedPageBreak/>
        <w:t>resulte</w:t>
      </w:r>
      <w:r w:rsidR="00953ED2">
        <w:t xml:space="preserve">d in markedly improved estimates of the </w:t>
      </w:r>
      <w:commentRangeStart w:id="17"/>
      <w:r w:rsidR="00953ED2">
        <w:t>shape of the dome</w:t>
      </w:r>
      <w:r w:rsidR="00346291">
        <w:t xml:space="preserve"> over t</w:t>
      </w:r>
      <w:commentRangeEnd w:id="17"/>
      <w:r w:rsidR="00A76FAF">
        <w:rPr>
          <w:rStyle w:val="CommentReference"/>
        </w:rPr>
        <w:commentReference w:id="17"/>
      </w:r>
      <w:r w:rsidR="00346291">
        <w:t>he management period, especially compared to the reduced data scenario (Fig. 7a-b).</w:t>
      </w:r>
      <w:r w:rsidR="00953ED2">
        <w:t xml:space="preserve">  </w:t>
      </w:r>
    </w:p>
    <w:p w14:paraId="54230E32" w14:textId="66C4FD74" w:rsidR="00906899" w:rsidRDefault="00906899" w:rsidP="00906899">
      <w:pPr>
        <w:pStyle w:val="Heading2"/>
      </w:pPr>
      <w:r>
        <w:t>The impact of time-varying parameters</w:t>
      </w:r>
    </w:p>
    <w:p w14:paraId="52E54932" w14:textId="6A33045F" w:rsidR="00642CEC" w:rsidRDefault="002F7CBD" w:rsidP="002F7CBD">
      <w:pPr>
        <w:ind w:firstLine="0"/>
      </w:pPr>
      <w:r>
        <w:t xml:space="preserve">The </w:t>
      </w:r>
      <w:r w:rsidR="00E543D9">
        <w:t>case</w:t>
      </w:r>
      <w:r>
        <w:t xml:space="preserve"> that assumed time-varying natural mortality and fishery selectivity generally resulted in increased variation </w:t>
      </w:r>
      <w:r w:rsidR="00120292">
        <w:t xml:space="preserve">in </w:t>
      </w:r>
      <w:r>
        <w:t xml:space="preserve">estimates </w:t>
      </w:r>
      <w:r w:rsidR="00120292">
        <w:t xml:space="preserve">among simulation </w:t>
      </w:r>
      <w:r>
        <w:t>compared to the time-invariant state of nature.  The initial estimates of spawning biomass at the time of the first assessment were positively biased and highly variable (Fig. 3d-f).  The variance about spawning biomass decreased markedly for the full data scenario</w:t>
      </w:r>
      <w:r w:rsidR="00290BBE">
        <w:t xml:space="preserve"> </w:t>
      </w:r>
      <w:r w:rsidR="00120292">
        <w:t xml:space="preserve">after the </w:t>
      </w:r>
      <w:r w:rsidR="00290BBE">
        <w:t xml:space="preserve">first assessment (Fig. 3d).  However, the variance of estimated spawning biomass remained high for approximately the first thirty years of the management period for both the reduced data and eliminated data scenarios, until approximately 38-51% of the simulated stocks were estimated recovered and the fishery sample sizes increased to historical levels (Fig. 3e-f).  Across data scenarios </w:t>
      </w:r>
      <w:r w:rsidR="00642CEC">
        <w:t xml:space="preserve">the </w:t>
      </w:r>
      <w:r w:rsidR="00290BBE">
        <w:t>median spawning biomass was generally negative</w:t>
      </w:r>
      <w:r w:rsidR="00120292">
        <w:t>ly</w:t>
      </w:r>
      <w:r w:rsidR="00290BBE">
        <w:t xml:space="preserve"> biased, but the median estimated relative </w:t>
      </w:r>
      <w:r w:rsidR="00DE4E0E">
        <w:t xml:space="preserve">spawning </w:t>
      </w:r>
      <w:r w:rsidR="00290BBE">
        <w:t>biomass levels were typic</w:t>
      </w:r>
      <w:r w:rsidR="00642CEC">
        <w:t xml:space="preserve">ally unbiased (Fig. 4c-f).  The RMSE </w:t>
      </w:r>
      <w:r w:rsidR="00B76650">
        <w:t xml:space="preserve">about the estimated relative </w:t>
      </w:r>
      <w:r w:rsidR="00DE4E0E">
        <w:t>spawning</w:t>
      </w:r>
      <w:r w:rsidR="00DA2842">
        <w:t xml:space="preserve"> </w:t>
      </w:r>
      <w:r w:rsidR="00B76650">
        <w:t xml:space="preserve">biomass </w:t>
      </w:r>
      <w:r w:rsidR="00642CEC">
        <w:t>for the full data scenario was reduced relative to the other data scenarios for the first portion of the management period and across data scenarios</w:t>
      </w:r>
      <w:r w:rsidR="00120292">
        <w:t>, but</w:t>
      </w:r>
      <w:r w:rsidR="00642CEC">
        <w:t xml:space="preserve"> the RMSE was higher when time-varying parameters were present </w:t>
      </w:r>
      <w:r w:rsidR="00B76650">
        <w:t>with</w:t>
      </w:r>
      <w:r w:rsidR="00642CEC">
        <w:t>in the operating model (Fig. 5).</w:t>
      </w:r>
      <w:r w:rsidR="00B76650">
        <w:t xml:space="preserve">  Similar to the time-invariant results, the RMSE of relative </w:t>
      </w:r>
      <w:r w:rsidR="00DE4E0E">
        <w:t xml:space="preserve">spawning </w:t>
      </w:r>
      <w:r w:rsidR="00B76650">
        <w:t>biomass reach</w:t>
      </w:r>
      <w:r w:rsidR="00120292">
        <w:t>ed</w:t>
      </w:r>
      <w:r w:rsidR="00B76650">
        <w:t xml:space="preserve"> similar levels across data scenarios approximately half way through the management period after a majority of the simulated stocks are estimated recovered.</w:t>
      </w:r>
    </w:p>
    <w:p w14:paraId="2E3C450D" w14:textId="48BBC1CD" w:rsidR="002F7CBD" w:rsidRDefault="00642CEC" w:rsidP="00642CEC">
      <w:r>
        <w:t xml:space="preserve">The inclusion of time-varying parameters resulted in slower estimated recovery of stocks relative to the time-invariant state of nature </w:t>
      </w:r>
      <w:r w:rsidR="00120292">
        <w:t xml:space="preserve">for </w:t>
      </w:r>
      <w:r>
        <w:t xml:space="preserve">all the data scenarios </w:t>
      </w:r>
      <w:commentRangeStart w:id="18"/>
      <w:r>
        <w:t>(Fig. 4</w:t>
      </w:r>
      <w:commentRangeEnd w:id="18"/>
      <w:r w:rsidR="00120292">
        <w:rPr>
          <w:rStyle w:val="CommentReference"/>
        </w:rPr>
        <w:commentReference w:id="18"/>
      </w:r>
      <w:r>
        <w:t>)</w:t>
      </w:r>
      <w:r w:rsidR="00B76650">
        <w:t xml:space="preserve"> with a higher number of stock failing to be estimated recovered to the target biomass (Table 3)</w:t>
      </w:r>
      <w:r>
        <w:t>.</w:t>
      </w:r>
      <w:r w:rsidR="00EA3249">
        <w:t xml:space="preserve">  Of the stocks that successfully rebuilt</w:t>
      </w:r>
      <w:ins w:id="19" w:author="Punt, Andre (O&amp;A, Hobart)" w:date="2016-06-29T12:24:00Z">
        <w:r w:rsidR="00120292">
          <w:t>,</w:t>
        </w:r>
      </w:ins>
      <w:r w:rsidR="00EA3249">
        <w:t xml:space="preserve"> the median</w:t>
      </w:r>
      <w:r w:rsidR="005D0493">
        <w:t xml:space="preserve"> number of years for the stock to </w:t>
      </w:r>
      <w:r w:rsidR="00EA3249">
        <w:t>recover</w:t>
      </w:r>
      <w:r w:rsidR="005D0493">
        <w:t xml:space="preserve"> to the target biomass</w:t>
      </w:r>
      <w:r w:rsidR="00EA3249">
        <w:t xml:space="preserve"> were similar across data scenarios (Table 3).  However, the median average catch obtained during the recovery period was the highest for the full data scenario, followed by the eliminate data scenario (Table 2).  The eliminated data scenario had the lowest median AAV during the overfished period and</w:t>
      </w:r>
      <w:r w:rsidR="005D0493">
        <w:t xml:space="preserve"> the median relative error about the time overfished had only a lower positive</w:t>
      </w:r>
      <w:r w:rsidR="00EA3249">
        <w:t xml:space="preserve"> bias </w:t>
      </w:r>
      <w:r w:rsidR="005D0493">
        <w:t xml:space="preserve">relative to the full data scenario </w:t>
      </w:r>
      <w:r w:rsidR="00EA3249">
        <w:t>(Tables 2 and 3).</w:t>
      </w:r>
      <w:r w:rsidR="008E7882">
        <w:t xml:space="preserve">  In contrast the full data scenario, resulted in the highest number of stocks that were never estimated to exceed the target biomass (Table 3).</w:t>
      </w:r>
    </w:p>
    <w:p w14:paraId="23708FAF" w14:textId="07821E98" w:rsidR="008E7882" w:rsidRPr="002F7CBD" w:rsidRDefault="00DA2842" w:rsidP="00642CEC">
      <w:r>
        <w:t>I</w:t>
      </w:r>
      <w:r w:rsidR="008E7882">
        <w:t>nclusion of time-varying selectivity resulted in a persistent positive bias</w:t>
      </w:r>
      <w:r w:rsidR="00AC24B5">
        <w:t xml:space="preserve"> </w:t>
      </w:r>
      <w:r w:rsidR="00953ED2">
        <w:t>for the estimated size</w:t>
      </w:r>
      <w:r w:rsidR="008E7882">
        <w:t xml:space="preserve"> at maximum selectivity across all data scenarios (Fig. 6d-f), although the full data scenario </w:t>
      </w:r>
      <w:r w:rsidR="00953ED2">
        <w:t>resulted in the lowest variation</w:t>
      </w:r>
      <w:r w:rsidR="008E7882">
        <w:t xml:space="preserve">.  The full data and the reduced data scenarios which were allowed to estimate a dome in selectivity during the recovery period resulted in highly imprecise estimates at the start of the management period with the precision of the estimates improving </w:t>
      </w:r>
      <w:r w:rsidR="00AC24B5">
        <w:t xml:space="preserve">earlier over time </w:t>
      </w:r>
      <w:r w:rsidR="008E7882">
        <w:t xml:space="preserve">for the full data scenario (Fig. 7). </w:t>
      </w:r>
    </w:p>
    <w:p w14:paraId="2DC28863" w14:textId="77777777" w:rsidR="002A15E3" w:rsidRDefault="002A15E3" w:rsidP="002A15E3">
      <w:pPr>
        <w:pStyle w:val="Heading1"/>
      </w:pPr>
      <w:r>
        <w:t>Discussion</w:t>
      </w:r>
    </w:p>
    <w:p w14:paraId="534FB088" w14:textId="3A0C2C68" w:rsidR="002A15E3" w:rsidRDefault="002A15E3">
      <w:pPr>
        <w:spacing w:after="200" w:line="276" w:lineRule="auto"/>
        <w:ind w:firstLine="0"/>
        <w:jc w:val="left"/>
        <w:rPr>
          <w:rFonts w:eastAsiaTheme="majorEastAsia" w:cstheme="majorBidi"/>
          <w:b/>
          <w:bCs/>
          <w:sz w:val="28"/>
          <w:szCs w:val="28"/>
        </w:rPr>
      </w:pPr>
      <w:r>
        <w:br w:type="page"/>
      </w:r>
    </w:p>
    <w:p w14:paraId="43FB02DF" w14:textId="675F6FC4" w:rsidR="002A15E3" w:rsidRDefault="002A15E3" w:rsidP="002A15E3">
      <w:pPr>
        <w:pStyle w:val="Heading1"/>
      </w:pPr>
      <w:r>
        <w:lastRenderedPageBreak/>
        <w:t>References</w:t>
      </w:r>
    </w:p>
    <w:p w14:paraId="2DBEADD3" w14:textId="058D359E" w:rsidR="002A15E3" w:rsidRDefault="002A15E3" w:rsidP="002A15E3">
      <w:pPr>
        <w:pStyle w:val="References"/>
      </w:pPr>
      <w:r w:rsidRPr="002A15E3">
        <w:t xml:space="preserve">Chen, Y., Chen, L., Stergiou, K.I. 2003. Impacts of data quantity on fisheries stock assessment. </w:t>
      </w:r>
      <w:proofErr w:type="spellStart"/>
      <w:r w:rsidRPr="002A15E3">
        <w:t>Aquat</w:t>
      </w:r>
      <w:proofErr w:type="spellEnd"/>
      <w:r w:rsidRPr="002A15E3">
        <w:t>. Sci. 65, 92-98.</w:t>
      </w:r>
    </w:p>
    <w:p w14:paraId="154EA0C1" w14:textId="4CD7817C" w:rsidR="000C3DB9" w:rsidRPr="002A15E3" w:rsidRDefault="000C3DB9" w:rsidP="002A15E3">
      <w:pPr>
        <w:pStyle w:val="References"/>
      </w:pPr>
      <w:proofErr w:type="spellStart"/>
      <w:r>
        <w:t>Hilborn</w:t>
      </w:r>
      <w:proofErr w:type="spellEnd"/>
      <w:r>
        <w:t>, R. 1979. Comparison of fisheries control systems that utilize catch and effort data. J. Fish. Res. Board. Can. 36: 1477-1489.</w:t>
      </w:r>
    </w:p>
    <w:p w14:paraId="575542A5" w14:textId="77777777" w:rsidR="002A15E3" w:rsidRPr="002A15E3" w:rsidRDefault="002A15E3" w:rsidP="002A15E3">
      <w:pPr>
        <w:pStyle w:val="References"/>
      </w:pPr>
      <w:r w:rsidRPr="002A15E3">
        <w:t xml:space="preserve">Lee, H.H., Maunder, M.N., </w:t>
      </w:r>
      <w:proofErr w:type="spellStart"/>
      <w:r w:rsidRPr="002A15E3">
        <w:t>Piner</w:t>
      </w:r>
      <w:proofErr w:type="spellEnd"/>
      <w:r w:rsidRPr="002A15E3">
        <w:t xml:space="preserve">, K.R., </w:t>
      </w:r>
      <w:proofErr w:type="spellStart"/>
      <w:r w:rsidRPr="002A15E3">
        <w:t>Methot</w:t>
      </w:r>
      <w:proofErr w:type="spellEnd"/>
      <w:r w:rsidRPr="002A15E3">
        <w:t>, R.D., 2012. Can steepness of the stock-recruitment relationship be estimated in fishery stock assessment models?  Fish. Res. 125-126, 254-261.</w:t>
      </w:r>
    </w:p>
    <w:p w14:paraId="7CEA86A9" w14:textId="289C78F2" w:rsidR="002A15E3" w:rsidRDefault="002A15E3" w:rsidP="002A15E3">
      <w:pPr>
        <w:pStyle w:val="References"/>
      </w:pPr>
      <w:r w:rsidRPr="002A15E3">
        <w:t xml:space="preserve">Magnusson, A., </w:t>
      </w:r>
      <w:proofErr w:type="spellStart"/>
      <w:r w:rsidRPr="002A15E3">
        <w:t>Hilborn</w:t>
      </w:r>
      <w:proofErr w:type="spellEnd"/>
      <w:r w:rsidRPr="002A15E3">
        <w:t xml:space="preserve">, R. 2007. What makes fisheries data informative? Fish </w:t>
      </w:r>
      <w:proofErr w:type="spellStart"/>
      <w:r w:rsidRPr="002A15E3">
        <w:t>Fish</w:t>
      </w:r>
      <w:proofErr w:type="spellEnd"/>
      <w:r w:rsidRPr="002A15E3">
        <w:t>. 8, 337-358.</w:t>
      </w:r>
    </w:p>
    <w:p w14:paraId="15D8ADF7" w14:textId="1472AFAD" w:rsidR="00892332" w:rsidRPr="002A15E3" w:rsidRDefault="00892332" w:rsidP="00892332">
      <w:pPr>
        <w:pStyle w:val="References"/>
      </w:pPr>
      <w:proofErr w:type="spellStart"/>
      <w:r>
        <w:t>Methot</w:t>
      </w:r>
      <w:proofErr w:type="spellEnd"/>
      <w:r>
        <w:t xml:space="preserve">. Jr., R.D. (editor) 2015. Prioritizing fish stock assessments. U.S. Dep. </w:t>
      </w:r>
      <w:proofErr w:type="spellStart"/>
      <w:r>
        <w:t>Commer</w:t>
      </w:r>
      <w:proofErr w:type="spellEnd"/>
      <w:r>
        <w:t>., NOAA Tech. Memo. NMFS-F/SPO-152, 31 pp.</w:t>
      </w:r>
    </w:p>
    <w:p w14:paraId="4C3CEF9D" w14:textId="77777777" w:rsidR="002A15E3" w:rsidRPr="002A15E3" w:rsidRDefault="002A15E3" w:rsidP="002A15E3">
      <w:pPr>
        <w:pStyle w:val="References"/>
      </w:pPr>
      <w:proofErr w:type="spellStart"/>
      <w:r w:rsidRPr="002A15E3">
        <w:t>Methot</w:t>
      </w:r>
      <w:proofErr w:type="spellEnd"/>
      <w:r w:rsidRPr="002A15E3">
        <w:t xml:space="preserve">, R.D., </w:t>
      </w:r>
      <w:proofErr w:type="spellStart"/>
      <w:r w:rsidRPr="002A15E3">
        <w:t>Piner</w:t>
      </w:r>
      <w:proofErr w:type="spellEnd"/>
      <w:r w:rsidRPr="002A15E3">
        <w:t xml:space="preserve">, K., 2002. Rebuilding analysis for </w:t>
      </w:r>
      <w:proofErr w:type="spellStart"/>
      <w:r w:rsidRPr="002A15E3">
        <w:t>yelloweye</w:t>
      </w:r>
      <w:proofErr w:type="spellEnd"/>
      <w:r w:rsidRPr="002A15E3">
        <w:t xml:space="preserve"> rockfish: Update to incorporate results of </w:t>
      </w:r>
      <w:proofErr w:type="spellStart"/>
      <w:r w:rsidRPr="002A15E3">
        <w:t>coastwide</w:t>
      </w:r>
      <w:proofErr w:type="spellEnd"/>
      <w:r w:rsidRPr="002A15E3">
        <w:t xml:space="preserve"> assessment in 2002. Pacific Fishery Management Council, 7700 Ambassador Place NE, Suite 200, Portland, OR 97220.12 pp.</w:t>
      </w:r>
    </w:p>
    <w:p w14:paraId="58C13B5E" w14:textId="77777777" w:rsidR="002A15E3" w:rsidRPr="002A15E3" w:rsidRDefault="002A15E3" w:rsidP="002A15E3">
      <w:pPr>
        <w:pStyle w:val="References"/>
      </w:pPr>
      <w:proofErr w:type="spellStart"/>
      <w:r w:rsidRPr="002A15E3">
        <w:t>Methot</w:t>
      </w:r>
      <w:proofErr w:type="spellEnd"/>
      <w:r w:rsidRPr="002A15E3">
        <w:t xml:space="preserve">, R.D., Taylor, I.G., 2011. Adjusting for bias due to variability of estimated recruitments in fishery assessment models. Can. J. Fish. </w:t>
      </w:r>
      <w:proofErr w:type="spellStart"/>
      <w:r w:rsidRPr="002A15E3">
        <w:t>Aquat</w:t>
      </w:r>
      <w:proofErr w:type="spellEnd"/>
      <w:r w:rsidRPr="002A15E3">
        <w:t>. Sci. 68, 1744-1760.</w:t>
      </w:r>
    </w:p>
    <w:p w14:paraId="080F5D1E" w14:textId="77777777" w:rsidR="002A15E3" w:rsidRPr="002A15E3" w:rsidRDefault="002A15E3" w:rsidP="002A15E3">
      <w:pPr>
        <w:pStyle w:val="References"/>
      </w:pPr>
      <w:proofErr w:type="spellStart"/>
      <w:r w:rsidRPr="002A15E3">
        <w:t>Methot</w:t>
      </w:r>
      <w:proofErr w:type="spellEnd"/>
      <w:r w:rsidRPr="002A15E3">
        <w:t>, R.D., Wetzel, C.R., 2013. Stock Synthesis: A biological and statistical framework for fish stock assessment and fishery management. Fish. Res. 142, 86-99.</w:t>
      </w:r>
    </w:p>
    <w:p w14:paraId="507404D1" w14:textId="77777777" w:rsidR="002A15E3" w:rsidRPr="002A15E3" w:rsidRDefault="002A15E3" w:rsidP="002A15E3">
      <w:pPr>
        <w:pStyle w:val="References"/>
      </w:pPr>
      <w:commentRangeStart w:id="20"/>
      <w:r w:rsidRPr="002A15E3">
        <w:t xml:space="preserve">Punt, A.E., Cope, J.M., </w:t>
      </w:r>
      <w:proofErr w:type="spellStart"/>
      <w:r w:rsidRPr="002A15E3">
        <w:t>Haltuch</w:t>
      </w:r>
      <w:proofErr w:type="spellEnd"/>
      <w:r w:rsidRPr="002A15E3">
        <w:t xml:space="preserve">, M.A. 2008. Reference points and decision rules in U.S. federal fisheries: West Coast groundfish experiences. In: J.L. Nielsen, J.J. </w:t>
      </w:r>
      <w:proofErr w:type="spellStart"/>
      <w:r w:rsidRPr="002A15E3">
        <w:t>Doson</w:t>
      </w:r>
      <w:proofErr w:type="spellEnd"/>
      <w:r w:rsidRPr="002A15E3">
        <w:t xml:space="preserve">, K. </w:t>
      </w:r>
      <w:proofErr w:type="spellStart"/>
      <w:r w:rsidRPr="002A15E3">
        <w:t>Friedland</w:t>
      </w:r>
      <w:proofErr w:type="spellEnd"/>
      <w:r w:rsidRPr="002A15E3">
        <w:t xml:space="preserve">, T.R. </w:t>
      </w:r>
      <w:proofErr w:type="spellStart"/>
      <w:r w:rsidRPr="002A15E3">
        <w:t>Hammon</w:t>
      </w:r>
      <w:proofErr w:type="spellEnd"/>
      <w:r w:rsidRPr="002A15E3">
        <w:t xml:space="preserve">, J. </w:t>
      </w:r>
      <w:proofErr w:type="spellStart"/>
      <w:r w:rsidRPr="002A15E3">
        <w:t>Musick</w:t>
      </w:r>
      <w:proofErr w:type="spellEnd"/>
      <w:r w:rsidRPr="002A15E3">
        <w:t xml:space="preserve"> and E. </w:t>
      </w:r>
      <w:proofErr w:type="spellStart"/>
      <w:r w:rsidRPr="002A15E3">
        <w:t>Verspoor</w:t>
      </w:r>
      <w:proofErr w:type="spellEnd"/>
      <w:r w:rsidRPr="002A15E3">
        <w:t xml:space="preserve"> [Eds.] Reconciling Fisheries with Conservation: Proceedings of the Fourth World Fisheries Congress. American Fisheries Society Symposium 49. p 1343-1356.</w:t>
      </w:r>
      <w:commentRangeEnd w:id="20"/>
      <w:r w:rsidR="0010525D">
        <w:rPr>
          <w:rStyle w:val="CommentReference"/>
        </w:rPr>
        <w:commentReference w:id="20"/>
      </w:r>
    </w:p>
    <w:p w14:paraId="0DE99341" w14:textId="0D72F814" w:rsidR="002A15E3" w:rsidRDefault="002A15E3" w:rsidP="002A15E3">
      <w:pPr>
        <w:pStyle w:val="References"/>
      </w:pPr>
      <w:r w:rsidRPr="002A15E3">
        <w:t xml:space="preserve">Ralston, S., Punt, A.E., Hamel, O.S., </w:t>
      </w:r>
      <w:proofErr w:type="spellStart"/>
      <w:r w:rsidRPr="002A15E3">
        <w:t>DeVore</w:t>
      </w:r>
      <w:proofErr w:type="spellEnd"/>
      <w:r w:rsidRPr="002A15E3">
        <w:t xml:space="preserve">, J.D., </w:t>
      </w:r>
      <w:proofErr w:type="spellStart"/>
      <w:r w:rsidRPr="002A15E3">
        <w:t>Conser</w:t>
      </w:r>
      <w:proofErr w:type="spellEnd"/>
      <w:r w:rsidRPr="002A15E3">
        <w:t>, R.J. 2011. A meta-analytic approach to quantifying scientific uncertainty in stock assessments. Fish. Bull. 109, 217-231.</w:t>
      </w:r>
    </w:p>
    <w:p w14:paraId="0EA3D89B" w14:textId="65CE41C8" w:rsidR="000C3DB9" w:rsidRPr="002A15E3" w:rsidRDefault="000C3DB9" w:rsidP="000C3DB9">
      <w:pPr>
        <w:pStyle w:val="References"/>
      </w:pPr>
      <w:r>
        <w:t>Sustainable Fisheries Act of the Magnuson-Stevens Fishery Conservation and Management Act (SFA). 1996. Silver Spring: U.S. Department of Commerce, National Oceanic and Atmospheric Administration, National Marine Fisheries Service. 170 pp.</w:t>
      </w:r>
    </w:p>
    <w:p w14:paraId="54C2E979" w14:textId="77777777" w:rsidR="002A15E3" w:rsidRPr="002A15E3" w:rsidRDefault="002A15E3" w:rsidP="002A15E3">
      <w:pPr>
        <w:pStyle w:val="References"/>
      </w:pPr>
      <w:r w:rsidRPr="002A15E3">
        <w:t xml:space="preserve">Stewart, I.J., Wallace, J.R., </w:t>
      </w:r>
      <w:proofErr w:type="spellStart"/>
      <w:r w:rsidRPr="002A15E3">
        <w:t>McGilliard</w:t>
      </w:r>
      <w:proofErr w:type="spellEnd"/>
      <w:r w:rsidRPr="002A15E3">
        <w:t xml:space="preserve">, C., 2009. Status of the U.S. </w:t>
      </w:r>
      <w:proofErr w:type="spellStart"/>
      <w:r w:rsidRPr="002A15E3">
        <w:t>yelloweye</w:t>
      </w:r>
      <w:proofErr w:type="spellEnd"/>
      <w:r w:rsidRPr="002A15E3">
        <w:t xml:space="preserve"> rockfish resource in 2009. Pacific Fishery Management Council, 7700 Ambassador Place NE, Suite 200, Portland, OR 97220. 435 pp.</w:t>
      </w:r>
    </w:p>
    <w:p w14:paraId="54839E06" w14:textId="77777777" w:rsidR="002A15E3" w:rsidRPr="002A15E3" w:rsidRDefault="002A15E3" w:rsidP="002A15E3">
      <w:pPr>
        <w:pStyle w:val="References"/>
      </w:pPr>
      <w:commentRangeStart w:id="21"/>
      <w:r w:rsidRPr="002A15E3">
        <w:t xml:space="preserve">Taylor, I.G., </w:t>
      </w:r>
      <w:proofErr w:type="spellStart"/>
      <w:r w:rsidRPr="002A15E3">
        <w:t>Methot</w:t>
      </w:r>
      <w:proofErr w:type="spellEnd"/>
      <w:r w:rsidRPr="002A15E3">
        <w:t>, R.D. Jr. 2012. Hiding or dead? A co</w:t>
      </w:r>
      <w:commentRangeEnd w:id="21"/>
      <w:r w:rsidR="0010525D">
        <w:rPr>
          <w:rStyle w:val="CommentReference"/>
        </w:rPr>
        <w:commentReference w:id="21"/>
      </w:r>
      <w:r w:rsidRPr="002A15E3">
        <w:t>mputationally efficient model of selective fishing mortality. Fish. Res. 142, 75-85.</w:t>
      </w:r>
    </w:p>
    <w:p w14:paraId="58522891" w14:textId="77777777" w:rsidR="002A15E3" w:rsidRPr="002A15E3" w:rsidRDefault="002A15E3" w:rsidP="002A15E3">
      <w:pPr>
        <w:pStyle w:val="References"/>
      </w:pPr>
      <w:r w:rsidRPr="002A15E3">
        <w:t>Wetzel, C.R., Punt. A.E. 2011. Performance of a fisheries catch-at-age model (Stock Synthesis) in data-limited situations. Mar. Fresh. Res. 62, 927-936.</w:t>
      </w:r>
    </w:p>
    <w:p w14:paraId="2954DBE4" w14:textId="3878002F" w:rsidR="002A15E3" w:rsidRDefault="002A15E3" w:rsidP="00C643F9">
      <w:pPr>
        <w:pStyle w:val="References"/>
      </w:pPr>
      <w:r w:rsidRPr="002A15E3">
        <w:t xml:space="preserve">Yin, Y., Samson, D.B. 2004. Bias and precision of estimates from an age-structured stock assessment program in relation to stock and data characteristics. N.A. Jour. Fish. </w:t>
      </w:r>
      <w:proofErr w:type="spellStart"/>
      <w:r w:rsidRPr="002A15E3">
        <w:t>Manag</w:t>
      </w:r>
      <w:proofErr w:type="spellEnd"/>
      <w:r w:rsidRPr="002A15E3">
        <w:t xml:space="preserve">. 24, 865-879. </w:t>
      </w:r>
      <w:r>
        <w:br w:type="page"/>
      </w:r>
    </w:p>
    <w:p w14:paraId="5CFBBCE5" w14:textId="79A77C34" w:rsidR="000A6B6D" w:rsidRDefault="000A6B6D" w:rsidP="000A6B6D">
      <w:pPr>
        <w:pStyle w:val="Heading1"/>
      </w:pPr>
      <w:r>
        <w:lastRenderedPageBreak/>
        <w:t>Tables</w:t>
      </w:r>
    </w:p>
    <w:p w14:paraId="55F4165B" w14:textId="4AA168D7" w:rsidR="009F0784" w:rsidRPr="009F0784" w:rsidRDefault="000A6B6D" w:rsidP="00A32F5D">
      <w:pPr>
        <w:pStyle w:val="Subtitle"/>
      </w:pPr>
      <w:r>
        <w:t xml:space="preserve">Table 1. Life-history </w:t>
      </w:r>
      <w:r w:rsidR="00BC623B">
        <w:t xml:space="preserve">and observation </w:t>
      </w:r>
      <w:r>
        <w:t>parameters</w:t>
      </w:r>
      <w:r w:rsidR="00BC623B">
        <w:t xml:space="preserve"> used in the operating model</w:t>
      </w:r>
      <w:r>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1733"/>
        <w:gridCol w:w="90"/>
        <w:gridCol w:w="1530"/>
        <w:gridCol w:w="2160"/>
        <w:tblGridChange w:id="22">
          <w:tblGrid>
            <w:gridCol w:w="3937"/>
            <w:gridCol w:w="1733"/>
            <w:gridCol w:w="90"/>
            <w:gridCol w:w="1530"/>
            <w:gridCol w:w="2160"/>
          </w:tblGrid>
        </w:tblGridChange>
      </w:tblGrid>
      <w:tr w:rsidR="00906C93" w:rsidRPr="009F0784" w14:paraId="640462B9" w14:textId="1194008E" w:rsidTr="00906C93">
        <w:trPr>
          <w:trHeight w:val="216"/>
          <w:jc w:val="center"/>
        </w:trPr>
        <w:tc>
          <w:tcPr>
            <w:tcW w:w="3937" w:type="dxa"/>
            <w:tcBorders>
              <w:top w:val="single" w:sz="12" w:space="0" w:color="auto"/>
            </w:tcBorders>
            <w:vAlign w:val="bottom"/>
          </w:tcPr>
          <w:p w14:paraId="1F498E70" w14:textId="77777777" w:rsidR="00906C93" w:rsidRPr="009F0784" w:rsidRDefault="00906C93" w:rsidP="00287193">
            <w:pPr>
              <w:keepNext/>
              <w:keepLines/>
              <w:ind w:firstLine="0"/>
              <w:jc w:val="left"/>
              <w:outlineLvl w:val="0"/>
              <w:rPr>
                <w:rFonts w:cs="Calibri"/>
                <w:sz w:val="20"/>
                <w:szCs w:val="20"/>
              </w:rPr>
            </w:pPr>
            <w:bookmarkStart w:id="23" w:name="_Toc275175147"/>
            <w:r w:rsidRPr="009F0784">
              <w:rPr>
                <w:rFonts w:cs="Calibri"/>
                <w:sz w:val="20"/>
                <w:szCs w:val="20"/>
              </w:rPr>
              <w:t>Parameter</w:t>
            </w:r>
            <w:bookmarkEnd w:id="23"/>
          </w:p>
        </w:tc>
        <w:tc>
          <w:tcPr>
            <w:tcW w:w="1733" w:type="dxa"/>
            <w:tcBorders>
              <w:top w:val="single" w:sz="12" w:space="0" w:color="auto"/>
            </w:tcBorders>
            <w:vAlign w:val="bottom"/>
          </w:tcPr>
          <w:p w14:paraId="26BEDBCF" w14:textId="0D923240" w:rsidR="00906C93" w:rsidRPr="009F0784" w:rsidRDefault="00906C93" w:rsidP="00906C93">
            <w:pPr>
              <w:keepNext/>
              <w:keepLines/>
              <w:ind w:firstLine="0"/>
              <w:jc w:val="center"/>
              <w:outlineLvl w:val="0"/>
              <w:rPr>
                <w:rFonts w:cs="Calibri"/>
                <w:sz w:val="20"/>
                <w:szCs w:val="20"/>
              </w:rPr>
            </w:pPr>
            <w:r>
              <w:rPr>
                <w:rFonts w:cs="Calibri"/>
                <w:sz w:val="20"/>
                <w:szCs w:val="20"/>
              </w:rPr>
              <w:t>Time-invariant</w:t>
            </w:r>
          </w:p>
        </w:tc>
        <w:tc>
          <w:tcPr>
            <w:tcW w:w="1620" w:type="dxa"/>
            <w:gridSpan w:val="2"/>
            <w:tcBorders>
              <w:top w:val="single" w:sz="12" w:space="0" w:color="auto"/>
            </w:tcBorders>
            <w:vAlign w:val="bottom"/>
          </w:tcPr>
          <w:p w14:paraId="3D9D60E7" w14:textId="111CFB39" w:rsidR="00906C93" w:rsidRPr="009F0784" w:rsidRDefault="00906C93" w:rsidP="00906C93">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906C93">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906C93">
        <w:trPr>
          <w:cantSplit/>
          <w:trHeight w:val="288"/>
          <w:jc w:val="center"/>
        </w:trPr>
        <w:tc>
          <w:tcPr>
            <w:tcW w:w="3937" w:type="dxa"/>
            <w:tcBorders>
              <w:top w:val="double" w:sz="4" w:space="0" w:color="auto"/>
            </w:tcBorders>
          </w:tcPr>
          <w:p w14:paraId="174C2ED9" w14:textId="19911E9F" w:rsidR="00906C93" w:rsidRPr="009F0784" w:rsidRDefault="00906C93" w:rsidP="00287193">
            <w:pPr>
              <w:keepNext/>
              <w:keepLines/>
              <w:ind w:firstLine="0"/>
              <w:outlineLvl w:val="0"/>
              <w:rPr>
                <w:rFonts w:cs="Calibri"/>
                <w:sz w:val="20"/>
                <w:szCs w:val="20"/>
              </w:rPr>
            </w:pPr>
            <w:bookmarkStart w:id="24"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4"/>
            <w:r w:rsidRPr="009F0784">
              <w:rPr>
                <w:rFonts w:cs="Calibri"/>
                <w:sz w:val="20"/>
                <w:szCs w:val="20"/>
              </w:rPr>
              <w:t xml:space="preserve"> yr</w:t>
            </w:r>
            <w:r w:rsidRPr="009F0784">
              <w:rPr>
                <w:rFonts w:cs="Calibri"/>
                <w:sz w:val="20"/>
                <w:szCs w:val="20"/>
                <w:vertAlign w:val="superscript"/>
              </w:rPr>
              <w:t>-1</w:t>
            </w:r>
          </w:p>
        </w:tc>
        <w:tc>
          <w:tcPr>
            <w:tcW w:w="1823" w:type="dxa"/>
            <w:gridSpan w:val="2"/>
            <w:tcBorders>
              <w:top w:val="double" w:sz="4" w:space="0" w:color="auto"/>
            </w:tcBorders>
            <w:vAlign w:val="bottom"/>
          </w:tcPr>
          <w:p w14:paraId="60ADF3ED" w14:textId="269BB968" w:rsidR="00906C93" w:rsidRPr="009F0784" w:rsidRDefault="00906C93" w:rsidP="00906C93">
            <w:pPr>
              <w:keepNext/>
              <w:keepLines/>
              <w:ind w:firstLine="0"/>
              <w:jc w:val="center"/>
              <w:outlineLvl w:val="0"/>
              <w:rPr>
                <w:rFonts w:cs="Calibri"/>
                <w:sz w:val="20"/>
                <w:szCs w:val="20"/>
              </w:rPr>
            </w:pPr>
            <w:bookmarkStart w:id="25" w:name="_Toc275175157"/>
            <w:r w:rsidRPr="009F0784">
              <w:rPr>
                <w:rFonts w:cs="Calibri"/>
                <w:sz w:val="20"/>
                <w:szCs w:val="20"/>
              </w:rPr>
              <w:t>0.08</w:t>
            </w:r>
            <w:bookmarkEnd w:id="25"/>
          </w:p>
        </w:tc>
        <w:tc>
          <w:tcPr>
            <w:tcW w:w="1530" w:type="dxa"/>
            <w:tcBorders>
              <w:top w:val="double" w:sz="4" w:space="0" w:color="auto"/>
            </w:tcBorders>
            <w:vAlign w:val="bottom"/>
          </w:tcPr>
          <w:p w14:paraId="38E9CEFC" w14:textId="19165078" w:rsidR="00906C93" w:rsidRPr="009F0784" w:rsidRDefault="00906C93" w:rsidP="00906C93">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tcPr>
          <w:p w14:paraId="4AF6CF26" w14:textId="6EE5BC87" w:rsidR="00906C93" w:rsidRDefault="00906C93" w:rsidP="00DB36F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906C93">
        <w:trPr>
          <w:cantSplit/>
          <w:trHeight w:val="288"/>
          <w:jc w:val="center"/>
        </w:trPr>
        <w:tc>
          <w:tcPr>
            <w:tcW w:w="3937" w:type="dxa"/>
          </w:tcPr>
          <w:p w14:paraId="6DA977B8" w14:textId="34D398CD" w:rsidR="00906C93" w:rsidRPr="009F0784" w:rsidRDefault="00906C93" w:rsidP="00CD6F15">
            <w:pPr>
              <w:keepNext/>
              <w:keepLines/>
              <w:ind w:firstLine="0"/>
              <w:outlineLvl w:val="0"/>
              <w:rPr>
                <w:rFonts w:cs="Calibri"/>
                <w:sz w:val="20"/>
                <w:szCs w:val="20"/>
              </w:rPr>
            </w:pPr>
            <w:r w:rsidRPr="009F0784">
              <w:rPr>
                <w:rFonts w:cs="Calibri"/>
                <w:sz w:val="20"/>
                <w:szCs w:val="20"/>
              </w:rPr>
              <w:t>Natural mortality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m</w:t>
            </w:r>
            <w:proofErr w:type="spellEnd"/>
            <w:r w:rsidRPr="009F0784">
              <w:rPr>
                <w:rFonts w:cs="Calibri"/>
                <w:sz w:val="20"/>
                <w:szCs w:val="20"/>
              </w:rPr>
              <w:t xml:space="preserve">) </w:t>
            </w:r>
          </w:p>
        </w:tc>
        <w:tc>
          <w:tcPr>
            <w:tcW w:w="1823" w:type="dxa"/>
            <w:gridSpan w:val="2"/>
            <w:vAlign w:val="bottom"/>
          </w:tcPr>
          <w:p w14:paraId="1962BB77" w14:textId="366CC1FA" w:rsidR="00906C93" w:rsidRPr="009F0784" w:rsidRDefault="00906C93" w:rsidP="00906C93">
            <w:pPr>
              <w:keepNext/>
              <w:keepLines/>
              <w:ind w:firstLine="0"/>
              <w:jc w:val="center"/>
              <w:outlineLvl w:val="0"/>
              <w:rPr>
                <w:rFonts w:cs="Calibri"/>
                <w:sz w:val="20"/>
                <w:szCs w:val="20"/>
              </w:rPr>
            </w:pPr>
            <w:r w:rsidRPr="009F0784">
              <w:rPr>
                <w:rFonts w:eastAsiaTheme="minorHAnsi" w:cs="Calibri"/>
                <w:sz w:val="20"/>
                <w:szCs w:val="20"/>
              </w:rPr>
              <w:t>0</w:t>
            </w:r>
          </w:p>
        </w:tc>
        <w:tc>
          <w:tcPr>
            <w:tcW w:w="1530" w:type="dxa"/>
            <w:vAlign w:val="bottom"/>
          </w:tcPr>
          <w:p w14:paraId="7BEEABBB" w14:textId="69A665CA" w:rsidR="00906C93" w:rsidRPr="009F0784" w:rsidRDefault="00906C93" w:rsidP="00906C93">
            <w:pPr>
              <w:keepNext/>
              <w:keepLines/>
              <w:ind w:firstLine="0"/>
              <w:jc w:val="center"/>
              <w:outlineLvl w:val="0"/>
              <w:rPr>
                <w:rFonts w:cs="Calibri"/>
                <w:sz w:val="20"/>
                <w:szCs w:val="20"/>
              </w:rPr>
            </w:pPr>
            <w:r>
              <w:rPr>
                <w:rFonts w:cs="Calibri"/>
                <w:sz w:val="20"/>
                <w:szCs w:val="20"/>
              </w:rPr>
              <w:t>0.10</w:t>
            </w:r>
          </w:p>
        </w:tc>
        <w:tc>
          <w:tcPr>
            <w:tcW w:w="2160" w:type="dxa"/>
          </w:tcPr>
          <w:p w14:paraId="35BDAA80" w14:textId="77777777" w:rsidR="00906C93" w:rsidRDefault="00906C93" w:rsidP="00287193">
            <w:pPr>
              <w:keepNext/>
              <w:keepLines/>
              <w:ind w:firstLine="0"/>
              <w:jc w:val="center"/>
              <w:outlineLvl w:val="0"/>
              <w:rPr>
                <w:rFonts w:cs="Calibri"/>
                <w:sz w:val="20"/>
                <w:szCs w:val="20"/>
              </w:rPr>
            </w:pPr>
          </w:p>
        </w:tc>
      </w:tr>
      <w:tr w:rsidR="00906C93" w:rsidRPr="009F0784" w14:paraId="0B088FB7" w14:textId="4842CD7C" w:rsidTr="00906C93">
        <w:trPr>
          <w:cantSplit/>
          <w:trHeight w:val="288"/>
          <w:jc w:val="center"/>
        </w:trPr>
        <w:tc>
          <w:tcPr>
            <w:tcW w:w="3937" w:type="dxa"/>
          </w:tcPr>
          <w:p w14:paraId="44D121B9" w14:textId="5A69CD14" w:rsidR="00906C93" w:rsidRPr="009F0784" w:rsidRDefault="00906C93" w:rsidP="00CD6F15">
            <w:pPr>
              <w:keepNext/>
              <w:keepLines/>
              <w:ind w:firstLine="0"/>
              <w:outlineLvl w:val="0"/>
              <w:rPr>
                <w:rFonts w:cs="Calibri"/>
                <w:sz w:val="20"/>
                <w:szCs w:val="20"/>
              </w:rPr>
            </w:pPr>
            <w:r>
              <w:rPr>
                <w:rFonts w:cs="Calibri"/>
                <w:sz w:val="20"/>
                <w:szCs w:val="20"/>
              </w:rPr>
              <w:t>Natural mortality autocorrelation (</w:t>
            </w:r>
            <w:r w:rsidRPr="00BC623B">
              <w:rPr>
                <w:rFonts w:eastAsiaTheme="minorHAnsi" w:cs="Calibri"/>
                <w:position w:val="-12"/>
                <w:sz w:val="20"/>
                <w:szCs w:val="20"/>
              </w:rPr>
              <w:object w:dxaOrig="360" w:dyaOrig="360" w14:anchorId="1915A988">
                <v:shape id="_x0000_i1293" type="#_x0000_t75" style="width:15pt;height:15pt" o:ole="">
                  <v:imagedata r:id="rId55" o:title=""/>
                </v:shape>
                <o:OLEObject Type="Embed" ProgID="Equation.DSMT4" ShapeID="_x0000_i1293" DrawAspect="Content" ObjectID="_1528893895" r:id="rId56"/>
              </w:object>
            </w:r>
            <w:r>
              <w:rPr>
                <w:rFonts w:cs="Calibri"/>
                <w:sz w:val="20"/>
                <w:szCs w:val="20"/>
              </w:rPr>
              <w:t xml:space="preserve"> )</w:t>
            </w:r>
          </w:p>
        </w:tc>
        <w:tc>
          <w:tcPr>
            <w:tcW w:w="1823" w:type="dxa"/>
            <w:gridSpan w:val="2"/>
            <w:vAlign w:val="bottom"/>
          </w:tcPr>
          <w:p w14:paraId="26078F13" w14:textId="7CD43B33" w:rsidR="00906C93" w:rsidRPr="009F0784" w:rsidRDefault="00906C93" w:rsidP="00906C93">
            <w:pPr>
              <w:keepNext/>
              <w:keepLines/>
              <w:ind w:firstLine="0"/>
              <w:jc w:val="center"/>
              <w:outlineLvl w:val="0"/>
              <w:rPr>
                <w:rFonts w:cs="Calibri"/>
                <w:sz w:val="20"/>
                <w:szCs w:val="20"/>
              </w:rPr>
            </w:pPr>
            <w:r>
              <w:rPr>
                <w:rFonts w:cs="Calibri"/>
                <w:sz w:val="20"/>
                <w:szCs w:val="20"/>
              </w:rPr>
              <w:t>0</w:t>
            </w:r>
          </w:p>
        </w:tc>
        <w:tc>
          <w:tcPr>
            <w:tcW w:w="1530" w:type="dxa"/>
            <w:vAlign w:val="bottom"/>
          </w:tcPr>
          <w:p w14:paraId="286C36DC" w14:textId="56887A0B" w:rsidR="00906C93" w:rsidRDefault="00906C93" w:rsidP="00906C93">
            <w:pPr>
              <w:keepNext/>
              <w:keepLines/>
              <w:ind w:firstLine="0"/>
              <w:jc w:val="center"/>
              <w:outlineLvl w:val="0"/>
              <w:rPr>
                <w:rFonts w:cs="Calibri"/>
                <w:sz w:val="20"/>
                <w:szCs w:val="20"/>
              </w:rPr>
            </w:pPr>
            <w:r>
              <w:rPr>
                <w:rFonts w:cs="Calibri"/>
                <w:sz w:val="20"/>
                <w:szCs w:val="20"/>
              </w:rPr>
              <w:t>0.707</w:t>
            </w:r>
          </w:p>
        </w:tc>
        <w:tc>
          <w:tcPr>
            <w:tcW w:w="2160" w:type="dxa"/>
          </w:tcPr>
          <w:p w14:paraId="45D1F7D8" w14:textId="77777777" w:rsidR="00906C93" w:rsidRDefault="00906C93" w:rsidP="00287193">
            <w:pPr>
              <w:keepNext/>
              <w:keepLines/>
              <w:ind w:firstLine="0"/>
              <w:jc w:val="center"/>
              <w:outlineLvl w:val="0"/>
              <w:rPr>
                <w:rFonts w:cs="Calibri"/>
                <w:sz w:val="20"/>
                <w:szCs w:val="20"/>
              </w:rPr>
            </w:pPr>
          </w:p>
        </w:tc>
      </w:tr>
      <w:tr w:rsidR="00906C93" w:rsidRPr="009F0784" w14:paraId="408EC98C" w14:textId="231E0598" w:rsidTr="00906C93">
        <w:trPr>
          <w:cantSplit/>
          <w:trHeight w:val="288"/>
          <w:jc w:val="center"/>
        </w:trPr>
        <w:tc>
          <w:tcPr>
            <w:tcW w:w="3937" w:type="dxa"/>
          </w:tcPr>
          <w:p w14:paraId="32391A5A" w14:textId="62AF428C" w:rsidR="00906C93" w:rsidRPr="009F0784" w:rsidRDefault="00906C93" w:rsidP="00287193">
            <w:pPr>
              <w:keepNext/>
              <w:keepLines/>
              <w:ind w:firstLine="0"/>
              <w:outlineLvl w:val="0"/>
              <w:rPr>
                <w:rFonts w:cs="Calibri"/>
                <w:sz w:val="20"/>
                <w:szCs w:val="20"/>
              </w:rPr>
            </w:pPr>
            <w:bookmarkStart w:id="26"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26"/>
          </w:p>
        </w:tc>
        <w:tc>
          <w:tcPr>
            <w:tcW w:w="1823" w:type="dxa"/>
            <w:gridSpan w:val="2"/>
            <w:vAlign w:val="bottom"/>
          </w:tcPr>
          <w:p w14:paraId="53B4BEDE" w14:textId="30FFC151" w:rsidR="00906C93" w:rsidRPr="009F0784" w:rsidRDefault="00906C93" w:rsidP="00906C93">
            <w:pPr>
              <w:keepNext/>
              <w:keepLines/>
              <w:ind w:firstLine="0"/>
              <w:jc w:val="center"/>
              <w:outlineLvl w:val="0"/>
              <w:rPr>
                <w:rFonts w:cs="Calibri"/>
                <w:i/>
                <w:sz w:val="20"/>
                <w:szCs w:val="20"/>
              </w:rPr>
            </w:pPr>
            <w:bookmarkStart w:id="27" w:name="_Toc275175162"/>
            <w:r w:rsidRPr="009F0784">
              <w:rPr>
                <w:rFonts w:cs="Calibri"/>
                <w:sz w:val="20"/>
                <w:szCs w:val="20"/>
              </w:rPr>
              <w:t>0.</w:t>
            </w:r>
            <w:bookmarkEnd w:id="27"/>
            <w:r>
              <w:rPr>
                <w:rFonts w:cs="Calibri"/>
                <w:sz w:val="20"/>
                <w:szCs w:val="20"/>
              </w:rPr>
              <w:t>65</w:t>
            </w:r>
          </w:p>
        </w:tc>
        <w:tc>
          <w:tcPr>
            <w:tcW w:w="1530" w:type="dxa"/>
            <w:vAlign w:val="bottom"/>
          </w:tcPr>
          <w:p w14:paraId="2EFD67CD" w14:textId="77777777" w:rsidR="00906C93" w:rsidRPr="009F0784" w:rsidRDefault="00906C93" w:rsidP="00906C93">
            <w:pPr>
              <w:keepNext/>
              <w:keepLines/>
              <w:ind w:firstLine="0"/>
              <w:jc w:val="center"/>
              <w:outlineLvl w:val="0"/>
              <w:rPr>
                <w:rFonts w:cs="Calibri"/>
                <w:sz w:val="20"/>
                <w:szCs w:val="20"/>
              </w:rPr>
            </w:pPr>
          </w:p>
        </w:tc>
        <w:tc>
          <w:tcPr>
            <w:tcW w:w="2160" w:type="dxa"/>
          </w:tcPr>
          <w:p w14:paraId="51C94FD1" w14:textId="5C9BA3DB"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906C93">
        <w:trPr>
          <w:cantSplit/>
          <w:trHeight w:val="288"/>
          <w:jc w:val="center"/>
        </w:trPr>
        <w:tc>
          <w:tcPr>
            <w:tcW w:w="3937" w:type="dxa"/>
          </w:tcPr>
          <w:p w14:paraId="6440C490" w14:textId="5342CAB2" w:rsidR="00906C93" w:rsidRPr="009F0784" w:rsidRDefault="00906C93" w:rsidP="00287193">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23" w:type="dxa"/>
            <w:gridSpan w:val="2"/>
            <w:vAlign w:val="bottom"/>
          </w:tcPr>
          <w:p w14:paraId="23C1AEAB" w14:textId="21B97328" w:rsidR="00906C93" w:rsidRPr="009F0784" w:rsidRDefault="00906C93" w:rsidP="00906C93">
            <w:pPr>
              <w:keepNext/>
              <w:keepLines/>
              <w:ind w:firstLine="0"/>
              <w:jc w:val="center"/>
              <w:outlineLvl w:val="0"/>
              <w:rPr>
                <w:rFonts w:cs="Calibri"/>
                <w:sz w:val="20"/>
                <w:szCs w:val="20"/>
              </w:rPr>
            </w:pPr>
            <w:r w:rsidRPr="009F0784">
              <w:rPr>
                <w:rFonts w:cs="Calibri"/>
                <w:sz w:val="20"/>
                <w:szCs w:val="20"/>
              </w:rPr>
              <w:t>64</w:t>
            </w:r>
          </w:p>
        </w:tc>
        <w:tc>
          <w:tcPr>
            <w:tcW w:w="1530" w:type="dxa"/>
            <w:vAlign w:val="bottom"/>
          </w:tcPr>
          <w:p w14:paraId="4543501B"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B2259E" w14:textId="6278C6A4"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906C93">
        <w:trPr>
          <w:cantSplit/>
          <w:trHeight w:val="288"/>
          <w:jc w:val="center"/>
        </w:trPr>
        <w:tc>
          <w:tcPr>
            <w:tcW w:w="3937" w:type="dxa"/>
          </w:tcPr>
          <w:p w14:paraId="539651C4" w14:textId="18A82A68" w:rsidR="00906C93" w:rsidRPr="009F0784" w:rsidRDefault="00906C93" w:rsidP="00287193">
            <w:pPr>
              <w:keepNext/>
              <w:keepLines/>
              <w:ind w:firstLine="0"/>
              <w:outlineLvl w:val="0"/>
              <w:rPr>
                <w:rFonts w:cs="Calibri"/>
                <w:sz w:val="20"/>
                <w:szCs w:val="20"/>
              </w:rPr>
            </w:pPr>
            <w:bookmarkStart w:id="28" w:name="_Toc275175172"/>
            <w:r w:rsidRPr="009F0784">
              <w:rPr>
                <w:rFonts w:cs="Calibri"/>
                <w:sz w:val="20"/>
                <w:szCs w:val="20"/>
              </w:rPr>
              <w:t>Growth coefficient (</w:t>
            </w:r>
            <w:proofErr w:type="spellStart"/>
            <w:r w:rsidRPr="009F0784">
              <w:rPr>
                <w:rFonts w:cs="Calibri"/>
                <w:i/>
                <w:sz w:val="20"/>
                <w:szCs w:val="20"/>
              </w:rPr>
              <w:t>k</w:t>
            </w:r>
            <w:r w:rsidRPr="009F0784">
              <w:rPr>
                <w:rFonts w:cs="Calibri"/>
                <w:i/>
                <w:sz w:val="20"/>
                <w:szCs w:val="20"/>
                <w:vertAlign w:val="subscript"/>
              </w:rPr>
              <w:t>t</w:t>
            </w:r>
            <w:proofErr w:type="spellEnd"/>
            <w:r w:rsidRPr="009F0784">
              <w:rPr>
                <w:rFonts w:cs="Calibri"/>
                <w:sz w:val="20"/>
                <w:szCs w:val="20"/>
              </w:rPr>
              <w:t>)</w:t>
            </w:r>
            <w:bookmarkEnd w:id="28"/>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23" w:type="dxa"/>
            <w:gridSpan w:val="2"/>
            <w:vAlign w:val="bottom"/>
          </w:tcPr>
          <w:p w14:paraId="48CBA631" w14:textId="4A09A982" w:rsidR="00906C93" w:rsidRPr="009F0784" w:rsidRDefault="00906C93" w:rsidP="00906C93">
            <w:pPr>
              <w:keepNext/>
              <w:keepLines/>
              <w:ind w:firstLine="0"/>
              <w:jc w:val="center"/>
              <w:outlineLvl w:val="0"/>
              <w:rPr>
                <w:rFonts w:cs="Calibri"/>
                <w:sz w:val="20"/>
                <w:szCs w:val="20"/>
              </w:rPr>
            </w:pPr>
            <w:bookmarkStart w:id="29" w:name="_Toc275175179"/>
            <w:r w:rsidRPr="009F0784">
              <w:rPr>
                <w:rFonts w:cs="Calibri"/>
                <w:sz w:val="20"/>
                <w:szCs w:val="20"/>
              </w:rPr>
              <w:t>0.05</w:t>
            </w:r>
            <w:bookmarkEnd w:id="29"/>
          </w:p>
        </w:tc>
        <w:tc>
          <w:tcPr>
            <w:tcW w:w="1530" w:type="dxa"/>
            <w:vAlign w:val="bottom"/>
          </w:tcPr>
          <w:p w14:paraId="342E2A20"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EDFE50" w14:textId="14C896C1"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906C93">
        <w:trPr>
          <w:cantSplit/>
          <w:trHeight w:val="288"/>
          <w:jc w:val="center"/>
        </w:trPr>
        <w:tc>
          <w:tcPr>
            <w:tcW w:w="3937" w:type="dxa"/>
          </w:tcPr>
          <w:p w14:paraId="09818B28" w14:textId="1CE02D53" w:rsidR="00906C93" w:rsidRPr="009F0784" w:rsidRDefault="00906C93" w:rsidP="00287193">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23" w:type="dxa"/>
            <w:gridSpan w:val="2"/>
            <w:vAlign w:val="bottom"/>
          </w:tcPr>
          <w:p w14:paraId="49C444F0" w14:textId="122BF13B" w:rsidR="00906C93" w:rsidRPr="009F0784" w:rsidRDefault="00906C93" w:rsidP="00906C93">
            <w:pPr>
              <w:keepNext/>
              <w:keepLines/>
              <w:ind w:firstLine="0"/>
              <w:jc w:val="center"/>
              <w:outlineLvl w:val="0"/>
              <w:rPr>
                <w:rFonts w:cs="Calibri"/>
                <w:sz w:val="20"/>
                <w:szCs w:val="20"/>
                <w:vertAlign w:val="subscript"/>
              </w:rPr>
            </w:pPr>
            <w:bookmarkStart w:id="30"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30"/>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530" w:type="dxa"/>
            <w:vAlign w:val="bottom"/>
          </w:tcPr>
          <w:p w14:paraId="768C7F6E" w14:textId="77777777" w:rsidR="00906C93" w:rsidRPr="009F0784" w:rsidRDefault="00906C93" w:rsidP="00906C93">
            <w:pPr>
              <w:keepNext/>
              <w:keepLines/>
              <w:ind w:firstLine="0"/>
              <w:jc w:val="center"/>
              <w:outlineLvl w:val="0"/>
              <w:rPr>
                <w:rFonts w:cs="Times New Roman"/>
                <w:color w:val="000000"/>
                <w:sz w:val="20"/>
                <w:szCs w:val="20"/>
              </w:rPr>
            </w:pPr>
          </w:p>
        </w:tc>
        <w:tc>
          <w:tcPr>
            <w:tcW w:w="2160" w:type="dxa"/>
          </w:tcPr>
          <w:p w14:paraId="52EB551F" w14:textId="1854C351" w:rsidR="00906C93" w:rsidRPr="009F0784" w:rsidRDefault="00906C93" w:rsidP="00287193">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906C93">
        <w:trPr>
          <w:cantSplit/>
          <w:trHeight w:val="288"/>
          <w:jc w:val="center"/>
        </w:trPr>
        <w:tc>
          <w:tcPr>
            <w:tcW w:w="3937" w:type="dxa"/>
          </w:tcPr>
          <w:p w14:paraId="1680F019" w14:textId="51FE2A85" w:rsidR="00906C93" w:rsidRPr="009F0784" w:rsidRDefault="00906C93" w:rsidP="00287193">
            <w:pPr>
              <w:keepNext/>
              <w:keepLines/>
              <w:ind w:firstLine="0"/>
              <w:outlineLvl w:val="0"/>
              <w:rPr>
                <w:rFonts w:cs="Calibri"/>
                <w:sz w:val="20"/>
                <w:szCs w:val="20"/>
              </w:rPr>
            </w:pPr>
            <w:bookmarkStart w:id="31" w:name="_Toc275175208"/>
            <w:r w:rsidRPr="009F0784">
              <w:rPr>
                <w:rFonts w:cs="Calibri"/>
                <w:sz w:val="20"/>
                <w:szCs w:val="20"/>
              </w:rPr>
              <w:t xml:space="preserve">Length at 50% maturity </w:t>
            </w:r>
            <w:bookmarkEnd w:id="31"/>
            <w:r w:rsidRPr="009F0784">
              <w:rPr>
                <w:rFonts w:cs="Calibri"/>
                <w:sz w:val="20"/>
                <w:szCs w:val="20"/>
              </w:rPr>
              <w:t>(cm)</w:t>
            </w:r>
          </w:p>
        </w:tc>
        <w:tc>
          <w:tcPr>
            <w:tcW w:w="1823" w:type="dxa"/>
            <w:gridSpan w:val="2"/>
            <w:vAlign w:val="bottom"/>
          </w:tcPr>
          <w:p w14:paraId="6B87A541" w14:textId="4489786E" w:rsidR="00906C93" w:rsidRPr="009F0784" w:rsidRDefault="00906C93" w:rsidP="00906C93">
            <w:pPr>
              <w:keepNext/>
              <w:keepLines/>
              <w:ind w:firstLine="0"/>
              <w:jc w:val="center"/>
              <w:outlineLvl w:val="0"/>
              <w:rPr>
                <w:rFonts w:cs="Calibri"/>
                <w:i/>
                <w:sz w:val="20"/>
                <w:szCs w:val="20"/>
              </w:rPr>
            </w:pPr>
            <w:bookmarkStart w:id="32" w:name="_Toc275175213"/>
            <w:r w:rsidRPr="009F0784">
              <w:rPr>
                <w:rFonts w:cs="Calibri"/>
                <w:sz w:val="20"/>
                <w:szCs w:val="20"/>
              </w:rPr>
              <w:t xml:space="preserve">37 </w:t>
            </w:r>
            <w:bookmarkEnd w:id="32"/>
          </w:p>
        </w:tc>
        <w:tc>
          <w:tcPr>
            <w:tcW w:w="1530" w:type="dxa"/>
            <w:vAlign w:val="bottom"/>
          </w:tcPr>
          <w:p w14:paraId="15C3B16B" w14:textId="77777777" w:rsidR="00906C93" w:rsidRPr="009F0784" w:rsidRDefault="00906C93" w:rsidP="00906C93">
            <w:pPr>
              <w:keepNext/>
              <w:keepLines/>
              <w:ind w:firstLine="0"/>
              <w:jc w:val="center"/>
              <w:outlineLvl w:val="0"/>
              <w:rPr>
                <w:rFonts w:cs="Calibri"/>
                <w:sz w:val="20"/>
                <w:szCs w:val="20"/>
              </w:rPr>
            </w:pPr>
          </w:p>
        </w:tc>
        <w:tc>
          <w:tcPr>
            <w:tcW w:w="2160" w:type="dxa"/>
          </w:tcPr>
          <w:p w14:paraId="16C56C2F" w14:textId="2FD584E5" w:rsidR="00906C93" w:rsidRPr="009F0784" w:rsidRDefault="00906C93" w:rsidP="000A6B6D">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906C93">
        <w:trPr>
          <w:cantSplit/>
          <w:trHeight w:val="288"/>
          <w:jc w:val="center"/>
        </w:trPr>
        <w:tc>
          <w:tcPr>
            <w:tcW w:w="3937" w:type="dxa"/>
          </w:tcPr>
          <w:p w14:paraId="31FB2EDB" w14:textId="29345266" w:rsidR="00906C93" w:rsidRPr="009F0784" w:rsidRDefault="00906C93" w:rsidP="00DB36F7">
            <w:pPr>
              <w:keepNext/>
              <w:keepLines/>
              <w:ind w:firstLine="0"/>
              <w:outlineLvl w:val="0"/>
              <w:rPr>
                <w:rFonts w:cs="Calibri"/>
                <w:sz w:val="20"/>
                <w:szCs w:val="20"/>
              </w:rPr>
            </w:pPr>
            <w:r w:rsidRPr="009F0784">
              <w:rPr>
                <w:rFonts w:cs="Calibri"/>
                <w:sz w:val="20"/>
                <w:szCs w:val="20"/>
              </w:rPr>
              <w:t>Recruitment variation  (</w:t>
            </w:r>
            <w:proofErr w:type="spellStart"/>
            <w:r w:rsidRPr="009F0784">
              <w:rPr>
                <w:rFonts w:eastAsiaTheme="minorHAnsi" w:cs="Times New Roman"/>
                <w:sz w:val="20"/>
                <w:szCs w:val="20"/>
              </w:rPr>
              <w:t>σ</w:t>
            </w:r>
            <w:r w:rsidRPr="009F0784">
              <w:rPr>
                <w:rFonts w:eastAsiaTheme="minorHAnsi" w:cs="Calibri"/>
                <w:sz w:val="20"/>
                <w:szCs w:val="20"/>
                <w:vertAlign w:val="subscript"/>
              </w:rPr>
              <w:t>R</w:t>
            </w:r>
            <w:proofErr w:type="spellEnd"/>
            <w:r w:rsidRPr="009F0784">
              <w:rPr>
                <w:rFonts w:eastAsiaTheme="minorHAnsi" w:cs="Calibri"/>
                <w:sz w:val="20"/>
                <w:szCs w:val="20"/>
              </w:rPr>
              <w:t>)</w:t>
            </w:r>
          </w:p>
        </w:tc>
        <w:tc>
          <w:tcPr>
            <w:tcW w:w="1823" w:type="dxa"/>
            <w:gridSpan w:val="2"/>
            <w:vAlign w:val="bottom"/>
          </w:tcPr>
          <w:p w14:paraId="6E87C209" w14:textId="740A7F4F" w:rsidR="00906C93" w:rsidRPr="009F0784" w:rsidRDefault="00906C93" w:rsidP="00906C93">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530" w:type="dxa"/>
            <w:vAlign w:val="bottom"/>
          </w:tcPr>
          <w:p w14:paraId="56B4594A" w14:textId="77777777" w:rsidR="00906C93" w:rsidRPr="009F0784" w:rsidRDefault="00906C93" w:rsidP="00906C93">
            <w:pPr>
              <w:keepNext/>
              <w:keepLines/>
              <w:ind w:firstLine="0"/>
              <w:jc w:val="center"/>
              <w:outlineLvl w:val="0"/>
              <w:rPr>
                <w:rFonts w:cs="Calibri"/>
                <w:sz w:val="20"/>
                <w:szCs w:val="20"/>
              </w:rPr>
            </w:pPr>
          </w:p>
        </w:tc>
        <w:tc>
          <w:tcPr>
            <w:tcW w:w="2160" w:type="dxa"/>
          </w:tcPr>
          <w:p w14:paraId="18D79B83" w14:textId="74396294"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6CE68BB5" w14:textId="2275BB98" w:rsidTr="00906C93">
        <w:trPr>
          <w:cantSplit/>
          <w:trHeight w:val="288"/>
          <w:jc w:val="center"/>
        </w:trPr>
        <w:tc>
          <w:tcPr>
            <w:tcW w:w="3937" w:type="dxa"/>
          </w:tcPr>
          <w:p w14:paraId="3FB927BE" w14:textId="5648D659" w:rsidR="00906C93" w:rsidRPr="009F0784" w:rsidRDefault="00906C93" w:rsidP="00287193">
            <w:pPr>
              <w:keepNext/>
              <w:keepLines/>
              <w:ind w:firstLine="0"/>
              <w:outlineLvl w:val="0"/>
              <w:rPr>
                <w:rFonts w:cs="Calibri"/>
                <w:sz w:val="20"/>
                <w:szCs w:val="20"/>
              </w:rPr>
            </w:pPr>
            <w:r>
              <w:rPr>
                <w:rFonts w:cs="Calibri"/>
                <w:sz w:val="20"/>
                <w:szCs w:val="20"/>
              </w:rPr>
              <w:t>Survey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s</w:t>
            </w:r>
            <w:r w:rsidRPr="009F0784">
              <w:rPr>
                <w:rFonts w:cs="Calibri"/>
                <w:i/>
                <w:sz w:val="20"/>
                <w:szCs w:val="20"/>
              </w:rPr>
              <w:t>)</w:t>
            </w:r>
          </w:p>
        </w:tc>
        <w:tc>
          <w:tcPr>
            <w:tcW w:w="1823" w:type="dxa"/>
            <w:gridSpan w:val="2"/>
            <w:vAlign w:val="bottom"/>
          </w:tcPr>
          <w:p w14:paraId="12911F59" w14:textId="580CC2F0" w:rsidR="00906C93" w:rsidRPr="009F0784" w:rsidRDefault="00906C93" w:rsidP="00906C93">
            <w:pPr>
              <w:keepNext/>
              <w:keepLines/>
              <w:ind w:firstLine="0"/>
              <w:jc w:val="center"/>
              <w:outlineLvl w:val="0"/>
              <w:rPr>
                <w:rFonts w:cs="Calibri"/>
                <w:sz w:val="20"/>
                <w:szCs w:val="20"/>
              </w:rPr>
            </w:pPr>
            <w:r w:rsidRPr="009F0784">
              <w:rPr>
                <w:rFonts w:cs="Calibri"/>
                <w:sz w:val="20"/>
                <w:szCs w:val="20"/>
              </w:rPr>
              <w:t>1</w:t>
            </w:r>
          </w:p>
        </w:tc>
        <w:tc>
          <w:tcPr>
            <w:tcW w:w="1530" w:type="dxa"/>
            <w:vAlign w:val="bottom"/>
          </w:tcPr>
          <w:p w14:paraId="21E62F14" w14:textId="77777777" w:rsidR="00906C93" w:rsidRPr="009F0784" w:rsidRDefault="00906C93" w:rsidP="00906C93">
            <w:pPr>
              <w:keepNext/>
              <w:keepLines/>
              <w:ind w:firstLine="0"/>
              <w:jc w:val="center"/>
              <w:outlineLvl w:val="0"/>
              <w:rPr>
                <w:rFonts w:cs="Calibri"/>
                <w:sz w:val="20"/>
                <w:szCs w:val="20"/>
              </w:rPr>
            </w:pPr>
          </w:p>
        </w:tc>
        <w:tc>
          <w:tcPr>
            <w:tcW w:w="2160" w:type="dxa"/>
          </w:tcPr>
          <w:p w14:paraId="19AA893E" w14:textId="3B12AFFF" w:rsidR="00906C93" w:rsidRPr="009F0784" w:rsidRDefault="00906C93" w:rsidP="00287193">
            <w:pPr>
              <w:keepNext/>
              <w:keepLines/>
              <w:ind w:firstLine="0"/>
              <w:jc w:val="center"/>
              <w:outlineLvl w:val="0"/>
              <w:rPr>
                <w:rFonts w:cs="Calibri"/>
                <w:sz w:val="20"/>
                <w:szCs w:val="20"/>
              </w:rPr>
            </w:pPr>
            <w:r>
              <w:rPr>
                <w:rFonts w:cs="Calibri"/>
                <w:sz w:val="20"/>
                <w:szCs w:val="20"/>
              </w:rPr>
              <w:t>Analytically Solved</w:t>
            </w:r>
          </w:p>
        </w:tc>
      </w:tr>
      <w:tr w:rsidR="00906C93" w:rsidRPr="009F0784" w14:paraId="277AFE9F" w14:textId="3E5FCCE4" w:rsidTr="00906C93">
        <w:trPr>
          <w:cantSplit/>
          <w:trHeight w:val="288"/>
          <w:jc w:val="center"/>
        </w:trPr>
        <w:tc>
          <w:tcPr>
            <w:tcW w:w="3937" w:type="dxa"/>
          </w:tcPr>
          <w:p w14:paraId="638A8E3F" w14:textId="208D1FF2" w:rsidR="00906C93" w:rsidRPr="009F0784" w:rsidRDefault="00906C93" w:rsidP="00DB36F7">
            <w:pPr>
              <w:keepNext/>
              <w:keepLines/>
              <w:ind w:firstLine="0"/>
              <w:outlineLvl w:val="0"/>
              <w:rPr>
                <w:rFonts w:cs="Calibri"/>
                <w:i/>
                <w:sz w:val="20"/>
                <w:szCs w:val="20"/>
              </w:rPr>
            </w:pPr>
            <w:r w:rsidRPr="009F0784">
              <w:rPr>
                <w:rFonts w:cs="Calibri"/>
                <w:sz w:val="20"/>
                <w:szCs w:val="20"/>
              </w:rPr>
              <w:t>Survey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s</w:t>
            </w:r>
            <w:proofErr w:type="spellEnd"/>
            <w:r w:rsidRPr="009F0784">
              <w:rPr>
                <w:rFonts w:cs="Calibri"/>
                <w:sz w:val="20"/>
                <w:szCs w:val="20"/>
              </w:rPr>
              <w:t>)</w:t>
            </w:r>
          </w:p>
        </w:tc>
        <w:tc>
          <w:tcPr>
            <w:tcW w:w="1823" w:type="dxa"/>
            <w:gridSpan w:val="2"/>
            <w:vAlign w:val="bottom"/>
          </w:tcPr>
          <w:p w14:paraId="40047AF7" w14:textId="23A0C705" w:rsidR="00906C93" w:rsidRPr="009F0784" w:rsidRDefault="00906C93" w:rsidP="00906C93">
            <w:pPr>
              <w:keepNext/>
              <w:keepLines/>
              <w:ind w:firstLine="0"/>
              <w:jc w:val="center"/>
              <w:outlineLvl w:val="0"/>
              <w:rPr>
                <w:rFonts w:cs="Calibri"/>
                <w:i/>
                <w:sz w:val="20"/>
                <w:szCs w:val="20"/>
              </w:rPr>
            </w:pPr>
            <w:r>
              <w:rPr>
                <w:rFonts w:cs="Calibri"/>
                <w:sz w:val="20"/>
                <w:szCs w:val="20"/>
              </w:rPr>
              <w:t>0.40</w:t>
            </w:r>
          </w:p>
        </w:tc>
        <w:tc>
          <w:tcPr>
            <w:tcW w:w="1530" w:type="dxa"/>
            <w:vAlign w:val="bottom"/>
          </w:tcPr>
          <w:p w14:paraId="65BF2449" w14:textId="77777777" w:rsidR="00906C93" w:rsidRPr="009F0784" w:rsidRDefault="00906C93" w:rsidP="00906C93">
            <w:pPr>
              <w:keepNext/>
              <w:keepLines/>
              <w:ind w:firstLine="0"/>
              <w:jc w:val="center"/>
              <w:outlineLvl w:val="0"/>
              <w:rPr>
                <w:rFonts w:cs="Calibri"/>
                <w:sz w:val="20"/>
                <w:szCs w:val="20"/>
              </w:rPr>
            </w:pPr>
          </w:p>
        </w:tc>
        <w:tc>
          <w:tcPr>
            <w:tcW w:w="2160" w:type="dxa"/>
          </w:tcPr>
          <w:p w14:paraId="7C441799" w14:textId="2C6F67DF"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906C93">
        <w:trPr>
          <w:cantSplit/>
          <w:trHeight w:val="80"/>
          <w:jc w:val="center"/>
        </w:trPr>
        <w:tc>
          <w:tcPr>
            <w:tcW w:w="3937" w:type="dxa"/>
          </w:tcPr>
          <w:p w14:paraId="7588C3CE" w14:textId="5BA039FC" w:rsidR="00906C93" w:rsidRPr="009F0784" w:rsidRDefault="00906C93" w:rsidP="00DB36F7">
            <w:pPr>
              <w:keepNext/>
              <w:keepLines/>
              <w:ind w:firstLine="0"/>
              <w:outlineLvl w:val="0"/>
              <w:rPr>
                <w:rFonts w:cs="Calibri"/>
                <w:sz w:val="20"/>
                <w:szCs w:val="20"/>
              </w:rPr>
            </w:pPr>
            <w:r>
              <w:rPr>
                <w:rFonts w:cs="Calibri"/>
                <w:sz w:val="20"/>
                <w:szCs w:val="20"/>
              </w:rPr>
              <w:t>Fishery CPUE standard error (</w:t>
            </w:r>
            <w:proofErr w:type="spellStart"/>
            <w:r w:rsidRPr="009F0784">
              <w:rPr>
                <w:rFonts w:eastAsiaTheme="minorHAnsi" w:cs="Times New Roman"/>
                <w:sz w:val="20"/>
                <w:szCs w:val="20"/>
              </w:rPr>
              <w:t>σ</w:t>
            </w:r>
            <w:r>
              <w:rPr>
                <w:rFonts w:eastAsiaTheme="minorHAnsi" w:cs="Calibri"/>
                <w:sz w:val="20"/>
                <w:szCs w:val="20"/>
                <w:vertAlign w:val="subscript"/>
              </w:rPr>
              <w:t>f</w:t>
            </w:r>
            <w:proofErr w:type="spellEnd"/>
            <w:r>
              <w:rPr>
                <w:rFonts w:cs="Calibri"/>
                <w:sz w:val="20"/>
                <w:szCs w:val="20"/>
              </w:rPr>
              <w:t>)</w:t>
            </w:r>
          </w:p>
        </w:tc>
        <w:tc>
          <w:tcPr>
            <w:tcW w:w="1823" w:type="dxa"/>
            <w:gridSpan w:val="2"/>
            <w:vAlign w:val="bottom"/>
          </w:tcPr>
          <w:p w14:paraId="1ACC9A18" w14:textId="4D9A4AC9" w:rsidR="00906C93" w:rsidRDefault="00906C93" w:rsidP="00906C93">
            <w:pPr>
              <w:keepNext/>
              <w:keepLines/>
              <w:ind w:firstLine="0"/>
              <w:jc w:val="center"/>
              <w:outlineLvl w:val="0"/>
              <w:rPr>
                <w:rFonts w:cs="Calibri"/>
                <w:sz w:val="20"/>
                <w:szCs w:val="20"/>
              </w:rPr>
            </w:pPr>
            <w:r>
              <w:rPr>
                <w:rFonts w:cs="Calibri"/>
                <w:sz w:val="20"/>
                <w:szCs w:val="20"/>
              </w:rPr>
              <w:t>0.30</w:t>
            </w:r>
          </w:p>
        </w:tc>
        <w:tc>
          <w:tcPr>
            <w:tcW w:w="1530" w:type="dxa"/>
            <w:vAlign w:val="bottom"/>
          </w:tcPr>
          <w:p w14:paraId="36403FB2" w14:textId="77777777" w:rsidR="00906C93" w:rsidRPr="009F0784" w:rsidRDefault="00906C93" w:rsidP="00906C93">
            <w:pPr>
              <w:keepNext/>
              <w:keepLines/>
              <w:ind w:firstLine="0"/>
              <w:jc w:val="center"/>
              <w:outlineLvl w:val="0"/>
              <w:rPr>
                <w:rFonts w:cs="Calibri"/>
                <w:sz w:val="20"/>
                <w:szCs w:val="20"/>
              </w:rPr>
            </w:pPr>
          </w:p>
        </w:tc>
        <w:tc>
          <w:tcPr>
            <w:tcW w:w="2160" w:type="dxa"/>
          </w:tcPr>
          <w:p w14:paraId="3C38658C" w14:textId="53A5079E"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906C93">
        <w:trPr>
          <w:cantSplit/>
          <w:trHeight w:val="80"/>
          <w:jc w:val="center"/>
        </w:trPr>
        <w:tc>
          <w:tcPr>
            <w:tcW w:w="3937" w:type="dxa"/>
          </w:tcPr>
          <w:p w14:paraId="686E3113" w14:textId="1CBCE843" w:rsidR="00906C93" w:rsidRDefault="00906C93" w:rsidP="00906C93">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proofErr w:type="spellStart"/>
            <w:r w:rsidRPr="009F0784">
              <w:rPr>
                <w:rFonts w:cs="Calibri"/>
                <w:i/>
                <w:sz w:val="20"/>
                <w:szCs w:val="20"/>
              </w:rPr>
              <w:t>Q</w:t>
            </w:r>
            <w:r>
              <w:rPr>
                <w:rFonts w:cs="Calibri"/>
                <w:i/>
                <w:sz w:val="20"/>
                <w:szCs w:val="20"/>
                <w:vertAlign w:val="subscript"/>
              </w:rPr>
              <w:t>f</w:t>
            </w:r>
            <w:proofErr w:type="spellEnd"/>
            <w:r w:rsidRPr="009F0784">
              <w:rPr>
                <w:rFonts w:cs="Calibri"/>
                <w:i/>
                <w:sz w:val="20"/>
                <w:szCs w:val="20"/>
              </w:rPr>
              <w:t>)</w:t>
            </w:r>
          </w:p>
        </w:tc>
        <w:tc>
          <w:tcPr>
            <w:tcW w:w="1823" w:type="dxa"/>
            <w:gridSpan w:val="2"/>
            <w:vAlign w:val="bottom"/>
          </w:tcPr>
          <w:p w14:paraId="665D8955" w14:textId="4C9B562D" w:rsidR="00906C93" w:rsidRDefault="00906C93" w:rsidP="00906C93">
            <w:pPr>
              <w:keepNext/>
              <w:keepLines/>
              <w:ind w:firstLine="0"/>
              <w:jc w:val="center"/>
              <w:outlineLvl w:val="0"/>
              <w:rPr>
                <w:rFonts w:cs="Calibri"/>
                <w:sz w:val="20"/>
                <w:szCs w:val="20"/>
              </w:rPr>
            </w:pPr>
            <w:r>
              <w:rPr>
                <w:rFonts w:cs="Calibri"/>
                <w:sz w:val="20"/>
                <w:szCs w:val="20"/>
              </w:rPr>
              <w:t>0.01</w:t>
            </w:r>
          </w:p>
        </w:tc>
        <w:tc>
          <w:tcPr>
            <w:tcW w:w="1530" w:type="dxa"/>
            <w:vAlign w:val="bottom"/>
          </w:tcPr>
          <w:p w14:paraId="2D6A5D25" w14:textId="77777777" w:rsidR="00906C93" w:rsidRPr="009F0784" w:rsidRDefault="00906C93" w:rsidP="00906C93">
            <w:pPr>
              <w:keepNext/>
              <w:keepLines/>
              <w:ind w:firstLine="0"/>
              <w:jc w:val="center"/>
              <w:outlineLvl w:val="0"/>
              <w:rPr>
                <w:rFonts w:cs="Calibri"/>
                <w:sz w:val="20"/>
                <w:szCs w:val="20"/>
              </w:rPr>
            </w:pPr>
          </w:p>
        </w:tc>
        <w:tc>
          <w:tcPr>
            <w:tcW w:w="2160" w:type="dxa"/>
          </w:tcPr>
          <w:p w14:paraId="6484110E" w14:textId="577EC963" w:rsidR="00906C93" w:rsidRDefault="00906C93" w:rsidP="00906C93">
            <w:pPr>
              <w:keepNext/>
              <w:keepLines/>
              <w:ind w:firstLine="0"/>
              <w:jc w:val="center"/>
              <w:outlineLvl w:val="0"/>
              <w:rPr>
                <w:rFonts w:cs="Calibri"/>
                <w:sz w:val="20"/>
                <w:szCs w:val="20"/>
              </w:rPr>
            </w:pPr>
            <w:r>
              <w:rPr>
                <w:rFonts w:cs="Calibri"/>
                <w:sz w:val="20"/>
                <w:szCs w:val="20"/>
              </w:rPr>
              <w:t>Analytically Solved</w:t>
            </w:r>
          </w:p>
        </w:tc>
      </w:tr>
    </w:tbl>
    <w:p w14:paraId="539FBC9D" w14:textId="6F742C84" w:rsidR="0032790F" w:rsidRDefault="000E4B79">
      <w:pPr>
        <w:spacing w:after="200" w:line="276" w:lineRule="auto"/>
        <w:ind w:firstLine="0"/>
        <w:jc w:val="left"/>
        <w:rPr>
          <w:rFonts w:eastAsiaTheme="majorEastAsia" w:cstheme="majorBidi"/>
          <w:iCs/>
          <w:spacing w:val="15"/>
          <w:sz w:val="20"/>
          <w:szCs w:val="24"/>
        </w:rPr>
      </w:pPr>
      <w:r>
        <w:br w:type="page"/>
      </w:r>
    </w:p>
    <w:p w14:paraId="3BB0D851" w14:textId="389F7C15" w:rsidR="0032790F" w:rsidRDefault="00850E57" w:rsidP="00906C93">
      <w:pPr>
        <w:pStyle w:val="Subtitle"/>
        <w:ind w:firstLine="0"/>
      </w:pPr>
      <w:r>
        <w:lastRenderedPageBreak/>
        <w:t>Table 2</w:t>
      </w:r>
      <w:r w:rsidR="0032790F">
        <w:t>. The median and 90% simulation interval</w:t>
      </w:r>
      <w:ins w:id="33" w:author="Punt, Andre (O&amp;A, Hobart)" w:date="2016-06-29T11:55:00Z">
        <w:r w:rsidR="00775A51">
          <w:t>s</w:t>
        </w:r>
      </w:ins>
      <w:r w:rsidR="0032790F">
        <w:t xml:space="preserve"> of the average </w:t>
      </w:r>
      <w:del w:id="34" w:author="Punt, Andre (O&amp;A, Hobart)" w:date="2016-06-29T11:54:00Z">
        <w:r w:rsidR="0032790F" w:rsidDel="00775A51">
          <w:delText xml:space="preserve">overfished </w:delText>
        </w:r>
      </w:del>
      <w:r w:rsidR="0032790F">
        <w:t>catch</w:t>
      </w:r>
      <w:ins w:id="35" w:author="Punt, Andre (O&amp;A, Hobart)" w:date="2016-06-29T11:54:00Z">
        <w:r w:rsidR="00775A51">
          <w:t xml:space="preserve"> during rebuilding</w:t>
        </w:r>
      </w:ins>
      <w:r w:rsidR="0032790F">
        <w:t xml:space="preserve">, </w:t>
      </w:r>
      <w:r w:rsidR="002712E1">
        <w:t xml:space="preserve">the AAV </w:t>
      </w:r>
      <w:del w:id="36" w:author="Punt, Andre (O&amp;A, Hobart)" w:date="2016-06-29T11:55:00Z">
        <w:r w:rsidR="002712E1" w:rsidDel="00775A51">
          <w:delText xml:space="preserve">while </w:delText>
        </w:r>
      </w:del>
      <w:del w:id="37" w:author="Punt, Andre (O&amp;A, Hobart)" w:date="2016-06-29T11:54:00Z">
        <w:r w:rsidR="002712E1" w:rsidDel="00775A51">
          <w:delText>overfished</w:delText>
        </w:r>
      </w:del>
      <w:ins w:id="38" w:author="Punt, Andre (O&amp;A, Hobart)" w:date="2016-06-29T11:55:00Z">
        <w:r w:rsidR="00775A51">
          <w:t>during</w:t>
        </w:r>
      </w:ins>
      <w:ins w:id="39" w:author="Punt, Andre (O&amp;A, Hobart)" w:date="2016-06-29T11:54:00Z">
        <w:r w:rsidR="00775A51">
          <w:t xml:space="preserve"> </w:t>
        </w:r>
        <w:commentRangeStart w:id="40"/>
        <w:r w:rsidR="00775A51">
          <w:t>rebuilding</w:t>
        </w:r>
        <w:commentRangeEnd w:id="40"/>
        <w:r w:rsidR="00775A51">
          <w:rPr>
            <w:rStyle w:val="CommentReference"/>
            <w:rFonts w:eastAsiaTheme="minorHAnsi" w:cstheme="minorBidi"/>
            <w:iCs w:val="0"/>
            <w:spacing w:val="0"/>
          </w:rPr>
          <w:commentReference w:id="40"/>
        </w:r>
      </w:ins>
      <w:r w:rsidR="002712E1">
        <w:t xml:space="preserve">, and the AAV </w:t>
      </w:r>
      <w:ins w:id="41" w:author="Punt, Andre (O&amp;A, Hobart)" w:date="2016-06-29T11:54:00Z">
        <w:r w:rsidR="00775A51">
          <w:t xml:space="preserve">over all years </w:t>
        </w:r>
      </w:ins>
      <w:r w:rsidR="002712E1">
        <w:t>for each data scenario and</w:t>
      </w:r>
      <w:r w:rsidR="0032790F">
        <w:t xml:space="preserve"> state of nature.</w:t>
      </w:r>
    </w:p>
    <w:tbl>
      <w:tblPr>
        <w:tblW w:w="7635" w:type="dxa"/>
        <w:tblInd w:w="108" w:type="dxa"/>
        <w:tblLook w:val="04A0" w:firstRow="1" w:lastRow="0" w:firstColumn="1" w:lastColumn="0" w:noHBand="0" w:noVBand="1"/>
      </w:tblPr>
      <w:tblGrid>
        <w:gridCol w:w="1800"/>
        <w:gridCol w:w="766"/>
        <w:gridCol w:w="1296"/>
        <w:gridCol w:w="864"/>
        <w:gridCol w:w="1008"/>
        <w:gridCol w:w="29"/>
        <w:gridCol w:w="864"/>
        <w:gridCol w:w="1008"/>
      </w:tblGrid>
      <w:tr w:rsidR="0032790F" w:rsidRPr="0032790F" w14:paraId="0CFA766F" w14:textId="77777777" w:rsidTr="00203C66">
        <w:trPr>
          <w:trHeight w:val="645"/>
        </w:trPr>
        <w:tc>
          <w:tcPr>
            <w:tcW w:w="1800" w:type="dxa"/>
            <w:tcBorders>
              <w:top w:val="single" w:sz="4" w:space="0" w:color="auto"/>
              <w:left w:val="nil"/>
              <w:bottom w:val="nil"/>
              <w:right w:val="nil"/>
            </w:tcBorders>
            <w:shd w:val="clear" w:color="auto" w:fill="auto"/>
            <w:noWrap/>
            <w:vAlign w:val="bottom"/>
            <w:hideMark/>
          </w:tcPr>
          <w:p w14:paraId="0A67616A" w14:textId="77777777" w:rsidR="0032790F" w:rsidRPr="0032790F" w:rsidRDefault="0032790F" w:rsidP="0032790F">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tcPr>
          <w:p w14:paraId="3B10C5A6" w14:textId="238FF9AE" w:rsidR="0032790F" w:rsidRPr="0032790F" w:rsidRDefault="0032790F" w:rsidP="00775A51">
            <w:pPr>
              <w:ind w:firstLine="0"/>
              <w:jc w:val="center"/>
              <w:rPr>
                <w:rFonts w:eastAsia="Times New Roman" w:cs="Times New Roman"/>
                <w:color w:val="000000"/>
                <w:sz w:val="18"/>
                <w:szCs w:val="18"/>
              </w:rPr>
            </w:pPr>
            <w:r>
              <w:rPr>
                <w:color w:val="000000"/>
                <w:sz w:val="18"/>
                <w:szCs w:val="18"/>
              </w:rPr>
              <w:t xml:space="preserve">Average </w:t>
            </w:r>
            <w:del w:id="42" w:author="Punt, Andre (O&amp;A, Hobart)" w:date="2016-06-29T11:54:00Z">
              <w:r w:rsidDel="00775A51">
                <w:rPr>
                  <w:color w:val="000000"/>
                  <w:sz w:val="18"/>
                  <w:szCs w:val="18"/>
                </w:rPr>
                <w:delText xml:space="preserve">overfished </w:delText>
              </w:r>
            </w:del>
            <w:r>
              <w:rPr>
                <w:color w:val="000000"/>
                <w:sz w:val="18"/>
                <w:szCs w:val="18"/>
              </w:rPr>
              <w:t>catch</w:t>
            </w:r>
            <w:ins w:id="43" w:author="Punt, Andre (O&amp;A, Hobart)" w:date="2016-06-29T11:54:00Z">
              <w:r w:rsidR="00775A51">
                <w:rPr>
                  <w:color w:val="000000"/>
                  <w:sz w:val="18"/>
                  <w:szCs w:val="18"/>
                </w:rPr>
                <w:t xml:space="preserve"> during rebuilding</w:t>
              </w:r>
            </w:ins>
          </w:p>
        </w:tc>
        <w:tc>
          <w:tcPr>
            <w:tcW w:w="1872" w:type="dxa"/>
            <w:gridSpan w:val="2"/>
            <w:tcBorders>
              <w:top w:val="single" w:sz="4" w:space="0" w:color="auto"/>
              <w:left w:val="nil"/>
              <w:bottom w:val="nil"/>
              <w:right w:val="nil"/>
            </w:tcBorders>
            <w:shd w:val="clear" w:color="auto" w:fill="auto"/>
            <w:vAlign w:val="bottom"/>
          </w:tcPr>
          <w:p w14:paraId="0D7B363E" w14:textId="75F76E54" w:rsidR="0032790F" w:rsidRPr="0032790F" w:rsidRDefault="0032790F" w:rsidP="00775A51">
            <w:pPr>
              <w:ind w:firstLine="0"/>
              <w:jc w:val="center"/>
              <w:rPr>
                <w:rFonts w:eastAsia="Times New Roman" w:cs="Times New Roman"/>
                <w:color w:val="000000"/>
                <w:sz w:val="18"/>
                <w:szCs w:val="18"/>
              </w:rPr>
            </w:pPr>
            <w:r>
              <w:rPr>
                <w:color w:val="000000"/>
                <w:sz w:val="18"/>
                <w:szCs w:val="18"/>
              </w:rPr>
              <w:t xml:space="preserve">AAV </w:t>
            </w:r>
            <w:del w:id="44" w:author="Punt, Andre (O&amp;A, Hobart)" w:date="2016-06-29T11:54:00Z">
              <w:r w:rsidDel="00775A51">
                <w:rPr>
                  <w:color w:val="000000"/>
                  <w:sz w:val="18"/>
                  <w:szCs w:val="18"/>
                </w:rPr>
                <w:delText>overfished</w:delText>
              </w:r>
            </w:del>
            <w:ins w:id="45" w:author="Punt, Andre (O&amp;A, Hobart)" w:date="2016-06-29T11:54:00Z">
              <w:r w:rsidR="00775A51">
                <w:rPr>
                  <w:color w:val="000000"/>
                  <w:sz w:val="18"/>
                  <w:szCs w:val="18"/>
                </w:rPr>
                <w:t xml:space="preserve">during </w:t>
              </w:r>
            </w:ins>
            <w:r w:rsidR="00906C93">
              <w:rPr>
                <w:color w:val="000000"/>
                <w:sz w:val="18"/>
                <w:szCs w:val="18"/>
              </w:rPr>
              <w:t>rebuilding (%)</w:t>
            </w:r>
          </w:p>
        </w:tc>
        <w:tc>
          <w:tcPr>
            <w:tcW w:w="1901" w:type="dxa"/>
            <w:gridSpan w:val="3"/>
            <w:tcBorders>
              <w:top w:val="single" w:sz="4" w:space="0" w:color="auto"/>
              <w:left w:val="nil"/>
              <w:bottom w:val="nil"/>
              <w:right w:val="nil"/>
            </w:tcBorders>
            <w:shd w:val="clear" w:color="auto" w:fill="auto"/>
            <w:vAlign w:val="bottom"/>
          </w:tcPr>
          <w:p w14:paraId="4ADCA032" w14:textId="56F02858" w:rsidR="0032790F" w:rsidRPr="0032790F" w:rsidRDefault="0032790F" w:rsidP="0032790F">
            <w:pPr>
              <w:ind w:firstLine="0"/>
              <w:jc w:val="center"/>
              <w:rPr>
                <w:rFonts w:eastAsia="Times New Roman" w:cs="Times New Roman"/>
                <w:color w:val="000000"/>
                <w:sz w:val="18"/>
                <w:szCs w:val="18"/>
              </w:rPr>
            </w:pPr>
            <w:r>
              <w:rPr>
                <w:color w:val="000000"/>
                <w:sz w:val="18"/>
                <w:szCs w:val="18"/>
              </w:rPr>
              <w:t>AAV all years</w:t>
            </w:r>
            <w:r w:rsidR="00906C93">
              <w:rPr>
                <w:color w:val="000000"/>
                <w:sz w:val="18"/>
                <w:szCs w:val="18"/>
              </w:rPr>
              <w:t xml:space="preserve"> (%)</w:t>
            </w:r>
          </w:p>
        </w:tc>
      </w:tr>
      <w:tr w:rsidR="0032790F" w:rsidRPr="0032790F" w14:paraId="4E7862F2" w14:textId="77777777" w:rsidTr="00203C66">
        <w:trPr>
          <w:trHeight w:val="315"/>
        </w:trPr>
        <w:tc>
          <w:tcPr>
            <w:tcW w:w="1800" w:type="dxa"/>
            <w:tcBorders>
              <w:top w:val="nil"/>
              <w:left w:val="nil"/>
              <w:bottom w:val="double" w:sz="6" w:space="0" w:color="auto"/>
              <w:right w:val="nil"/>
            </w:tcBorders>
            <w:shd w:val="clear" w:color="auto" w:fill="auto"/>
            <w:noWrap/>
            <w:vAlign w:val="bottom"/>
            <w:hideMark/>
          </w:tcPr>
          <w:p w14:paraId="7F9E32BF" w14:textId="77777777" w:rsidR="0032790F" w:rsidRPr="0032790F" w:rsidRDefault="0032790F" w:rsidP="0032790F">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tcPr>
          <w:p w14:paraId="730DD2F4" w14:textId="4587F8D0"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tcPr>
          <w:p w14:paraId="7462C75C" w14:textId="0C610C65"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0C8703D8" w14:textId="02254773"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37" w:type="dxa"/>
            <w:gridSpan w:val="2"/>
            <w:tcBorders>
              <w:top w:val="nil"/>
              <w:left w:val="nil"/>
              <w:bottom w:val="double" w:sz="6" w:space="0" w:color="auto"/>
              <w:right w:val="nil"/>
            </w:tcBorders>
            <w:shd w:val="clear" w:color="auto" w:fill="auto"/>
            <w:noWrap/>
            <w:vAlign w:val="bottom"/>
          </w:tcPr>
          <w:p w14:paraId="32AB2CD8" w14:textId="6B32C890"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6BE416DC" w14:textId="16452897"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tcPr>
          <w:p w14:paraId="284DDF33" w14:textId="7632DF07"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r>
      <w:tr w:rsidR="0032790F" w:rsidRPr="0032790F" w14:paraId="75BB4187" w14:textId="77777777" w:rsidTr="00203C66">
        <w:trPr>
          <w:trHeight w:val="315"/>
        </w:trPr>
        <w:tc>
          <w:tcPr>
            <w:tcW w:w="1800" w:type="dxa"/>
            <w:tcBorders>
              <w:top w:val="nil"/>
              <w:left w:val="nil"/>
              <w:bottom w:val="nil"/>
              <w:right w:val="nil"/>
            </w:tcBorders>
            <w:shd w:val="clear" w:color="auto" w:fill="auto"/>
            <w:noWrap/>
            <w:vAlign w:val="bottom"/>
            <w:hideMark/>
          </w:tcPr>
          <w:p w14:paraId="7B78B953"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tcPr>
          <w:p w14:paraId="616A9611"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510C0030"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54700E7F"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69E90EE7"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CED9BEC"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328364B5" w14:textId="77777777" w:rsidR="0032790F" w:rsidRPr="0032790F" w:rsidRDefault="0032790F" w:rsidP="00287193">
            <w:pPr>
              <w:ind w:firstLine="0"/>
              <w:jc w:val="center"/>
              <w:rPr>
                <w:rFonts w:eastAsia="Times New Roman" w:cs="Times New Roman"/>
                <w:sz w:val="20"/>
                <w:szCs w:val="20"/>
              </w:rPr>
            </w:pPr>
          </w:p>
        </w:tc>
      </w:tr>
      <w:tr w:rsidR="0032790F" w:rsidRPr="0032790F" w14:paraId="101B5BEE" w14:textId="77777777" w:rsidTr="00203C66">
        <w:trPr>
          <w:trHeight w:val="300"/>
        </w:trPr>
        <w:tc>
          <w:tcPr>
            <w:tcW w:w="1800" w:type="dxa"/>
            <w:tcBorders>
              <w:top w:val="nil"/>
              <w:left w:val="nil"/>
              <w:bottom w:val="nil"/>
              <w:right w:val="nil"/>
            </w:tcBorders>
            <w:shd w:val="clear" w:color="auto" w:fill="auto"/>
            <w:noWrap/>
            <w:vAlign w:val="bottom"/>
            <w:hideMark/>
          </w:tcPr>
          <w:p w14:paraId="2BCDC6B7"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104D18E6" w14:textId="005522EA" w:rsidR="0032790F" w:rsidRPr="0032790F" w:rsidRDefault="0032790F" w:rsidP="0032790F">
            <w:pPr>
              <w:ind w:firstLine="0"/>
              <w:jc w:val="center"/>
              <w:rPr>
                <w:rFonts w:eastAsia="Times New Roman" w:cs="Times New Roman"/>
                <w:color w:val="000000"/>
                <w:sz w:val="18"/>
                <w:szCs w:val="18"/>
              </w:rPr>
            </w:pPr>
            <w:r>
              <w:rPr>
                <w:color w:val="000000"/>
                <w:sz w:val="18"/>
                <w:szCs w:val="18"/>
              </w:rPr>
              <w:t>40.2</w:t>
            </w:r>
          </w:p>
        </w:tc>
        <w:tc>
          <w:tcPr>
            <w:tcW w:w="1296" w:type="dxa"/>
            <w:tcBorders>
              <w:top w:val="nil"/>
              <w:left w:val="nil"/>
              <w:bottom w:val="nil"/>
              <w:right w:val="nil"/>
            </w:tcBorders>
            <w:shd w:val="clear" w:color="auto" w:fill="auto"/>
            <w:noWrap/>
            <w:vAlign w:val="bottom"/>
          </w:tcPr>
          <w:p w14:paraId="78C0EECB" w14:textId="5D291A36" w:rsidR="0032790F" w:rsidRPr="0032790F" w:rsidRDefault="0032790F" w:rsidP="0032790F">
            <w:pPr>
              <w:ind w:firstLine="0"/>
              <w:jc w:val="center"/>
              <w:rPr>
                <w:rFonts w:eastAsia="Times New Roman" w:cs="Times New Roman"/>
                <w:color w:val="000000"/>
                <w:sz w:val="18"/>
                <w:szCs w:val="18"/>
              </w:rPr>
            </w:pPr>
            <w:r>
              <w:rPr>
                <w:color w:val="000000"/>
                <w:sz w:val="18"/>
                <w:szCs w:val="18"/>
              </w:rPr>
              <w:t>(17.5 - 72.3)</w:t>
            </w:r>
          </w:p>
        </w:tc>
        <w:tc>
          <w:tcPr>
            <w:tcW w:w="864" w:type="dxa"/>
            <w:tcBorders>
              <w:top w:val="nil"/>
              <w:left w:val="nil"/>
              <w:bottom w:val="nil"/>
              <w:right w:val="nil"/>
            </w:tcBorders>
            <w:shd w:val="clear" w:color="auto" w:fill="auto"/>
            <w:noWrap/>
            <w:vAlign w:val="bottom"/>
          </w:tcPr>
          <w:p w14:paraId="1C95C747" w14:textId="0CDF7418" w:rsidR="0032790F" w:rsidRPr="0032790F" w:rsidRDefault="0032790F" w:rsidP="0032790F">
            <w:pPr>
              <w:ind w:firstLine="0"/>
              <w:jc w:val="center"/>
              <w:rPr>
                <w:rFonts w:eastAsia="Times New Roman" w:cs="Times New Roman"/>
                <w:color w:val="000000"/>
                <w:sz w:val="18"/>
                <w:szCs w:val="18"/>
              </w:rPr>
            </w:pPr>
            <w:r>
              <w:rPr>
                <w:color w:val="000000"/>
                <w:sz w:val="18"/>
                <w:szCs w:val="18"/>
              </w:rPr>
              <w:t>6.0</w:t>
            </w:r>
          </w:p>
        </w:tc>
        <w:tc>
          <w:tcPr>
            <w:tcW w:w="1037" w:type="dxa"/>
            <w:gridSpan w:val="2"/>
            <w:tcBorders>
              <w:top w:val="nil"/>
              <w:left w:val="nil"/>
              <w:bottom w:val="nil"/>
              <w:right w:val="nil"/>
            </w:tcBorders>
            <w:shd w:val="clear" w:color="auto" w:fill="auto"/>
            <w:noWrap/>
            <w:vAlign w:val="bottom"/>
          </w:tcPr>
          <w:p w14:paraId="390AA711" w14:textId="737582D9" w:rsidR="0032790F" w:rsidRPr="0032790F" w:rsidRDefault="0032790F" w:rsidP="0032790F">
            <w:pPr>
              <w:ind w:firstLine="0"/>
              <w:jc w:val="center"/>
              <w:rPr>
                <w:rFonts w:eastAsia="Times New Roman" w:cs="Times New Roman"/>
                <w:color w:val="000000"/>
                <w:sz w:val="18"/>
                <w:szCs w:val="18"/>
              </w:rPr>
            </w:pPr>
            <w:r>
              <w:rPr>
                <w:color w:val="000000"/>
                <w:sz w:val="18"/>
                <w:szCs w:val="18"/>
              </w:rPr>
              <w:t>(3.9 - 9.8)</w:t>
            </w:r>
          </w:p>
        </w:tc>
        <w:tc>
          <w:tcPr>
            <w:tcW w:w="864" w:type="dxa"/>
            <w:tcBorders>
              <w:top w:val="nil"/>
              <w:left w:val="nil"/>
              <w:bottom w:val="nil"/>
              <w:right w:val="nil"/>
            </w:tcBorders>
            <w:shd w:val="clear" w:color="auto" w:fill="auto"/>
            <w:noWrap/>
            <w:vAlign w:val="bottom"/>
          </w:tcPr>
          <w:p w14:paraId="68B7FA76" w14:textId="7E29BFA1" w:rsidR="0032790F" w:rsidRPr="0032790F" w:rsidRDefault="0032790F" w:rsidP="0032790F">
            <w:pPr>
              <w:ind w:firstLine="0"/>
              <w:jc w:val="center"/>
              <w:rPr>
                <w:rFonts w:eastAsia="Times New Roman" w:cs="Times New Roman"/>
                <w:color w:val="000000"/>
                <w:sz w:val="18"/>
                <w:szCs w:val="18"/>
              </w:rPr>
            </w:pPr>
            <w:r>
              <w:rPr>
                <w:color w:val="000000"/>
                <w:sz w:val="18"/>
                <w:szCs w:val="18"/>
              </w:rPr>
              <w:t>2.9</w:t>
            </w:r>
          </w:p>
        </w:tc>
        <w:tc>
          <w:tcPr>
            <w:tcW w:w="1008" w:type="dxa"/>
            <w:tcBorders>
              <w:top w:val="nil"/>
              <w:left w:val="nil"/>
              <w:bottom w:val="nil"/>
              <w:right w:val="nil"/>
            </w:tcBorders>
            <w:shd w:val="clear" w:color="auto" w:fill="auto"/>
            <w:noWrap/>
            <w:vAlign w:val="bottom"/>
          </w:tcPr>
          <w:p w14:paraId="75105F0D" w14:textId="22A98CFC" w:rsidR="0032790F" w:rsidRPr="0032790F" w:rsidRDefault="0032790F" w:rsidP="0032790F">
            <w:pPr>
              <w:ind w:firstLine="0"/>
              <w:jc w:val="center"/>
              <w:rPr>
                <w:rFonts w:eastAsia="Times New Roman" w:cs="Times New Roman"/>
                <w:color w:val="000000"/>
                <w:sz w:val="18"/>
                <w:szCs w:val="18"/>
              </w:rPr>
            </w:pPr>
            <w:r>
              <w:rPr>
                <w:color w:val="000000"/>
                <w:sz w:val="18"/>
                <w:szCs w:val="18"/>
              </w:rPr>
              <w:t>(2.3 - 4.1)</w:t>
            </w:r>
          </w:p>
        </w:tc>
      </w:tr>
      <w:tr w:rsidR="0032790F" w:rsidRPr="0032790F" w14:paraId="67496AA0" w14:textId="77777777" w:rsidTr="00203C66">
        <w:trPr>
          <w:trHeight w:val="300"/>
        </w:trPr>
        <w:tc>
          <w:tcPr>
            <w:tcW w:w="1800" w:type="dxa"/>
            <w:tcBorders>
              <w:top w:val="nil"/>
              <w:left w:val="nil"/>
              <w:bottom w:val="nil"/>
              <w:right w:val="nil"/>
            </w:tcBorders>
            <w:shd w:val="clear" w:color="auto" w:fill="auto"/>
            <w:noWrap/>
            <w:vAlign w:val="bottom"/>
            <w:hideMark/>
          </w:tcPr>
          <w:p w14:paraId="04A263A6"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64D594E5" w14:textId="5D925F02" w:rsidR="0032790F" w:rsidRPr="0032790F" w:rsidRDefault="0032790F" w:rsidP="0032790F">
            <w:pPr>
              <w:ind w:firstLine="0"/>
              <w:jc w:val="center"/>
              <w:rPr>
                <w:rFonts w:eastAsia="Times New Roman" w:cs="Times New Roman"/>
                <w:color w:val="000000"/>
                <w:sz w:val="18"/>
                <w:szCs w:val="18"/>
              </w:rPr>
            </w:pPr>
            <w:r>
              <w:rPr>
                <w:color w:val="000000"/>
                <w:sz w:val="18"/>
                <w:szCs w:val="18"/>
              </w:rPr>
              <w:t>37.6</w:t>
            </w:r>
          </w:p>
        </w:tc>
        <w:tc>
          <w:tcPr>
            <w:tcW w:w="1296" w:type="dxa"/>
            <w:tcBorders>
              <w:top w:val="nil"/>
              <w:left w:val="nil"/>
              <w:bottom w:val="nil"/>
              <w:right w:val="nil"/>
            </w:tcBorders>
            <w:shd w:val="clear" w:color="auto" w:fill="auto"/>
            <w:noWrap/>
            <w:vAlign w:val="bottom"/>
          </w:tcPr>
          <w:p w14:paraId="70BDFADE" w14:textId="5353CA29" w:rsidR="0032790F" w:rsidRPr="0032790F" w:rsidRDefault="0032790F" w:rsidP="0032790F">
            <w:pPr>
              <w:ind w:firstLine="0"/>
              <w:jc w:val="center"/>
              <w:rPr>
                <w:rFonts w:eastAsia="Times New Roman" w:cs="Times New Roman"/>
                <w:color w:val="000000"/>
                <w:sz w:val="18"/>
                <w:szCs w:val="18"/>
              </w:rPr>
            </w:pPr>
            <w:r>
              <w:rPr>
                <w:color w:val="000000"/>
                <w:sz w:val="18"/>
                <w:szCs w:val="18"/>
              </w:rPr>
              <w:t>(16.7 - 65.8)</w:t>
            </w:r>
          </w:p>
        </w:tc>
        <w:tc>
          <w:tcPr>
            <w:tcW w:w="864" w:type="dxa"/>
            <w:tcBorders>
              <w:top w:val="nil"/>
              <w:left w:val="nil"/>
              <w:bottom w:val="nil"/>
              <w:right w:val="nil"/>
            </w:tcBorders>
            <w:shd w:val="clear" w:color="auto" w:fill="auto"/>
            <w:noWrap/>
            <w:vAlign w:val="bottom"/>
          </w:tcPr>
          <w:p w14:paraId="434E0325" w14:textId="507F5917" w:rsidR="0032790F" w:rsidRPr="0032790F" w:rsidRDefault="0032790F" w:rsidP="0032790F">
            <w:pPr>
              <w:ind w:firstLine="0"/>
              <w:jc w:val="center"/>
              <w:rPr>
                <w:rFonts w:eastAsia="Times New Roman" w:cs="Times New Roman"/>
                <w:color w:val="000000"/>
                <w:sz w:val="18"/>
                <w:szCs w:val="18"/>
              </w:rPr>
            </w:pPr>
            <w:r>
              <w:rPr>
                <w:color w:val="000000"/>
                <w:sz w:val="18"/>
                <w:szCs w:val="18"/>
              </w:rPr>
              <w:t>6.2</w:t>
            </w:r>
          </w:p>
        </w:tc>
        <w:tc>
          <w:tcPr>
            <w:tcW w:w="1037" w:type="dxa"/>
            <w:gridSpan w:val="2"/>
            <w:tcBorders>
              <w:top w:val="nil"/>
              <w:left w:val="nil"/>
              <w:bottom w:val="nil"/>
              <w:right w:val="nil"/>
            </w:tcBorders>
            <w:shd w:val="clear" w:color="auto" w:fill="auto"/>
            <w:noWrap/>
            <w:vAlign w:val="bottom"/>
          </w:tcPr>
          <w:p w14:paraId="22DB7CE2" w14:textId="4089AB29" w:rsidR="0032790F" w:rsidRPr="0032790F" w:rsidRDefault="0032790F" w:rsidP="0032790F">
            <w:pPr>
              <w:ind w:firstLine="0"/>
              <w:jc w:val="center"/>
              <w:rPr>
                <w:rFonts w:eastAsia="Times New Roman" w:cs="Times New Roman"/>
                <w:color w:val="000000"/>
                <w:sz w:val="18"/>
                <w:szCs w:val="18"/>
              </w:rPr>
            </w:pPr>
            <w:r>
              <w:rPr>
                <w:color w:val="000000"/>
                <w:sz w:val="18"/>
                <w:szCs w:val="18"/>
              </w:rPr>
              <w:t>(3.8 - 11.2)</w:t>
            </w:r>
          </w:p>
        </w:tc>
        <w:tc>
          <w:tcPr>
            <w:tcW w:w="864" w:type="dxa"/>
            <w:tcBorders>
              <w:top w:val="nil"/>
              <w:left w:val="nil"/>
              <w:bottom w:val="nil"/>
              <w:right w:val="nil"/>
            </w:tcBorders>
            <w:shd w:val="clear" w:color="auto" w:fill="auto"/>
            <w:noWrap/>
            <w:vAlign w:val="bottom"/>
          </w:tcPr>
          <w:p w14:paraId="5952A6CB" w14:textId="7C781BA2" w:rsidR="0032790F" w:rsidRPr="0032790F" w:rsidRDefault="0032790F" w:rsidP="0032790F">
            <w:pPr>
              <w:ind w:firstLine="0"/>
              <w:jc w:val="center"/>
              <w:rPr>
                <w:rFonts w:eastAsia="Times New Roman" w:cs="Times New Roman"/>
                <w:color w:val="000000"/>
                <w:sz w:val="18"/>
                <w:szCs w:val="18"/>
              </w:rPr>
            </w:pPr>
            <w:r>
              <w:rPr>
                <w:color w:val="000000"/>
                <w:sz w:val="18"/>
                <w:szCs w:val="18"/>
              </w:rPr>
              <w:t>3.1</w:t>
            </w:r>
          </w:p>
        </w:tc>
        <w:tc>
          <w:tcPr>
            <w:tcW w:w="1008" w:type="dxa"/>
            <w:tcBorders>
              <w:top w:val="nil"/>
              <w:left w:val="nil"/>
              <w:bottom w:val="nil"/>
              <w:right w:val="nil"/>
            </w:tcBorders>
            <w:shd w:val="clear" w:color="auto" w:fill="auto"/>
            <w:noWrap/>
            <w:vAlign w:val="bottom"/>
          </w:tcPr>
          <w:p w14:paraId="52D59888" w14:textId="26C90A97" w:rsidR="0032790F" w:rsidRPr="0032790F" w:rsidRDefault="0032790F" w:rsidP="0032790F">
            <w:pPr>
              <w:ind w:firstLine="0"/>
              <w:jc w:val="center"/>
              <w:rPr>
                <w:rFonts w:eastAsia="Times New Roman" w:cs="Times New Roman"/>
                <w:color w:val="000000"/>
                <w:sz w:val="18"/>
                <w:szCs w:val="18"/>
              </w:rPr>
            </w:pPr>
            <w:r>
              <w:rPr>
                <w:color w:val="000000"/>
                <w:sz w:val="18"/>
                <w:szCs w:val="18"/>
              </w:rPr>
              <w:t>(2.3 - 4.6)</w:t>
            </w:r>
          </w:p>
        </w:tc>
      </w:tr>
      <w:tr w:rsidR="0032790F" w:rsidRPr="0032790F" w14:paraId="0AEB9630" w14:textId="77777777" w:rsidTr="00203C66">
        <w:trPr>
          <w:trHeight w:val="300"/>
        </w:trPr>
        <w:tc>
          <w:tcPr>
            <w:tcW w:w="1800" w:type="dxa"/>
            <w:tcBorders>
              <w:top w:val="nil"/>
              <w:left w:val="nil"/>
              <w:bottom w:val="nil"/>
              <w:right w:val="nil"/>
            </w:tcBorders>
            <w:shd w:val="clear" w:color="auto" w:fill="auto"/>
            <w:noWrap/>
            <w:vAlign w:val="bottom"/>
            <w:hideMark/>
          </w:tcPr>
          <w:p w14:paraId="068C786F"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tcPr>
          <w:p w14:paraId="55F4FAE9" w14:textId="09A81CB3" w:rsidR="0032790F" w:rsidRPr="0032790F" w:rsidRDefault="0032790F" w:rsidP="0032790F">
            <w:pPr>
              <w:ind w:firstLine="0"/>
              <w:jc w:val="center"/>
              <w:rPr>
                <w:rFonts w:eastAsia="Times New Roman" w:cs="Times New Roman"/>
                <w:color w:val="000000"/>
                <w:sz w:val="18"/>
                <w:szCs w:val="18"/>
              </w:rPr>
            </w:pPr>
            <w:r>
              <w:rPr>
                <w:color w:val="000000"/>
                <w:sz w:val="18"/>
                <w:szCs w:val="18"/>
              </w:rPr>
              <w:t>35.7</w:t>
            </w:r>
          </w:p>
        </w:tc>
        <w:tc>
          <w:tcPr>
            <w:tcW w:w="1296" w:type="dxa"/>
            <w:tcBorders>
              <w:top w:val="nil"/>
              <w:left w:val="nil"/>
              <w:bottom w:val="nil"/>
              <w:right w:val="nil"/>
            </w:tcBorders>
            <w:shd w:val="clear" w:color="auto" w:fill="auto"/>
            <w:noWrap/>
            <w:vAlign w:val="bottom"/>
          </w:tcPr>
          <w:p w14:paraId="324AAC83" w14:textId="1161AA57" w:rsidR="0032790F" w:rsidRPr="0032790F" w:rsidRDefault="0032790F" w:rsidP="0032790F">
            <w:pPr>
              <w:ind w:firstLine="0"/>
              <w:jc w:val="center"/>
              <w:rPr>
                <w:rFonts w:eastAsia="Times New Roman" w:cs="Times New Roman"/>
                <w:color w:val="000000"/>
                <w:sz w:val="18"/>
                <w:szCs w:val="18"/>
              </w:rPr>
            </w:pPr>
            <w:r>
              <w:rPr>
                <w:color w:val="000000"/>
                <w:sz w:val="18"/>
                <w:szCs w:val="18"/>
              </w:rPr>
              <w:t>(16.4 - 71.4)</w:t>
            </w:r>
          </w:p>
        </w:tc>
        <w:tc>
          <w:tcPr>
            <w:tcW w:w="864" w:type="dxa"/>
            <w:tcBorders>
              <w:top w:val="nil"/>
              <w:left w:val="nil"/>
              <w:bottom w:val="nil"/>
              <w:right w:val="nil"/>
            </w:tcBorders>
            <w:shd w:val="clear" w:color="auto" w:fill="auto"/>
            <w:noWrap/>
            <w:vAlign w:val="bottom"/>
          </w:tcPr>
          <w:p w14:paraId="75C8FEB2" w14:textId="6AD07EA1" w:rsidR="0032790F" w:rsidRPr="0032790F" w:rsidRDefault="0032790F" w:rsidP="0032790F">
            <w:pPr>
              <w:ind w:firstLine="0"/>
              <w:jc w:val="center"/>
              <w:rPr>
                <w:rFonts w:eastAsia="Times New Roman" w:cs="Times New Roman"/>
                <w:color w:val="000000"/>
                <w:sz w:val="18"/>
                <w:szCs w:val="18"/>
              </w:rPr>
            </w:pPr>
            <w:r>
              <w:rPr>
                <w:color w:val="000000"/>
                <w:sz w:val="18"/>
                <w:szCs w:val="18"/>
              </w:rPr>
              <w:t>6.1</w:t>
            </w:r>
          </w:p>
        </w:tc>
        <w:tc>
          <w:tcPr>
            <w:tcW w:w="1037" w:type="dxa"/>
            <w:gridSpan w:val="2"/>
            <w:tcBorders>
              <w:top w:val="nil"/>
              <w:left w:val="nil"/>
              <w:bottom w:val="nil"/>
              <w:right w:val="nil"/>
            </w:tcBorders>
            <w:shd w:val="clear" w:color="auto" w:fill="auto"/>
            <w:noWrap/>
            <w:vAlign w:val="bottom"/>
          </w:tcPr>
          <w:p w14:paraId="3ADFDC17" w14:textId="5B96DB13" w:rsidR="0032790F" w:rsidRPr="0032790F" w:rsidRDefault="0032790F" w:rsidP="0032790F">
            <w:pPr>
              <w:ind w:firstLine="0"/>
              <w:jc w:val="center"/>
              <w:rPr>
                <w:rFonts w:eastAsia="Times New Roman" w:cs="Times New Roman"/>
                <w:color w:val="000000"/>
                <w:sz w:val="18"/>
                <w:szCs w:val="18"/>
              </w:rPr>
            </w:pPr>
            <w:r>
              <w:rPr>
                <w:color w:val="000000"/>
                <w:sz w:val="18"/>
                <w:szCs w:val="18"/>
              </w:rPr>
              <w:t>(4.1 - 11.2)</w:t>
            </w:r>
          </w:p>
        </w:tc>
        <w:tc>
          <w:tcPr>
            <w:tcW w:w="864" w:type="dxa"/>
            <w:tcBorders>
              <w:top w:val="nil"/>
              <w:left w:val="nil"/>
              <w:bottom w:val="nil"/>
              <w:right w:val="nil"/>
            </w:tcBorders>
            <w:shd w:val="clear" w:color="auto" w:fill="auto"/>
            <w:noWrap/>
            <w:vAlign w:val="bottom"/>
          </w:tcPr>
          <w:p w14:paraId="390B27B6" w14:textId="455F5A05" w:rsidR="0032790F" w:rsidRPr="0032790F" w:rsidRDefault="0032790F" w:rsidP="0032790F">
            <w:pPr>
              <w:ind w:firstLine="0"/>
              <w:jc w:val="center"/>
              <w:rPr>
                <w:rFonts w:eastAsia="Times New Roman" w:cs="Times New Roman"/>
                <w:color w:val="000000"/>
                <w:sz w:val="18"/>
                <w:szCs w:val="18"/>
              </w:rPr>
            </w:pPr>
            <w:r>
              <w:rPr>
                <w:color w:val="000000"/>
                <w:sz w:val="18"/>
                <w:szCs w:val="18"/>
              </w:rPr>
              <w:t>3.0</w:t>
            </w:r>
          </w:p>
        </w:tc>
        <w:tc>
          <w:tcPr>
            <w:tcW w:w="1008" w:type="dxa"/>
            <w:tcBorders>
              <w:top w:val="nil"/>
              <w:left w:val="nil"/>
              <w:bottom w:val="nil"/>
              <w:right w:val="nil"/>
            </w:tcBorders>
            <w:shd w:val="clear" w:color="auto" w:fill="auto"/>
            <w:noWrap/>
            <w:vAlign w:val="bottom"/>
          </w:tcPr>
          <w:p w14:paraId="7BFF4449" w14:textId="760D3DCA" w:rsidR="0032790F" w:rsidRPr="0032790F" w:rsidRDefault="0032790F" w:rsidP="0032790F">
            <w:pPr>
              <w:ind w:firstLine="0"/>
              <w:jc w:val="center"/>
              <w:rPr>
                <w:rFonts w:eastAsia="Times New Roman" w:cs="Times New Roman"/>
                <w:color w:val="000000"/>
                <w:sz w:val="18"/>
                <w:szCs w:val="18"/>
              </w:rPr>
            </w:pPr>
            <w:r>
              <w:rPr>
                <w:color w:val="000000"/>
                <w:sz w:val="18"/>
                <w:szCs w:val="18"/>
              </w:rPr>
              <w:t>(2.4 - 4.4)</w:t>
            </w:r>
          </w:p>
        </w:tc>
      </w:tr>
      <w:tr w:rsidR="0032790F" w:rsidRPr="0032790F" w14:paraId="1F33FCEB" w14:textId="77777777" w:rsidTr="00203C66">
        <w:trPr>
          <w:trHeight w:val="300"/>
        </w:trPr>
        <w:tc>
          <w:tcPr>
            <w:tcW w:w="1800" w:type="dxa"/>
            <w:tcBorders>
              <w:top w:val="nil"/>
              <w:left w:val="nil"/>
              <w:bottom w:val="nil"/>
              <w:right w:val="nil"/>
            </w:tcBorders>
            <w:shd w:val="clear" w:color="auto" w:fill="auto"/>
            <w:noWrap/>
            <w:vAlign w:val="bottom"/>
            <w:hideMark/>
          </w:tcPr>
          <w:p w14:paraId="0AED780C"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tcPr>
          <w:p w14:paraId="53231835"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04649DC5"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305535A"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1E5B73CC"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35761341"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0DCD7CA8" w14:textId="77777777" w:rsidR="0032790F" w:rsidRPr="0032790F" w:rsidRDefault="0032790F" w:rsidP="00287193">
            <w:pPr>
              <w:ind w:firstLine="0"/>
              <w:jc w:val="center"/>
              <w:rPr>
                <w:rFonts w:eastAsia="Times New Roman" w:cs="Times New Roman"/>
                <w:sz w:val="20"/>
                <w:szCs w:val="20"/>
              </w:rPr>
            </w:pPr>
          </w:p>
        </w:tc>
      </w:tr>
      <w:tr w:rsidR="0032790F" w:rsidRPr="0032790F" w14:paraId="2486B6EF" w14:textId="77777777" w:rsidTr="00203C66">
        <w:trPr>
          <w:trHeight w:val="300"/>
        </w:trPr>
        <w:tc>
          <w:tcPr>
            <w:tcW w:w="1800" w:type="dxa"/>
            <w:tcBorders>
              <w:top w:val="nil"/>
              <w:left w:val="nil"/>
              <w:bottom w:val="nil"/>
              <w:right w:val="nil"/>
            </w:tcBorders>
            <w:shd w:val="clear" w:color="auto" w:fill="auto"/>
            <w:noWrap/>
            <w:vAlign w:val="bottom"/>
            <w:hideMark/>
          </w:tcPr>
          <w:p w14:paraId="287A8C94"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006FCF01" w14:textId="6603C7CA" w:rsidR="0032790F" w:rsidRPr="0032790F" w:rsidRDefault="0032790F" w:rsidP="0032790F">
            <w:pPr>
              <w:ind w:firstLine="0"/>
              <w:jc w:val="center"/>
              <w:rPr>
                <w:rFonts w:eastAsia="Times New Roman" w:cs="Times New Roman"/>
                <w:color w:val="000000"/>
                <w:sz w:val="18"/>
                <w:szCs w:val="18"/>
              </w:rPr>
            </w:pPr>
            <w:r>
              <w:rPr>
                <w:color w:val="000000"/>
                <w:sz w:val="18"/>
                <w:szCs w:val="18"/>
              </w:rPr>
              <w:t>37.3</w:t>
            </w:r>
          </w:p>
        </w:tc>
        <w:tc>
          <w:tcPr>
            <w:tcW w:w="1296" w:type="dxa"/>
            <w:tcBorders>
              <w:top w:val="nil"/>
              <w:left w:val="nil"/>
              <w:bottom w:val="nil"/>
              <w:right w:val="nil"/>
            </w:tcBorders>
            <w:shd w:val="clear" w:color="auto" w:fill="auto"/>
            <w:noWrap/>
            <w:vAlign w:val="bottom"/>
          </w:tcPr>
          <w:p w14:paraId="5C65068B" w14:textId="3A146C05" w:rsidR="0032790F" w:rsidRPr="0032790F" w:rsidRDefault="0032790F" w:rsidP="0032790F">
            <w:pPr>
              <w:ind w:firstLine="0"/>
              <w:jc w:val="center"/>
              <w:rPr>
                <w:rFonts w:eastAsia="Times New Roman" w:cs="Times New Roman"/>
                <w:color w:val="000000"/>
                <w:sz w:val="18"/>
                <w:szCs w:val="18"/>
              </w:rPr>
            </w:pPr>
            <w:r>
              <w:rPr>
                <w:color w:val="000000"/>
                <w:sz w:val="18"/>
                <w:szCs w:val="18"/>
              </w:rPr>
              <w:t>(13.3 - 78.2)</w:t>
            </w:r>
          </w:p>
        </w:tc>
        <w:tc>
          <w:tcPr>
            <w:tcW w:w="864" w:type="dxa"/>
            <w:tcBorders>
              <w:top w:val="nil"/>
              <w:left w:val="nil"/>
              <w:bottom w:val="nil"/>
              <w:right w:val="nil"/>
            </w:tcBorders>
            <w:shd w:val="clear" w:color="auto" w:fill="auto"/>
            <w:noWrap/>
            <w:vAlign w:val="bottom"/>
          </w:tcPr>
          <w:p w14:paraId="2AB8F0A5" w14:textId="3C80DB47" w:rsidR="0032790F" w:rsidRPr="0032790F" w:rsidRDefault="0032790F" w:rsidP="0032790F">
            <w:pPr>
              <w:ind w:firstLine="0"/>
              <w:jc w:val="center"/>
              <w:rPr>
                <w:rFonts w:eastAsia="Times New Roman" w:cs="Times New Roman"/>
                <w:color w:val="000000"/>
                <w:sz w:val="18"/>
                <w:szCs w:val="18"/>
              </w:rPr>
            </w:pPr>
            <w:r>
              <w:rPr>
                <w:color w:val="000000"/>
                <w:sz w:val="18"/>
                <w:szCs w:val="18"/>
              </w:rPr>
              <w:t>6.6</w:t>
            </w:r>
          </w:p>
        </w:tc>
        <w:tc>
          <w:tcPr>
            <w:tcW w:w="1037" w:type="dxa"/>
            <w:gridSpan w:val="2"/>
            <w:tcBorders>
              <w:top w:val="nil"/>
              <w:left w:val="nil"/>
              <w:bottom w:val="nil"/>
              <w:right w:val="nil"/>
            </w:tcBorders>
            <w:shd w:val="clear" w:color="auto" w:fill="auto"/>
            <w:noWrap/>
            <w:vAlign w:val="bottom"/>
          </w:tcPr>
          <w:p w14:paraId="13F4A955" w14:textId="3668F601" w:rsidR="0032790F" w:rsidRPr="0032790F" w:rsidRDefault="0032790F" w:rsidP="0032790F">
            <w:pPr>
              <w:ind w:firstLine="0"/>
              <w:jc w:val="center"/>
              <w:rPr>
                <w:rFonts w:eastAsia="Times New Roman" w:cs="Times New Roman"/>
                <w:color w:val="000000"/>
                <w:sz w:val="18"/>
                <w:szCs w:val="18"/>
              </w:rPr>
            </w:pPr>
            <w:r>
              <w:rPr>
                <w:color w:val="000000"/>
                <w:sz w:val="18"/>
                <w:szCs w:val="18"/>
              </w:rPr>
              <w:t>(4.4 - 13.5)</w:t>
            </w:r>
          </w:p>
        </w:tc>
        <w:tc>
          <w:tcPr>
            <w:tcW w:w="864" w:type="dxa"/>
            <w:tcBorders>
              <w:top w:val="nil"/>
              <w:left w:val="nil"/>
              <w:bottom w:val="nil"/>
              <w:right w:val="nil"/>
            </w:tcBorders>
            <w:shd w:val="clear" w:color="auto" w:fill="auto"/>
            <w:noWrap/>
            <w:vAlign w:val="bottom"/>
          </w:tcPr>
          <w:p w14:paraId="2C10EEFB" w14:textId="73B25B94" w:rsidR="0032790F" w:rsidRPr="0032790F" w:rsidRDefault="0032790F" w:rsidP="0032790F">
            <w:pPr>
              <w:ind w:firstLine="0"/>
              <w:jc w:val="center"/>
              <w:rPr>
                <w:rFonts w:eastAsia="Times New Roman" w:cs="Times New Roman"/>
                <w:color w:val="000000"/>
                <w:sz w:val="18"/>
                <w:szCs w:val="18"/>
              </w:rPr>
            </w:pPr>
            <w:r>
              <w:rPr>
                <w:color w:val="000000"/>
                <w:sz w:val="18"/>
                <w:szCs w:val="18"/>
              </w:rPr>
              <w:t>3.7</w:t>
            </w:r>
          </w:p>
        </w:tc>
        <w:tc>
          <w:tcPr>
            <w:tcW w:w="1008" w:type="dxa"/>
            <w:tcBorders>
              <w:top w:val="nil"/>
              <w:left w:val="nil"/>
              <w:bottom w:val="nil"/>
              <w:right w:val="nil"/>
            </w:tcBorders>
            <w:shd w:val="clear" w:color="auto" w:fill="auto"/>
            <w:noWrap/>
            <w:vAlign w:val="bottom"/>
          </w:tcPr>
          <w:p w14:paraId="20ACE981" w14:textId="1C702717"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r w:rsidR="0032790F" w:rsidRPr="0032790F" w14:paraId="603DEA0A" w14:textId="77777777" w:rsidTr="00203C66">
        <w:trPr>
          <w:trHeight w:val="300"/>
        </w:trPr>
        <w:tc>
          <w:tcPr>
            <w:tcW w:w="1800" w:type="dxa"/>
            <w:tcBorders>
              <w:top w:val="nil"/>
              <w:left w:val="nil"/>
              <w:bottom w:val="nil"/>
              <w:right w:val="nil"/>
            </w:tcBorders>
            <w:shd w:val="clear" w:color="auto" w:fill="auto"/>
            <w:noWrap/>
            <w:vAlign w:val="bottom"/>
            <w:hideMark/>
          </w:tcPr>
          <w:p w14:paraId="5F24A3B9"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1BA9D331" w14:textId="15986D9B" w:rsidR="0032790F" w:rsidRPr="0032790F" w:rsidRDefault="0032790F" w:rsidP="0032790F">
            <w:pPr>
              <w:ind w:firstLine="0"/>
              <w:jc w:val="center"/>
              <w:rPr>
                <w:rFonts w:eastAsia="Times New Roman" w:cs="Times New Roman"/>
                <w:color w:val="000000"/>
                <w:sz w:val="18"/>
                <w:szCs w:val="18"/>
              </w:rPr>
            </w:pPr>
            <w:r>
              <w:rPr>
                <w:color w:val="000000"/>
                <w:sz w:val="18"/>
                <w:szCs w:val="18"/>
              </w:rPr>
              <w:t>31.0</w:t>
            </w:r>
          </w:p>
        </w:tc>
        <w:tc>
          <w:tcPr>
            <w:tcW w:w="1296" w:type="dxa"/>
            <w:tcBorders>
              <w:top w:val="nil"/>
              <w:left w:val="nil"/>
              <w:bottom w:val="nil"/>
              <w:right w:val="nil"/>
            </w:tcBorders>
            <w:shd w:val="clear" w:color="auto" w:fill="auto"/>
            <w:noWrap/>
            <w:vAlign w:val="bottom"/>
          </w:tcPr>
          <w:p w14:paraId="5D17B041" w14:textId="13B19B65" w:rsidR="0032790F" w:rsidRPr="0032790F" w:rsidRDefault="0032790F" w:rsidP="0032790F">
            <w:pPr>
              <w:ind w:firstLine="0"/>
              <w:jc w:val="center"/>
              <w:rPr>
                <w:rFonts w:eastAsia="Times New Roman" w:cs="Times New Roman"/>
                <w:color w:val="000000"/>
                <w:sz w:val="18"/>
                <w:szCs w:val="18"/>
              </w:rPr>
            </w:pPr>
            <w:r>
              <w:rPr>
                <w:color w:val="000000"/>
                <w:sz w:val="18"/>
                <w:szCs w:val="18"/>
              </w:rPr>
              <w:t>(14.0 - 77.8)</w:t>
            </w:r>
          </w:p>
        </w:tc>
        <w:tc>
          <w:tcPr>
            <w:tcW w:w="864" w:type="dxa"/>
            <w:tcBorders>
              <w:top w:val="nil"/>
              <w:left w:val="nil"/>
              <w:bottom w:val="nil"/>
              <w:right w:val="nil"/>
            </w:tcBorders>
            <w:shd w:val="clear" w:color="auto" w:fill="auto"/>
            <w:noWrap/>
            <w:vAlign w:val="bottom"/>
          </w:tcPr>
          <w:p w14:paraId="70D182F4" w14:textId="1FA31B21" w:rsidR="0032790F" w:rsidRPr="0032790F" w:rsidRDefault="0032790F" w:rsidP="0032790F">
            <w:pPr>
              <w:ind w:firstLine="0"/>
              <w:jc w:val="center"/>
              <w:rPr>
                <w:rFonts w:eastAsia="Times New Roman" w:cs="Times New Roman"/>
                <w:color w:val="000000"/>
                <w:sz w:val="18"/>
                <w:szCs w:val="18"/>
              </w:rPr>
            </w:pPr>
            <w:r>
              <w:rPr>
                <w:color w:val="000000"/>
                <w:sz w:val="18"/>
                <w:szCs w:val="18"/>
              </w:rPr>
              <w:t>6.9</w:t>
            </w:r>
          </w:p>
        </w:tc>
        <w:tc>
          <w:tcPr>
            <w:tcW w:w="1037" w:type="dxa"/>
            <w:gridSpan w:val="2"/>
            <w:tcBorders>
              <w:top w:val="nil"/>
              <w:left w:val="nil"/>
              <w:bottom w:val="nil"/>
              <w:right w:val="nil"/>
            </w:tcBorders>
            <w:shd w:val="clear" w:color="auto" w:fill="auto"/>
            <w:noWrap/>
            <w:vAlign w:val="bottom"/>
          </w:tcPr>
          <w:p w14:paraId="3099C693" w14:textId="4F54859F" w:rsidR="0032790F" w:rsidRPr="0032790F" w:rsidRDefault="0032790F" w:rsidP="0032790F">
            <w:pPr>
              <w:ind w:firstLine="0"/>
              <w:jc w:val="center"/>
              <w:rPr>
                <w:rFonts w:eastAsia="Times New Roman" w:cs="Times New Roman"/>
                <w:color w:val="000000"/>
                <w:sz w:val="18"/>
                <w:szCs w:val="18"/>
              </w:rPr>
            </w:pPr>
            <w:r>
              <w:rPr>
                <w:color w:val="000000"/>
                <w:sz w:val="18"/>
                <w:szCs w:val="18"/>
              </w:rPr>
              <w:t>(4.3 - 12.5)</w:t>
            </w:r>
          </w:p>
        </w:tc>
        <w:tc>
          <w:tcPr>
            <w:tcW w:w="864" w:type="dxa"/>
            <w:tcBorders>
              <w:top w:val="nil"/>
              <w:left w:val="nil"/>
              <w:bottom w:val="nil"/>
              <w:right w:val="nil"/>
            </w:tcBorders>
            <w:shd w:val="clear" w:color="auto" w:fill="auto"/>
            <w:noWrap/>
            <w:vAlign w:val="bottom"/>
          </w:tcPr>
          <w:p w14:paraId="1663B9AA" w14:textId="78970D49" w:rsidR="0032790F" w:rsidRPr="0032790F" w:rsidRDefault="0032790F" w:rsidP="0032790F">
            <w:pPr>
              <w:ind w:firstLine="0"/>
              <w:jc w:val="center"/>
              <w:rPr>
                <w:rFonts w:eastAsia="Times New Roman" w:cs="Times New Roman"/>
                <w:color w:val="000000"/>
                <w:sz w:val="18"/>
                <w:szCs w:val="18"/>
              </w:rPr>
            </w:pPr>
            <w:r>
              <w:rPr>
                <w:color w:val="000000"/>
                <w:sz w:val="18"/>
                <w:szCs w:val="18"/>
              </w:rPr>
              <w:t>3.9</w:t>
            </w:r>
          </w:p>
        </w:tc>
        <w:tc>
          <w:tcPr>
            <w:tcW w:w="1008" w:type="dxa"/>
            <w:tcBorders>
              <w:top w:val="nil"/>
              <w:left w:val="nil"/>
              <w:bottom w:val="nil"/>
              <w:right w:val="nil"/>
            </w:tcBorders>
            <w:shd w:val="clear" w:color="auto" w:fill="auto"/>
            <w:noWrap/>
            <w:vAlign w:val="bottom"/>
          </w:tcPr>
          <w:p w14:paraId="0AD67472" w14:textId="55E59245" w:rsidR="0032790F" w:rsidRPr="0032790F" w:rsidRDefault="0032790F" w:rsidP="0032790F">
            <w:pPr>
              <w:ind w:firstLine="0"/>
              <w:jc w:val="center"/>
              <w:rPr>
                <w:rFonts w:eastAsia="Times New Roman" w:cs="Times New Roman"/>
                <w:color w:val="000000"/>
                <w:sz w:val="18"/>
                <w:szCs w:val="18"/>
              </w:rPr>
            </w:pPr>
            <w:r>
              <w:rPr>
                <w:color w:val="000000"/>
                <w:sz w:val="18"/>
                <w:szCs w:val="18"/>
              </w:rPr>
              <w:t>(2.7 - 5.6)</w:t>
            </w:r>
          </w:p>
        </w:tc>
      </w:tr>
      <w:tr w:rsidR="0032790F" w:rsidRPr="0032790F" w14:paraId="1B98B23D" w14:textId="77777777" w:rsidTr="00203C66">
        <w:trPr>
          <w:trHeight w:val="300"/>
        </w:trPr>
        <w:tc>
          <w:tcPr>
            <w:tcW w:w="1800" w:type="dxa"/>
            <w:tcBorders>
              <w:top w:val="nil"/>
              <w:left w:val="nil"/>
              <w:bottom w:val="single" w:sz="4" w:space="0" w:color="auto"/>
              <w:right w:val="nil"/>
            </w:tcBorders>
            <w:shd w:val="clear" w:color="auto" w:fill="auto"/>
            <w:noWrap/>
            <w:vAlign w:val="bottom"/>
            <w:hideMark/>
          </w:tcPr>
          <w:p w14:paraId="42487D6A"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tcPr>
          <w:p w14:paraId="7200280B" w14:textId="63293882" w:rsidR="0032790F" w:rsidRPr="0032790F" w:rsidRDefault="0032790F" w:rsidP="0032790F">
            <w:pPr>
              <w:ind w:firstLine="0"/>
              <w:jc w:val="center"/>
              <w:rPr>
                <w:rFonts w:eastAsia="Times New Roman" w:cs="Times New Roman"/>
                <w:color w:val="000000"/>
                <w:sz w:val="18"/>
                <w:szCs w:val="18"/>
              </w:rPr>
            </w:pPr>
            <w:r>
              <w:rPr>
                <w:color w:val="000000"/>
                <w:sz w:val="18"/>
                <w:szCs w:val="18"/>
              </w:rPr>
              <w:t>35.2</w:t>
            </w:r>
          </w:p>
        </w:tc>
        <w:tc>
          <w:tcPr>
            <w:tcW w:w="1296" w:type="dxa"/>
            <w:tcBorders>
              <w:top w:val="nil"/>
              <w:left w:val="nil"/>
              <w:bottom w:val="single" w:sz="4" w:space="0" w:color="auto"/>
              <w:right w:val="nil"/>
            </w:tcBorders>
            <w:shd w:val="clear" w:color="auto" w:fill="auto"/>
            <w:noWrap/>
            <w:vAlign w:val="bottom"/>
          </w:tcPr>
          <w:p w14:paraId="0B0D145A" w14:textId="3F69AC18" w:rsidR="0032790F" w:rsidRPr="0032790F" w:rsidRDefault="0032790F" w:rsidP="0032790F">
            <w:pPr>
              <w:ind w:firstLine="0"/>
              <w:jc w:val="center"/>
              <w:rPr>
                <w:rFonts w:eastAsia="Times New Roman" w:cs="Times New Roman"/>
                <w:color w:val="000000"/>
                <w:sz w:val="18"/>
                <w:szCs w:val="18"/>
              </w:rPr>
            </w:pPr>
            <w:r>
              <w:rPr>
                <w:color w:val="000000"/>
                <w:sz w:val="18"/>
                <w:szCs w:val="18"/>
              </w:rPr>
              <w:t>(13.9 - 74.3)</w:t>
            </w:r>
          </w:p>
        </w:tc>
        <w:tc>
          <w:tcPr>
            <w:tcW w:w="864" w:type="dxa"/>
            <w:tcBorders>
              <w:top w:val="nil"/>
              <w:left w:val="nil"/>
              <w:bottom w:val="single" w:sz="4" w:space="0" w:color="auto"/>
              <w:right w:val="nil"/>
            </w:tcBorders>
            <w:shd w:val="clear" w:color="auto" w:fill="auto"/>
            <w:noWrap/>
            <w:vAlign w:val="bottom"/>
          </w:tcPr>
          <w:p w14:paraId="0FD278F8" w14:textId="53FBD887" w:rsidR="0032790F" w:rsidRPr="0032790F" w:rsidRDefault="0032790F" w:rsidP="0032790F">
            <w:pPr>
              <w:ind w:firstLine="0"/>
              <w:jc w:val="center"/>
              <w:rPr>
                <w:rFonts w:eastAsia="Times New Roman" w:cs="Times New Roman"/>
                <w:color w:val="000000"/>
                <w:sz w:val="18"/>
                <w:szCs w:val="18"/>
              </w:rPr>
            </w:pPr>
            <w:r>
              <w:rPr>
                <w:color w:val="000000"/>
                <w:sz w:val="18"/>
                <w:szCs w:val="18"/>
              </w:rPr>
              <w:t>6.3</w:t>
            </w:r>
          </w:p>
        </w:tc>
        <w:tc>
          <w:tcPr>
            <w:tcW w:w="1037" w:type="dxa"/>
            <w:gridSpan w:val="2"/>
            <w:tcBorders>
              <w:top w:val="nil"/>
              <w:left w:val="nil"/>
              <w:bottom w:val="single" w:sz="4" w:space="0" w:color="auto"/>
              <w:right w:val="nil"/>
            </w:tcBorders>
            <w:shd w:val="clear" w:color="auto" w:fill="auto"/>
            <w:noWrap/>
            <w:vAlign w:val="bottom"/>
          </w:tcPr>
          <w:p w14:paraId="18778562" w14:textId="7FAE9BA4" w:rsidR="0032790F" w:rsidRPr="0032790F" w:rsidRDefault="0032790F" w:rsidP="0032790F">
            <w:pPr>
              <w:ind w:firstLine="0"/>
              <w:jc w:val="center"/>
              <w:rPr>
                <w:rFonts w:eastAsia="Times New Roman" w:cs="Times New Roman"/>
                <w:color w:val="000000"/>
                <w:sz w:val="18"/>
                <w:szCs w:val="18"/>
              </w:rPr>
            </w:pPr>
            <w:r>
              <w:rPr>
                <w:color w:val="000000"/>
                <w:sz w:val="18"/>
                <w:szCs w:val="18"/>
              </w:rPr>
              <w:t>(4.0 - 12.2)</w:t>
            </w:r>
          </w:p>
        </w:tc>
        <w:tc>
          <w:tcPr>
            <w:tcW w:w="864" w:type="dxa"/>
            <w:tcBorders>
              <w:top w:val="nil"/>
              <w:left w:val="nil"/>
              <w:bottom w:val="single" w:sz="4" w:space="0" w:color="auto"/>
              <w:right w:val="nil"/>
            </w:tcBorders>
            <w:shd w:val="clear" w:color="auto" w:fill="auto"/>
            <w:noWrap/>
            <w:vAlign w:val="bottom"/>
          </w:tcPr>
          <w:p w14:paraId="3C44B86C" w14:textId="6895D24B" w:rsidR="0032790F" w:rsidRPr="0032790F" w:rsidRDefault="0032790F" w:rsidP="0032790F">
            <w:pPr>
              <w:ind w:firstLine="0"/>
              <w:jc w:val="center"/>
              <w:rPr>
                <w:rFonts w:eastAsia="Times New Roman" w:cs="Times New Roman"/>
                <w:color w:val="000000"/>
                <w:sz w:val="18"/>
                <w:szCs w:val="18"/>
              </w:rPr>
            </w:pPr>
            <w:r>
              <w:rPr>
                <w:color w:val="000000"/>
                <w:sz w:val="18"/>
                <w:szCs w:val="18"/>
              </w:rPr>
              <w:t>3.8</w:t>
            </w:r>
          </w:p>
        </w:tc>
        <w:tc>
          <w:tcPr>
            <w:tcW w:w="1008" w:type="dxa"/>
            <w:tcBorders>
              <w:top w:val="nil"/>
              <w:left w:val="nil"/>
              <w:bottom w:val="single" w:sz="4" w:space="0" w:color="auto"/>
              <w:right w:val="nil"/>
            </w:tcBorders>
            <w:shd w:val="clear" w:color="auto" w:fill="auto"/>
            <w:noWrap/>
            <w:vAlign w:val="bottom"/>
          </w:tcPr>
          <w:p w14:paraId="3363ED70" w14:textId="56B180DB"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bl>
    <w:p w14:paraId="7723D1FE" w14:textId="77777777" w:rsidR="00850E57" w:rsidRDefault="00850E57" w:rsidP="00421E07">
      <w:pPr>
        <w:pStyle w:val="Subtitle"/>
      </w:pPr>
    </w:p>
    <w:p w14:paraId="093002B8" w14:textId="77777777" w:rsidR="00850E57" w:rsidRDefault="00850E57" w:rsidP="00421E07">
      <w:pPr>
        <w:pStyle w:val="Subtitle"/>
      </w:pPr>
    </w:p>
    <w:p w14:paraId="18A622EA" w14:textId="0BFB83E6" w:rsidR="00244508" w:rsidRDefault="00850E57" w:rsidP="00906C93">
      <w:pPr>
        <w:pStyle w:val="Subtitle"/>
        <w:ind w:firstLine="0"/>
      </w:pPr>
      <w:r>
        <w:t xml:space="preserve">Table 3. The median and 90% simulation interval of the relative error about the estimated recovery time, </w:t>
      </w:r>
      <w:r w:rsidR="00244508">
        <w:t xml:space="preserve">the estimated number of years needed to recover to target biomass, the operating model number of years needed to recover, and the number of stocks that failed to rebuild to the target biomass </w:t>
      </w:r>
      <w:r w:rsidR="00B76650">
        <w:t>determined by</w:t>
      </w:r>
      <w:r w:rsidR="00244508">
        <w:t xml:space="preserve"> the estimation method (EM) and the operating model (OM) for each data scenario and state of nature.</w:t>
      </w:r>
      <w:r w:rsidR="00B76650">
        <w:t xml:space="preserve">  The median recovery times (estimated and operating model) were based on the stocks that successfully rebuilt to the target biomass.</w:t>
      </w:r>
    </w:p>
    <w:p w14:paraId="40D0FDE6" w14:textId="7B62CED8" w:rsidR="00850E57" w:rsidRDefault="00850E57" w:rsidP="00850E57">
      <w:pPr>
        <w:pStyle w:val="Subtitle"/>
      </w:pPr>
    </w:p>
    <w:tbl>
      <w:tblPr>
        <w:tblW w:w="9468" w:type="dxa"/>
        <w:tblInd w:w="108" w:type="dxa"/>
        <w:tblLook w:val="04A0" w:firstRow="1" w:lastRow="0" w:firstColumn="1" w:lastColumn="0" w:noHBand="0" w:noVBand="1"/>
      </w:tblPr>
      <w:tblGrid>
        <w:gridCol w:w="1800"/>
        <w:gridCol w:w="766"/>
        <w:gridCol w:w="1296"/>
        <w:gridCol w:w="864"/>
        <w:gridCol w:w="1008"/>
        <w:gridCol w:w="864"/>
        <w:gridCol w:w="1008"/>
        <w:gridCol w:w="931"/>
        <w:gridCol w:w="931"/>
      </w:tblGrid>
      <w:tr w:rsidR="00244508" w:rsidRPr="0032790F" w14:paraId="065CAF74" w14:textId="77959C18" w:rsidTr="00244508">
        <w:trPr>
          <w:trHeight w:val="645"/>
        </w:trPr>
        <w:tc>
          <w:tcPr>
            <w:tcW w:w="1800" w:type="dxa"/>
            <w:tcBorders>
              <w:top w:val="single" w:sz="4" w:space="0" w:color="auto"/>
              <w:left w:val="nil"/>
              <w:bottom w:val="nil"/>
              <w:right w:val="nil"/>
            </w:tcBorders>
            <w:shd w:val="clear" w:color="auto" w:fill="auto"/>
            <w:noWrap/>
            <w:vAlign w:val="bottom"/>
            <w:hideMark/>
          </w:tcPr>
          <w:p w14:paraId="2CA945A2" w14:textId="77777777" w:rsidR="00244508" w:rsidRPr="0032790F" w:rsidRDefault="00244508" w:rsidP="009A6DFD">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hideMark/>
          </w:tcPr>
          <w:p w14:paraId="74E132F6"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RE time overfished</w:t>
            </w:r>
          </w:p>
        </w:tc>
        <w:tc>
          <w:tcPr>
            <w:tcW w:w="1872" w:type="dxa"/>
            <w:gridSpan w:val="2"/>
            <w:tcBorders>
              <w:top w:val="single" w:sz="4" w:space="0" w:color="auto"/>
              <w:left w:val="nil"/>
              <w:bottom w:val="nil"/>
              <w:right w:val="nil"/>
            </w:tcBorders>
            <w:shd w:val="clear" w:color="auto" w:fill="auto"/>
            <w:vAlign w:val="bottom"/>
            <w:hideMark/>
          </w:tcPr>
          <w:p w14:paraId="7E6D02C5"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Estimated recovery time</w:t>
            </w:r>
          </w:p>
        </w:tc>
        <w:tc>
          <w:tcPr>
            <w:tcW w:w="1872" w:type="dxa"/>
            <w:gridSpan w:val="2"/>
            <w:tcBorders>
              <w:top w:val="single" w:sz="4" w:space="0" w:color="auto"/>
              <w:left w:val="nil"/>
              <w:bottom w:val="nil"/>
              <w:right w:val="nil"/>
            </w:tcBorders>
            <w:shd w:val="clear" w:color="auto" w:fill="auto"/>
            <w:vAlign w:val="bottom"/>
            <w:hideMark/>
          </w:tcPr>
          <w:p w14:paraId="37104610"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Operating model recovery time</w:t>
            </w:r>
          </w:p>
        </w:tc>
        <w:tc>
          <w:tcPr>
            <w:tcW w:w="1862" w:type="dxa"/>
            <w:gridSpan w:val="2"/>
            <w:tcBorders>
              <w:top w:val="single" w:sz="4" w:space="0" w:color="auto"/>
              <w:left w:val="nil"/>
              <w:bottom w:val="nil"/>
              <w:right w:val="nil"/>
            </w:tcBorders>
            <w:vAlign w:val="bottom"/>
          </w:tcPr>
          <w:p w14:paraId="41923BDB" w14:textId="646DBF4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Failed to recover</w:t>
            </w:r>
          </w:p>
        </w:tc>
      </w:tr>
      <w:tr w:rsidR="00244508" w:rsidRPr="0032790F" w14:paraId="5E2A4187" w14:textId="220F1335" w:rsidTr="00244508">
        <w:trPr>
          <w:trHeight w:val="315"/>
        </w:trPr>
        <w:tc>
          <w:tcPr>
            <w:tcW w:w="1800" w:type="dxa"/>
            <w:tcBorders>
              <w:top w:val="nil"/>
              <w:left w:val="nil"/>
              <w:bottom w:val="double" w:sz="6" w:space="0" w:color="auto"/>
              <w:right w:val="nil"/>
            </w:tcBorders>
            <w:shd w:val="clear" w:color="auto" w:fill="auto"/>
            <w:noWrap/>
            <w:vAlign w:val="bottom"/>
            <w:hideMark/>
          </w:tcPr>
          <w:p w14:paraId="2CC3AE3D" w14:textId="77777777" w:rsidR="00244508" w:rsidRPr="0032790F" w:rsidRDefault="00244508" w:rsidP="009A6DFD">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hideMark/>
          </w:tcPr>
          <w:p w14:paraId="6A001D5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hideMark/>
          </w:tcPr>
          <w:p w14:paraId="21739CBB"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B5075E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08C7A25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DACB169"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151EEB0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931" w:type="dxa"/>
            <w:tcBorders>
              <w:top w:val="nil"/>
              <w:left w:val="nil"/>
              <w:bottom w:val="double" w:sz="6" w:space="0" w:color="auto"/>
              <w:right w:val="nil"/>
            </w:tcBorders>
            <w:vAlign w:val="bottom"/>
          </w:tcPr>
          <w:p w14:paraId="6B1A6C91" w14:textId="04EF2F4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EM</w:t>
            </w:r>
          </w:p>
        </w:tc>
        <w:tc>
          <w:tcPr>
            <w:tcW w:w="931" w:type="dxa"/>
            <w:tcBorders>
              <w:top w:val="nil"/>
              <w:left w:val="nil"/>
              <w:bottom w:val="double" w:sz="6" w:space="0" w:color="auto"/>
              <w:right w:val="nil"/>
            </w:tcBorders>
            <w:vAlign w:val="bottom"/>
          </w:tcPr>
          <w:p w14:paraId="37609925" w14:textId="768F5CFE"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OM</w:t>
            </w:r>
          </w:p>
        </w:tc>
      </w:tr>
      <w:tr w:rsidR="00244508" w:rsidRPr="0032790F" w14:paraId="1C650C31" w14:textId="0FDFDF76" w:rsidTr="00244508">
        <w:trPr>
          <w:trHeight w:val="315"/>
        </w:trPr>
        <w:tc>
          <w:tcPr>
            <w:tcW w:w="1800" w:type="dxa"/>
            <w:tcBorders>
              <w:top w:val="nil"/>
              <w:left w:val="nil"/>
              <w:bottom w:val="nil"/>
              <w:right w:val="nil"/>
            </w:tcBorders>
            <w:shd w:val="clear" w:color="auto" w:fill="auto"/>
            <w:noWrap/>
            <w:vAlign w:val="bottom"/>
            <w:hideMark/>
          </w:tcPr>
          <w:p w14:paraId="1620D2C7" w14:textId="77777777" w:rsidR="00244508" w:rsidRPr="0032790F" w:rsidRDefault="00244508" w:rsidP="009A6DFD">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hideMark/>
          </w:tcPr>
          <w:p w14:paraId="0442E401" w14:textId="77777777" w:rsidR="00244508" w:rsidRPr="0032790F" w:rsidRDefault="00244508" w:rsidP="009A6DFD">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531A753"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2CECCE08"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13A8C933"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4D3B5728"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788B8B1F" w14:textId="77777777" w:rsidR="00244508" w:rsidRPr="0032790F" w:rsidRDefault="00244508" w:rsidP="009A6DFD">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82E522A"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1A8C5C21" w14:textId="77777777" w:rsidR="00244508" w:rsidRPr="0032790F" w:rsidRDefault="00244508" w:rsidP="00244508">
            <w:pPr>
              <w:ind w:firstLine="0"/>
              <w:jc w:val="center"/>
              <w:rPr>
                <w:rFonts w:eastAsia="Times New Roman" w:cs="Times New Roman"/>
                <w:sz w:val="20"/>
                <w:szCs w:val="20"/>
              </w:rPr>
            </w:pPr>
          </w:p>
        </w:tc>
      </w:tr>
      <w:tr w:rsidR="00244508" w:rsidRPr="0032790F" w14:paraId="3D137794" w14:textId="15B7228D" w:rsidTr="00244508">
        <w:trPr>
          <w:trHeight w:val="300"/>
        </w:trPr>
        <w:tc>
          <w:tcPr>
            <w:tcW w:w="1800" w:type="dxa"/>
            <w:tcBorders>
              <w:top w:val="nil"/>
              <w:left w:val="nil"/>
              <w:bottom w:val="nil"/>
              <w:right w:val="nil"/>
            </w:tcBorders>
            <w:shd w:val="clear" w:color="auto" w:fill="auto"/>
            <w:noWrap/>
            <w:vAlign w:val="bottom"/>
            <w:hideMark/>
          </w:tcPr>
          <w:p w14:paraId="6B9164E0"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43D7E49A" w14:textId="2E5F0A74"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0</w:t>
            </w:r>
            <w:r w:rsidR="00DA634B">
              <w:rPr>
                <w:rFonts w:eastAsia="Times New Roman" w:cs="Times New Roman"/>
                <w:color w:val="000000"/>
                <w:sz w:val="18"/>
                <w:szCs w:val="18"/>
              </w:rPr>
              <w:t>.22</w:t>
            </w:r>
          </w:p>
        </w:tc>
        <w:tc>
          <w:tcPr>
            <w:tcW w:w="1296" w:type="dxa"/>
            <w:tcBorders>
              <w:top w:val="nil"/>
              <w:left w:val="nil"/>
              <w:bottom w:val="nil"/>
              <w:right w:val="nil"/>
            </w:tcBorders>
            <w:shd w:val="clear" w:color="auto" w:fill="auto"/>
            <w:noWrap/>
            <w:vAlign w:val="bottom"/>
            <w:hideMark/>
          </w:tcPr>
          <w:p w14:paraId="4C69D245" w14:textId="7855C999"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(-0.67</w:t>
            </w:r>
            <w:r w:rsidR="00244508" w:rsidRPr="0032790F">
              <w:rPr>
                <w:rFonts w:eastAsia="Times New Roman" w:cs="Times New Roman"/>
                <w:color w:val="000000"/>
                <w:sz w:val="18"/>
                <w:szCs w:val="18"/>
              </w:rPr>
              <w:t xml:space="preserve"> - 1.5</w:t>
            </w:r>
            <w:r>
              <w:rPr>
                <w:rFonts w:eastAsia="Times New Roman" w:cs="Times New Roman"/>
                <w:color w:val="000000"/>
                <w:sz w:val="18"/>
                <w:szCs w:val="18"/>
              </w:rPr>
              <w:t>1</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2B4713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2F6918A3"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(19 - 85)</w:t>
            </w:r>
          </w:p>
        </w:tc>
        <w:tc>
          <w:tcPr>
            <w:tcW w:w="864" w:type="dxa"/>
            <w:tcBorders>
              <w:top w:val="nil"/>
              <w:left w:val="nil"/>
              <w:bottom w:val="nil"/>
              <w:right w:val="nil"/>
            </w:tcBorders>
            <w:shd w:val="clear" w:color="auto" w:fill="auto"/>
            <w:noWrap/>
            <w:vAlign w:val="bottom"/>
            <w:hideMark/>
          </w:tcPr>
          <w:p w14:paraId="6DE2F92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377C77FA"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(18 - 79)</w:t>
            </w:r>
          </w:p>
        </w:tc>
        <w:tc>
          <w:tcPr>
            <w:tcW w:w="931" w:type="dxa"/>
            <w:tcBorders>
              <w:top w:val="nil"/>
              <w:left w:val="nil"/>
              <w:bottom w:val="nil"/>
              <w:right w:val="nil"/>
            </w:tcBorders>
            <w:vAlign w:val="bottom"/>
          </w:tcPr>
          <w:p w14:paraId="533DBCD8" w14:textId="100ECA7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2DB5366B" w14:textId="2AACF61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r>
      <w:tr w:rsidR="00244508" w:rsidRPr="0032790F" w14:paraId="58AC9FE4" w14:textId="1BF56D62" w:rsidTr="00244508">
        <w:trPr>
          <w:trHeight w:val="300"/>
        </w:trPr>
        <w:tc>
          <w:tcPr>
            <w:tcW w:w="1800" w:type="dxa"/>
            <w:tcBorders>
              <w:top w:val="nil"/>
              <w:left w:val="nil"/>
              <w:bottom w:val="nil"/>
              <w:right w:val="nil"/>
            </w:tcBorders>
            <w:shd w:val="clear" w:color="auto" w:fill="auto"/>
            <w:noWrap/>
            <w:vAlign w:val="bottom"/>
            <w:hideMark/>
          </w:tcPr>
          <w:p w14:paraId="2EDF46BA"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46A91EDE" w14:textId="272A3767"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0.16</w:t>
            </w:r>
          </w:p>
        </w:tc>
        <w:tc>
          <w:tcPr>
            <w:tcW w:w="1296" w:type="dxa"/>
            <w:tcBorders>
              <w:top w:val="nil"/>
              <w:left w:val="nil"/>
              <w:bottom w:val="nil"/>
              <w:right w:val="nil"/>
            </w:tcBorders>
            <w:shd w:val="clear" w:color="auto" w:fill="auto"/>
            <w:noWrap/>
            <w:vAlign w:val="bottom"/>
            <w:hideMark/>
          </w:tcPr>
          <w:p w14:paraId="6112078F" w14:textId="40CCC3D3"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(-0.75</w:t>
            </w:r>
            <w:r w:rsidR="00244508" w:rsidRPr="0032790F">
              <w:rPr>
                <w:rFonts w:eastAsia="Times New Roman" w:cs="Times New Roman"/>
                <w:color w:val="000000"/>
                <w:sz w:val="18"/>
                <w:szCs w:val="18"/>
              </w:rPr>
              <w:t xml:space="preserve"> - 1.2</w:t>
            </w:r>
            <w:r>
              <w:rPr>
                <w:rFonts w:eastAsia="Times New Roman" w:cs="Times New Roman"/>
                <w:color w:val="000000"/>
                <w:sz w:val="18"/>
                <w:szCs w:val="18"/>
              </w:rPr>
              <w:t>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0BB8DBC8"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4DD45189"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(19 - 67)</w:t>
            </w:r>
          </w:p>
        </w:tc>
        <w:tc>
          <w:tcPr>
            <w:tcW w:w="864" w:type="dxa"/>
            <w:tcBorders>
              <w:top w:val="nil"/>
              <w:left w:val="nil"/>
              <w:bottom w:val="nil"/>
              <w:right w:val="nil"/>
            </w:tcBorders>
            <w:shd w:val="clear" w:color="auto" w:fill="auto"/>
            <w:noWrap/>
            <w:vAlign w:val="bottom"/>
            <w:hideMark/>
          </w:tcPr>
          <w:p w14:paraId="6548D25A"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38</w:t>
            </w:r>
          </w:p>
        </w:tc>
        <w:tc>
          <w:tcPr>
            <w:tcW w:w="1008" w:type="dxa"/>
            <w:tcBorders>
              <w:top w:val="nil"/>
              <w:left w:val="nil"/>
              <w:bottom w:val="nil"/>
              <w:right w:val="nil"/>
            </w:tcBorders>
            <w:shd w:val="clear" w:color="auto" w:fill="auto"/>
            <w:noWrap/>
            <w:vAlign w:val="bottom"/>
            <w:hideMark/>
          </w:tcPr>
          <w:p w14:paraId="35BAC1E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(16 - 78)</w:t>
            </w:r>
          </w:p>
        </w:tc>
        <w:tc>
          <w:tcPr>
            <w:tcW w:w="931" w:type="dxa"/>
            <w:tcBorders>
              <w:top w:val="nil"/>
              <w:left w:val="nil"/>
              <w:bottom w:val="nil"/>
              <w:right w:val="nil"/>
            </w:tcBorders>
            <w:vAlign w:val="bottom"/>
          </w:tcPr>
          <w:p w14:paraId="631DA7C0" w14:textId="2278D24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0</w:t>
            </w:r>
          </w:p>
        </w:tc>
        <w:tc>
          <w:tcPr>
            <w:tcW w:w="931" w:type="dxa"/>
            <w:tcBorders>
              <w:top w:val="nil"/>
              <w:left w:val="nil"/>
              <w:bottom w:val="nil"/>
              <w:right w:val="nil"/>
            </w:tcBorders>
            <w:vAlign w:val="bottom"/>
          </w:tcPr>
          <w:p w14:paraId="3171F928" w14:textId="486932F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24ABD908" w14:textId="7C7041FA" w:rsidTr="00244508">
        <w:trPr>
          <w:trHeight w:val="300"/>
        </w:trPr>
        <w:tc>
          <w:tcPr>
            <w:tcW w:w="1800" w:type="dxa"/>
            <w:tcBorders>
              <w:top w:val="nil"/>
              <w:left w:val="nil"/>
              <w:bottom w:val="nil"/>
              <w:right w:val="nil"/>
            </w:tcBorders>
            <w:shd w:val="clear" w:color="auto" w:fill="auto"/>
            <w:noWrap/>
            <w:vAlign w:val="bottom"/>
            <w:hideMark/>
          </w:tcPr>
          <w:p w14:paraId="717ECEC8"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hideMark/>
          </w:tcPr>
          <w:p w14:paraId="28CFD082" w14:textId="63F3ECB0"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0.19</w:t>
            </w:r>
          </w:p>
        </w:tc>
        <w:tc>
          <w:tcPr>
            <w:tcW w:w="1296" w:type="dxa"/>
            <w:tcBorders>
              <w:top w:val="nil"/>
              <w:left w:val="nil"/>
              <w:bottom w:val="nil"/>
              <w:right w:val="nil"/>
            </w:tcBorders>
            <w:shd w:val="clear" w:color="auto" w:fill="auto"/>
            <w:noWrap/>
            <w:vAlign w:val="bottom"/>
            <w:hideMark/>
          </w:tcPr>
          <w:p w14:paraId="477EDCD3" w14:textId="74522EFC"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(-0.76 - 1.32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68EA5D1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0201744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(18 - 74)</w:t>
            </w:r>
          </w:p>
        </w:tc>
        <w:tc>
          <w:tcPr>
            <w:tcW w:w="864" w:type="dxa"/>
            <w:tcBorders>
              <w:top w:val="nil"/>
              <w:left w:val="nil"/>
              <w:bottom w:val="nil"/>
              <w:right w:val="nil"/>
            </w:tcBorders>
            <w:shd w:val="clear" w:color="auto" w:fill="auto"/>
            <w:noWrap/>
            <w:vAlign w:val="bottom"/>
            <w:hideMark/>
          </w:tcPr>
          <w:p w14:paraId="0CD586A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38.5</w:t>
            </w:r>
          </w:p>
        </w:tc>
        <w:tc>
          <w:tcPr>
            <w:tcW w:w="1008" w:type="dxa"/>
            <w:tcBorders>
              <w:top w:val="nil"/>
              <w:left w:val="nil"/>
              <w:bottom w:val="nil"/>
              <w:right w:val="nil"/>
            </w:tcBorders>
            <w:shd w:val="clear" w:color="auto" w:fill="auto"/>
            <w:noWrap/>
            <w:vAlign w:val="bottom"/>
            <w:hideMark/>
          </w:tcPr>
          <w:p w14:paraId="769A9DFD"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(16 - 84)</w:t>
            </w:r>
          </w:p>
        </w:tc>
        <w:tc>
          <w:tcPr>
            <w:tcW w:w="931" w:type="dxa"/>
            <w:tcBorders>
              <w:top w:val="nil"/>
              <w:left w:val="nil"/>
              <w:bottom w:val="nil"/>
              <w:right w:val="nil"/>
            </w:tcBorders>
            <w:vAlign w:val="bottom"/>
          </w:tcPr>
          <w:p w14:paraId="78F90E4D" w14:textId="1026B77F"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79A01AD7" w14:textId="06D5BF9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49C6752F" w14:textId="0E32903C" w:rsidTr="00244508">
        <w:trPr>
          <w:trHeight w:val="300"/>
        </w:trPr>
        <w:tc>
          <w:tcPr>
            <w:tcW w:w="1800" w:type="dxa"/>
            <w:tcBorders>
              <w:top w:val="nil"/>
              <w:left w:val="nil"/>
              <w:bottom w:val="nil"/>
              <w:right w:val="nil"/>
            </w:tcBorders>
            <w:shd w:val="clear" w:color="auto" w:fill="auto"/>
            <w:noWrap/>
            <w:vAlign w:val="bottom"/>
            <w:hideMark/>
          </w:tcPr>
          <w:p w14:paraId="6FB1C246" w14:textId="77777777" w:rsidR="00244508" w:rsidRPr="0032790F" w:rsidRDefault="00244508" w:rsidP="009A6DFD">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hideMark/>
          </w:tcPr>
          <w:p w14:paraId="1176E461" w14:textId="77777777" w:rsidR="00244508" w:rsidRPr="0032790F" w:rsidRDefault="00244508" w:rsidP="009A6DFD">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92414EA"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84306EA"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5E6CF16F" w14:textId="77777777" w:rsidR="00244508" w:rsidRPr="0032790F" w:rsidRDefault="00244508" w:rsidP="009A6DFD">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4771288" w14:textId="77777777" w:rsidR="00244508" w:rsidRPr="0032790F" w:rsidRDefault="00244508" w:rsidP="009A6DFD">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370EB1C4" w14:textId="77777777" w:rsidR="00244508" w:rsidRPr="0032790F" w:rsidRDefault="00244508" w:rsidP="009A6DFD">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615672F5"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4D41774" w14:textId="77777777" w:rsidR="00244508" w:rsidRPr="0032790F" w:rsidRDefault="00244508" w:rsidP="00244508">
            <w:pPr>
              <w:ind w:firstLine="0"/>
              <w:jc w:val="center"/>
              <w:rPr>
                <w:rFonts w:eastAsia="Times New Roman" w:cs="Times New Roman"/>
                <w:sz w:val="20"/>
                <w:szCs w:val="20"/>
              </w:rPr>
            </w:pPr>
          </w:p>
        </w:tc>
      </w:tr>
      <w:tr w:rsidR="00244508" w:rsidRPr="0032790F" w14:paraId="60C4013C" w14:textId="179485D3" w:rsidTr="00244508">
        <w:trPr>
          <w:trHeight w:val="300"/>
        </w:trPr>
        <w:tc>
          <w:tcPr>
            <w:tcW w:w="1800" w:type="dxa"/>
            <w:tcBorders>
              <w:top w:val="nil"/>
              <w:left w:val="nil"/>
              <w:bottom w:val="nil"/>
              <w:right w:val="nil"/>
            </w:tcBorders>
            <w:shd w:val="clear" w:color="auto" w:fill="auto"/>
            <w:noWrap/>
            <w:vAlign w:val="bottom"/>
            <w:hideMark/>
          </w:tcPr>
          <w:p w14:paraId="5D8A62C4"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20FBD91D" w14:textId="069041EE" w:rsidR="00DA634B" w:rsidRPr="0032790F" w:rsidRDefault="00DA634B" w:rsidP="00DA634B">
            <w:pPr>
              <w:ind w:firstLine="0"/>
              <w:jc w:val="center"/>
              <w:rPr>
                <w:rFonts w:eastAsia="Times New Roman" w:cs="Times New Roman"/>
                <w:color w:val="000000"/>
                <w:sz w:val="18"/>
                <w:szCs w:val="18"/>
              </w:rPr>
            </w:pPr>
            <w:r>
              <w:rPr>
                <w:rFonts w:eastAsia="Times New Roman" w:cs="Times New Roman"/>
                <w:color w:val="000000"/>
                <w:sz w:val="18"/>
                <w:szCs w:val="18"/>
              </w:rPr>
              <w:t>0.14</w:t>
            </w:r>
          </w:p>
        </w:tc>
        <w:tc>
          <w:tcPr>
            <w:tcW w:w="1296" w:type="dxa"/>
            <w:tcBorders>
              <w:top w:val="nil"/>
              <w:left w:val="nil"/>
              <w:bottom w:val="nil"/>
              <w:right w:val="nil"/>
            </w:tcBorders>
            <w:shd w:val="clear" w:color="auto" w:fill="auto"/>
            <w:noWrap/>
            <w:vAlign w:val="bottom"/>
            <w:hideMark/>
          </w:tcPr>
          <w:p w14:paraId="78C4F430" w14:textId="70BDCB09"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(-0.79 - 1.53</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36D8E0A8"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392F536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679EEC4E"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41</w:t>
            </w:r>
          </w:p>
        </w:tc>
        <w:tc>
          <w:tcPr>
            <w:tcW w:w="1008" w:type="dxa"/>
            <w:tcBorders>
              <w:top w:val="nil"/>
              <w:left w:val="nil"/>
              <w:bottom w:val="nil"/>
              <w:right w:val="nil"/>
            </w:tcBorders>
            <w:shd w:val="clear" w:color="auto" w:fill="auto"/>
            <w:noWrap/>
            <w:vAlign w:val="bottom"/>
            <w:hideMark/>
          </w:tcPr>
          <w:p w14:paraId="56DC696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(14 - 85)</w:t>
            </w:r>
          </w:p>
        </w:tc>
        <w:tc>
          <w:tcPr>
            <w:tcW w:w="931" w:type="dxa"/>
            <w:tcBorders>
              <w:top w:val="nil"/>
              <w:left w:val="nil"/>
              <w:bottom w:val="nil"/>
              <w:right w:val="nil"/>
            </w:tcBorders>
            <w:vAlign w:val="bottom"/>
          </w:tcPr>
          <w:p w14:paraId="260511B8" w14:textId="7852922D"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15</w:t>
            </w:r>
          </w:p>
        </w:tc>
        <w:tc>
          <w:tcPr>
            <w:tcW w:w="931" w:type="dxa"/>
            <w:tcBorders>
              <w:top w:val="nil"/>
              <w:left w:val="nil"/>
              <w:bottom w:val="nil"/>
              <w:right w:val="nil"/>
            </w:tcBorders>
            <w:vAlign w:val="bottom"/>
          </w:tcPr>
          <w:p w14:paraId="37DEAA79" w14:textId="51240016"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18FB817" w14:textId="743EADFC" w:rsidTr="00244508">
        <w:trPr>
          <w:trHeight w:val="300"/>
        </w:trPr>
        <w:tc>
          <w:tcPr>
            <w:tcW w:w="1800" w:type="dxa"/>
            <w:tcBorders>
              <w:top w:val="nil"/>
              <w:left w:val="nil"/>
              <w:bottom w:val="nil"/>
              <w:right w:val="nil"/>
            </w:tcBorders>
            <w:shd w:val="clear" w:color="auto" w:fill="auto"/>
            <w:noWrap/>
            <w:vAlign w:val="bottom"/>
            <w:hideMark/>
          </w:tcPr>
          <w:p w14:paraId="5A7047D1"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208001C8" w14:textId="084130CF"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nil"/>
              <w:right w:val="nil"/>
            </w:tcBorders>
            <w:shd w:val="clear" w:color="auto" w:fill="auto"/>
            <w:noWrap/>
            <w:vAlign w:val="bottom"/>
            <w:hideMark/>
          </w:tcPr>
          <w:p w14:paraId="69D11BDD" w14:textId="2A22DBD0"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(0.78 - 1.35</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626CEB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69D43B3C"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0DF14BF6"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7CFBC3B3"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nil"/>
              <w:right w:val="nil"/>
            </w:tcBorders>
            <w:vAlign w:val="bottom"/>
          </w:tcPr>
          <w:p w14:paraId="3BA2AB92" w14:textId="12BED152"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9</w:t>
            </w:r>
          </w:p>
        </w:tc>
        <w:tc>
          <w:tcPr>
            <w:tcW w:w="931" w:type="dxa"/>
            <w:tcBorders>
              <w:top w:val="nil"/>
              <w:left w:val="nil"/>
              <w:bottom w:val="nil"/>
              <w:right w:val="nil"/>
            </w:tcBorders>
            <w:vAlign w:val="bottom"/>
          </w:tcPr>
          <w:p w14:paraId="23A58812" w14:textId="6D242BF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FABAC20" w14:textId="2061E731" w:rsidTr="00244508">
        <w:trPr>
          <w:trHeight w:val="300"/>
        </w:trPr>
        <w:tc>
          <w:tcPr>
            <w:tcW w:w="1800" w:type="dxa"/>
            <w:tcBorders>
              <w:top w:val="nil"/>
              <w:left w:val="nil"/>
              <w:bottom w:val="single" w:sz="4" w:space="0" w:color="auto"/>
              <w:right w:val="nil"/>
            </w:tcBorders>
            <w:shd w:val="clear" w:color="auto" w:fill="auto"/>
            <w:noWrap/>
            <w:vAlign w:val="bottom"/>
            <w:hideMark/>
          </w:tcPr>
          <w:p w14:paraId="6196332E" w14:textId="77777777" w:rsidR="00244508" w:rsidRPr="0032790F" w:rsidRDefault="00244508" w:rsidP="009A6DFD">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hideMark/>
          </w:tcPr>
          <w:p w14:paraId="5A3649F8" w14:textId="2101C367"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single" w:sz="4" w:space="0" w:color="auto"/>
              <w:right w:val="nil"/>
            </w:tcBorders>
            <w:shd w:val="clear" w:color="auto" w:fill="auto"/>
            <w:noWrap/>
            <w:vAlign w:val="bottom"/>
            <w:hideMark/>
          </w:tcPr>
          <w:p w14:paraId="6FC09C43" w14:textId="0C9F99AC" w:rsidR="00244508" w:rsidRPr="0032790F" w:rsidRDefault="00DA634B" w:rsidP="009A6DFD">
            <w:pPr>
              <w:ind w:firstLine="0"/>
              <w:jc w:val="center"/>
              <w:rPr>
                <w:rFonts w:eastAsia="Times New Roman" w:cs="Times New Roman"/>
                <w:color w:val="000000"/>
                <w:sz w:val="18"/>
                <w:szCs w:val="18"/>
              </w:rPr>
            </w:pPr>
            <w:r>
              <w:rPr>
                <w:rFonts w:eastAsia="Times New Roman" w:cs="Times New Roman"/>
                <w:color w:val="000000"/>
                <w:sz w:val="18"/>
                <w:szCs w:val="18"/>
              </w:rPr>
              <w:t>(-0.73 – 1.46</w:t>
            </w:r>
            <w:r w:rsidR="00244508" w:rsidRPr="0032790F">
              <w:rPr>
                <w:rFonts w:eastAsia="Times New Roman" w:cs="Times New Roman"/>
                <w:color w:val="000000"/>
                <w:sz w:val="18"/>
                <w:szCs w:val="18"/>
              </w:rPr>
              <w:t>)</w:t>
            </w:r>
          </w:p>
        </w:tc>
        <w:tc>
          <w:tcPr>
            <w:tcW w:w="864" w:type="dxa"/>
            <w:tcBorders>
              <w:top w:val="nil"/>
              <w:left w:val="nil"/>
              <w:bottom w:val="single" w:sz="4" w:space="0" w:color="auto"/>
              <w:right w:val="nil"/>
            </w:tcBorders>
            <w:shd w:val="clear" w:color="auto" w:fill="auto"/>
            <w:noWrap/>
            <w:vAlign w:val="bottom"/>
            <w:hideMark/>
          </w:tcPr>
          <w:p w14:paraId="4B37A921"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single" w:sz="4" w:space="0" w:color="auto"/>
              <w:right w:val="nil"/>
            </w:tcBorders>
            <w:shd w:val="clear" w:color="auto" w:fill="auto"/>
            <w:noWrap/>
            <w:vAlign w:val="bottom"/>
            <w:hideMark/>
          </w:tcPr>
          <w:p w14:paraId="31603B52"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(13 - 88)</w:t>
            </w:r>
          </w:p>
        </w:tc>
        <w:tc>
          <w:tcPr>
            <w:tcW w:w="864" w:type="dxa"/>
            <w:tcBorders>
              <w:top w:val="nil"/>
              <w:left w:val="nil"/>
              <w:bottom w:val="single" w:sz="4" w:space="0" w:color="auto"/>
              <w:right w:val="nil"/>
            </w:tcBorders>
            <w:shd w:val="clear" w:color="auto" w:fill="auto"/>
            <w:noWrap/>
            <w:vAlign w:val="bottom"/>
            <w:hideMark/>
          </w:tcPr>
          <w:p w14:paraId="53D07495"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single" w:sz="4" w:space="0" w:color="auto"/>
              <w:right w:val="nil"/>
            </w:tcBorders>
            <w:shd w:val="clear" w:color="auto" w:fill="auto"/>
            <w:noWrap/>
            <w:vAlign w:val="bottom"/>
            <w:hideMark/>
          </w:tcPr>
          <w:p w14:paraId="7F155004" w14:textId="77777777" w:rsidR="00244508" w:rsidRPr="0032790F" w:rsidRDefault="00244508" w:rsidP="009A6DFD">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single" w:sz="4" w:space="0" w:color="auto"/>
              <w:right w:val="nil"/>
            </w:tcBorders>
            <w:vAlign w:val="bottom"/>
          </w:tcPr>
          <w:p w14:paraId="1E3A0018" w14:textId="3D70EBC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8</w:t>
            </w:r>
          </w:p>
        </w:tc>
        <w:tc>
          <w:tcPr>
            <w:tcW w:w="931" w:type="dxa"/>
            <w:tcBorders>
              <w:top w:val="nil"/>
              <w:left w:val="nil"/>
              <w:bottom w:val="single" w:sz="4" w:space="0" w:color="auto"/>
              <w:right w:val="nil"/>
            </w:tcBorders>
            <w:vAlign w:val="bottom"/>
          </w:tcPr>
          <w:p w14:paraId="66EF15AB" w14:textId="1FB7E373"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bl>
    <w:p w14:paraId="7DB72642" w14:textId="10CC5044" w:rsidR="00A32F5D" w:rsidRPr="00921453" w:rsidRDefault="00A32F5D" w:rsidP="00421E07">
      <w:pPr>
        <w:pStyle w:val="Subtitle"/>
      </w:pPr>
      <w:r>
        <w:br w:type="page"/>
      </w:r>
    </w:p>
    <w:p w14:paraId="189A2DCE" w14:textId="7017C052" w:rsidR="00F42611" w:rsidRDefault="002A15E3" w:rsidP="002A15E3">
      <w:pPr>
        <w:pStyle w:val="Heading1"/>
      </w:pPr>
      <w:r>
        <w:lastRenderedPageBreak/>
        <w:t>Figures</w:t>
      </w:r>
    </w:p>
    <w:p w14:paraId="24EADCFB" w14:textId="287F93C0" w:rsidR="00A32F5D" w:rsidRDefault="00A32F5D" w:rsidP="00A93208">
      <w:pPr>
        <w:ind w:firstLine="0"/>
      </w:pPr>
    </w:p>
    <w:p w14:paraId="1C21B7D6" w14:textId="08252763" w:rsidR="00A32F5D" w:rsidRDefault="00070047" w:rsidP="00906C93">
      <w:pPr>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07121626" w:rsidR="0071496B" w:rsidRDefault="00A93208" w:rsidP="00906C93">
      <w:pPr>
        <w:pStyle w:val="Subtitle"/>
        <w:ind w:firstLine="0"/>
      </w:pPr>
      <w:r w:rsidRPr="006B5F9C">
        <w:t>Figure</w:t>
      </w:r>
      <w:r>
        <w:t xml:space="preserve"> 1</w:t>
      </w:r>
      <w:r w:rsidR="00173383">
        <w:t>. The fishery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rebuilt and overfished periods.</w:t>
      </w:r>
      <w:r w:rsidR="00752784">
        <w:t xml:space="preserve">  The standard error </w:t>
      </w:r>
      <w:r w:rsidR="008A7788">
        <w:t xml:space="preserve">of 0.50 was applied annually </w:t>
      </w:r>
      <w:r w:rsidR="00752784">
        <w:t xml:space="preserve">about the size at </w:t>
      </w:r>
      <w:r w:rsidR="00173383">
        <w:t>maximum</w:t>
      </w:r>
      <w:r w:rsidR="00752784">
        <w:t xml:space="preserve"> selectivity (c)</w:t>
      </w:r>
      <w:r w:rsidR="008A7788">
        <w:t xml:space="preserve"> and (d) and a standard error of 0.20 was applied for the </w:t>
      </w:r>
      <w:r w:rsidR="00173383">
        <w:t>width at maximum selectivity</w:t>
      </w:r>
      <w:r w:rsidR="008A7788">
        <w:t xml:space="preserve"> while the stock was estimated overfished</w:t>
      </w:r>
      <w:r w:rsidR="00173383">
        <w:t xml:space="preserve"> (see </w:t>
      </w:r>
      <w:proofErr w:type="spellStart"/>
      <w:r w:rsidR="00173383">
        <w:t>Methot</w:t>
      </w:r>
      <w:proofErr w:type="spellEnd"/>
      <w:r w:rsidR="00173383">
        <w:t xml:space="preserve"> and Wetzel, 2013 for additional details on double normal selectivity)</w:t>
      </w:r>
      <w:r w:rsidR="008A7788">
        <w:t>.</w:t>
      </w:r>
      <w:r w:rsidR="00173383">
        <w:t xml:space="preserve"> </w:t>
      </w:r>
    </w:p>
    <w:p w14:paraId="1DAB4C7B" w14:textId="10F70C65" w:rsidR="00A93208" w:rsidRDefault="00677B6C" w:rsidP="00A93208">
      <w:r w:rsidRPr="00677B6C">
        <w:rPr>
          <w:noProof/>
        </w:rPr>
        <w:lastRenderedPageBreak/>
        <w:drawing>
          <wp:inline distT="0" distB="0" distL="0" distR="0" wp14:anchorId="294A96DC" wp14:editId="1EA30F0C">
            <wp:extent cx="5943600" cy="5943600"/>
            <wp:effectExtent l="0" t="0" r="0" b="0"/>
            <wp:docPr id="2" name="Picture 2"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PhD\Chapter3\WriteUp\Plots\DataScenarios_lowCV.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B29DB6" w14:textId="3B8632E6" w:rsidR="0071496B" w:rsidRDefault="00A93208" w:rsidP="00906C93">
      <w:pPr>
        <w:pStyle w:val="Subtitle"/>
        <w:ind w:firstLine="0"/>
      </w:pPr>
      <w:r>
        <w:t>Figure 2.  Summary of the data available for each</w:t>
      </w:r>
      <w:r w:rsidR="00CD16A1">
        <w:t xml:space="preserve"> of the data</w:t>
      </w:r>
      <w:r>
        <w:t xml:space="preserve"> scenario</w:t>
      </w:r>
      <w:r w:rsidR="00CD16A1">
        <w:t>s</w:t>
      </w:r>
      <w:r>
        <w:t>.</w:t>
      </w:r>
      <w:r w:rsidR="00CD16A1">
        <w:t xml:space="preserve">  Catches, survey index</w:t>
      </w:r>
      <w:r w:rsidR="0000553A">
        <w:t xml:space="preserve"> of abundance</w:t>
      </w:r>
      <w:r w:rsidR="00CD16A1">
        <w:t>, survey length- and age-composition were available across all data scenarios.</w:t>
      </w:r>
      <w:r w:rsidR="00421E07">
        <w:br/>
      </w:r>
    </w:p>
    <w:p w14:paraId="05EE7D07" w14:textId="459F0C2D" w:rsidR="00BC61CD" w:rsidRDefault="00BC61CD" w:rsidP="00BC61CD">
      <w:pPr>
        <w:pStyle w:val="Subtitle"/>
      </w:pPr>
      <w:r>
        <w:t>.</w:t>
      </w:r>
    </w:p>
    <w:p w14:paraId="265B78EC" w14:textId="0D25EFE2" w:rsidR="00BC61CD" w:rsidRDefault="00137B50" w:rsidP="00BC61CD">
      <w:r w:rsidRPr="00137B50">
        <w:rPr>
          <w:noProof/>
        </w:rPr>
        <w:lastRenderedPageBreak/>
        <w:drawing>
          <wp:inline distT="0" distB="0" distL="0" distR="0" wp14:anchorId="79E6076E" wp14:editId="7FFE017E">
            <wp:extent cx="5943600" cy="5324282"/>
            <wp:effectExtent l="0" t="0" r="0" b="0"/>
            <wp:docPr id="11" name="Picture 11" descr="C:\PhD\Chapter3\Final_Sims\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PhD\Chapter3\Final_Sims\Plots\RE_SSB_cumm.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5324282"/>
                    </a:xfrm>
                    <a:prstGeom prst="rect">
                      <a:avLst/>
                    </a:prstGeom>
                    <a:noFill/>
                    <a:ln>
                      <a:noFill/>
                    </a:ln>
                  </pic:spPr>
                </pic:pic>
              </a:graphicData>
            </a:graphic>
          </wp:inline>
        </w:drawing>
      </w:r>
    </w:p>
    <w:p w14:paraId="56245D47" w14:textId="34495729" w:rsidR="00BC61CD" w:rsidRDefault="00BC61CD" w:rsidP="00906C93">
      <w:pPr>
        <w:pStyle w:val="Subtitle"/>
        <w:ind w:firstLine="0"/>
      </w:pPr>
      <w:r>
        <w:t xml:space="preserve">Figure 3. Relative error of spawning biomass in each assessment year for each data scenario and state of nature.  </w:t>
      </w:r>
      <w:r w:rsidR="003E6B88">
        <w:t xml:space="preserve">The percentage of stocks that had rebuilt over time, </w:t>
      </w:r>
      <w:r w:rsidR="00120292">
        <w:t>with data collection consequently returning to</w:t>
      </w:r>
      <w:r w:rsidR="003E6B88">
        <w:t xml:space="preserve"> historical levels are shown along the bottom of each panel.</w:t>
      </w:r>
    </w:p>
    <w:p w14:paraId="30589F65" w14:textId="77777777" w:rsidR="00BC61CD" w:rsidRPr="00BC61CD" w:rsidRDefault="00BC61CD" w:rsidP="00BC61CD"/>
    <w:p w14:paraId="53B988E7" w14:textId="750DA810" w:rsidR="00421E07" w:rsidRDefault="00137B50" w:rsidP="00421E07">
      <w:pPr>
        <w:pStyle w:val="Subtitle"/>
      </w:pPr>
      <w:r w:rsidRPr="00137B50">
        <w:rPr>
          <w:noProof/>
        </w:rPr>
        <w:lastRenderedPageBreak/>
        <w:drawing>
          <wp:inline distT="0" distB="0" distL="0" distR="0" wp14:anchorId="3D76DFC8" wp14:editId="4347AAF3">
            <wp:extent cx="5943600" cy="5324282"/>
            <wp:effectExtent l="0" t="0" r="0" b="0"/>
            <wp:docPr id="12" name="Picture 12" descr="C:\PhD\Chapter3\Final_Sims\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PhD\Chapter3\Final_Sims\Plots\RE_depl_full_cumm.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43600" cy="5324282"/>
                    </a:xfrm>
                    <a:prstGeom prst="rect">
                      <a:avLst/>
                    </a:prstGeom>
                    <a:noFill/>
                    <a:ln>
                      <a:noFill/>
                    </a:ln>
                  </pic:spPr>
                </pic:pic>
              </a:graphicData>
            </a:graphic>
          </wp:inline>
        </w:drawing>
      </w:r>
    </w:p>
    <w:p w14:paraId="7DF52A0A" w14:textId="5B18068C" w:rsidR="00421E07" w:rsidRDefault="00BC61CD" w:rsidP="00906C93">
      <w:pPr>
        <w:pStyle w:val="Subtitle"/>
        <w:ind w:firstLine="0"/>
      </w:pPr>
      <w:r>
        <w:t>Figure 4</w:t>
      </w:r>
      <w:r w:rsidR="00421E07">
        <w:t>. Relative error of relative</w:t>
      </w:r>
      <w:r w:rsidR="00DE4E0E">
        <w:t xml:space="preserve"> spawning</w:t>
      </w:r>
      <w:r w:rsidR="00421E07">
        <w:t xml:space="preserve"> biomass in each assessment year for each data scenario and state of nature.</w:t>
      </w:r>
      <w:r>
        <w:t xml:space="preserve">  </w:t>
      </w:r>
      <w:r w:rsidR="00137B50">
        <w:t>The percentage of stocks that had rebuilt over time, with data collection consequently returning to historical levels are shown along the bottom of each panel.</w:t>
      </w:r>
    </w:p>
    <w:p w14:paraId="544F3682" w14:textId="49AAAB16" w:rsidR="00BC61CD" w:rsidRPr="00BC61CD" w:rsidRDefault="00BC61CD" w:rsidP="00BC61CD">
      <w:pPr>
        <w:spacing w:after="200" w:line="276" w:lineRule="auto"/>
        <w:ind w:firstLine="0"/>
        <w:jc w:val="left"/>
      </w:pPr>
      <w:r>
        <w:br w:type="page"/>
      </w:r>
    </w:p>
    <w:p w14:paraId="4CC61E79" w14:textId="2874D703" w:rsidR="00421E07" w:rsidRDefault="00137B50" w:rsidP="00421E07">
      <w:r w:rsidRPr="00137B50">
        <w:rPr>
          <w:noProof/>
        </w:rPr>
        <w:lastRenderedPageBreak/>
        <w:drawing>
          <wp:inline distT="0" distB="0" distL="0" distR="0" wp14:anchorId="057CAAB0" wp14:editId="4EED1538">
            <wp:extent cx="5943600" cy="3105831"/>
            <wp:effectExtent l="0" t="0" r="0" b="0"/>
            <wp:docPr id="13" name="Picture 13" descr="C:\PhD\Chapter3\Final_Sims\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PhD\Chapter3\Final_Sims\Plots\RMSE_depl_ful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43600" cy="3105831"/>
                    </a:xfrm>
                    <a:prstGeom prst="rect">
                      <a:avLst/>
                    </a:prstGeom>
                    <a:noFill/>
                    <a:ln>
                      <a:noFill/>
                    </a:ln>
                  </pic:spPr>
                </pic:pic>
              </a:graphicData>
            </a:graphic>
          </wp:inline>
        </w:drawing>
      </w:r>
    </w:p>
    <w:p w14:paraId="7457A232" w14:textId="65951394" w:rsidR="00BC61CD" w:rsidRDefault="00BC61CD" w:rsidP="00137B50">
      <w:pPr>
        <w:pStyle w:val="Subtitle"/>
        <w:ind w:firstLine="0"/>
      </w:pPr>
      <w:r>
        <w:t>Figure 5. The root mean square error about relative</w:t>
      </w:r>
      <w:r w:rsidR="00DE4E0E">
        <w:t xml:space="preserve"> spawning</w:t>
      </w:r>
      <w:r>
        <w:t xml:space="preserve"> biomass in the assessment year for each data scenario and state of nature. </w:t>
      </w:r>
    </w:p>
    <w:p w14:paraId="580DF5F5" w14:textId="5DDACB40" w:rsidR="00421E07" w:rsidRPr="00287193" w:rsidRDefault="00BC61CD" w:rsidP="00287193">
      <w:pPr>
        <w:spacing w:after="200" w:line="276" w:lineRule="auto"/>
        <w:ind w:firstLine="0"/>
        <w:jc w:val="left"/>
        <w:rPr>
          <w:rFonts w:eastAsiaTheme="majorEastAsia" w:cstheme="majorBidi"/>
          <w:iCs/>
          <w:spacing w:val="15"/>
          <w:sz w:val="20"/>
          <w:szCs w:val="24"/>
        </w:rPr>
      </w:pPr>
      <w:r>
        <w:br w:type="page"/>
      </w:r>
    </w:p>
    <w:p w14:paraId="09C52AE6" w14:textId="27FABB98" w:rsidR="00421E07" w:rsidRPr="00421E07" w:rsidRDefault="00173383" w:rsidP="00421E07">
      <w:pPr>
        <w:pStyle w:val="Subtitle"/>
        <w:jc w:val="left"/>
      </w:pPr>
      <w:r w:rsidRPr="00425F4D">
        <w:rPr>
          <w:noProof/>
        </w:rPr>
        <w:lastRenderedPageBreak/>
        <w:drawing>
          <wp:inline distT="0" distB="0" distL="0" distR="0" wp14:anchorId="58FB892A" wp14:editId="0C3D8E00">
            <wp:extent cx="5943600" cy="3994150"/>
            <wp:effectExtent l="0" t="0" r="0" b="6350"/>
            <wp:docPr id="6" name="Picture 6" descr="C:\PhD\Chapter3\Final_Sims\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hD\Chapter3\Final_Sims\Plots\FisherySelect_peak.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EB1B911" w14:textId="0433F7D8" w:rsidR="00421E07" w:rsidRDefault="00421E07" w:rsidP="00421E07"/>
    <w:p w14:paraId="58B7CFF1" w14:textId="52170B6D" w:rsidR="00421E07" w:rsidRDefault="00287193" w:rsidP="00906C93">
      <w:pPr>
        <w:pStyle w:val="Subtitle"/>
        <w:ind w:firstLine="0"/>
      </w:pPr>
      <w:r>
        <w:t>Figure 6</w:t>
      </w:r>
      <w:r w:rsidR="00421E07">
        <w:t xml:space="preserve">. </w:t>
      </w:r>
      <w:r w:rsidR="00173383">
        <w:t xml:space="preserve">The </w:t>
      </w:r>
      <w:r w:rsidR="00421E07">
        <w:t>estimate</w:t>
      </w:r>
      <w:r w:rsidR="00EF1D50">
        <w:t>d</w:t>
      </w:r>
      <w:r w:rsidR="00421E07">
        <w:t xml:space="preserve"> </w:t>
      </w:r>
      <w:r w:rsidR="00173383">
        <w:t xml:space="preserve">size </w:t>
      </w:r>
      <w:commentRangeStart w:id="46"/>
      <w:r w:rsidR="00173383">
        <w:t>at maximum</w:t>
      </w:r>
      <w:r w:rsidR="00EF1D50">
        <w:t xml:space="preserve"> fishery selectivity </w:t>
      </w:r>
      <w:r w:rsidR="00421E07">
        <w:t>for each dat</w:t>
      </w:r>
      <w:commentRangeEnd w:id="46"/>
      <w:r w:rsidR="00120292">
        <w:rPr>
          <w:rStyle w:val="CommentReference"/>
          <w:rFonts w:eastAsiaTheme="minorHAnsi" w:cstheme="minorBidi"/>
          <w:iCs w:val="0"/>
          <w:spacing w:val="0"/>
        </w:rPr>
        <w:commentReference w:id="46"/>
      </w:r>
      <w:r w:rsidR="00421E07">
        <w:t>a scenario and state of nature.</w:t>
      </w:r>
      <w:r w:rsidR="00173383">
        <w:t xml:space="preserve">  The time-varying data scenarios were compared against the mean of the distribution for the annual deviations in the size at maximum selectivity.</w:t>
      </w:r>
    </w:p>
    <w:p w14:paraId="411C5C9A" w14:textId="74AA438F" w:rsidR="00170CE2" w:rsidRDefault="00170CE2" w:rsidP="00170CE2"/>
    <w:p w14:paraId="42EEC4DA" w14:textId="572FF821" w:rsidR="00EF1D50" w:rsidRDefault="00173383" w:rsidP="00170CE2">
      <w:r w:rsidRPr="00425F4D">
        <w:rPr>
          <w:noProof/>
        </w:rPr>
        <w:lastRenderedPageBreak/>
        <w:drawing>
          <wp:inline distT="0" distB="0" distL="0" distR="0" wp14:anchorId="664EEBC5" wp14:editId="6782A7C2">
            <wp:extent cx="5943600" cy="3994150"/>
            <wp:effectExtent l="0" t="0" r="0" b="6350"/>
            <wp:docPr id="4" name="Picture 4" descr="C:\PhD\Chapter3\Final_Sims\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hD\Chapter3\Final_Sims\Plots\FisherySelect_dome.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75F6F2DB" w14:textId="5E46C5F9" w:rsidR="00EF1D50" w:rsidRDefault="00EF1D50" w:rsidP="00906C93">
      <w:pPr>
        <w:pStyle w:val="Subtitle"/>
        <w:ind w:firstLine="0"/>
      </w:pPr>
      <w:r>
        <w:t xml:space="preserve">Figure 7. </w:t>
      </w:r>
      <w:r w:rsidR="00173383">
        <w:t>The</w:t>
      </w:r>
      <w:r>
        <w:t xml:space="preserve"> estimated </w:t>
      </w:r>
      <w:r w:rsidR="00173383">
        <w:t>width at maximum selectivity for the</w:t>
      </w:r>
      <w:r>
        <w:t xml:space="preserve"> fishery </w:t>
      </w:r>
      <w:r w:rsidR="00173383">
        <w:t xml:space="preserve">that occurred while the stock was </w:t>
      </w:r>
      <w:r>
        <w:t>overfished for each data scenario and state of nature.</w:t>
      </w:r>
      <w:r w:rsidR="00173383" w:rsidRPr="00173383">
        <w:t xml:space="preserve"> </w:t>
      </w:r>
      <w:r w:rsidR="00173383">
        <w:t>The time-varying data scenarios were compared against the mean of the distribution for the annual deviations in the width at maximum selectivity.</w:t>
      </w:r>
    </w:p>
    <w:p w14:paraId="4B190660" w14:textId="282D7D6A" w:rsidR="00170CE2" w:rsidRDefault="00170CE2" w:rsidP="00170CE2">
      <w:pPr>
        <w:pStyle w:val="Subtitle"/>
      </w:pPr>
    </w:p>
    <w:sectPr w:rsidR="00170CE2" w:rsidSect="00F05A2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unt, Andre (O&amp;A, Hobart)" w:date="2016-06-29T11:28:00Z" w:initials="PA(H">
    <w:p w14:paraId="66CD4D83" w14:textId="382FF09C" w:rsidR="00906C93" w:rsidRDefault="00906C93">
      <w:pPr>
        <w:pStyle w:val="CommentText"/>
      </w:pPr>
      <w:r>
        <w:rPr>
          <w:rStyle w:val="CommentReference"/>
        </w:rPr>
        <w:annotationRef/>
      </w:r>
      <w:r>
        <w:t xml:space="preserve">Whoops didn’t realize there was a survey – survey </w:t>
      </w:r>
      <w:proofErr w:type="spellStart"/>
      <w:r>
        <w:t>selectiuvity</w:t>
      </w:r>
      <w:proofErr w:type="spellEnd"/>
      <w:r>
        <w:t xml:space="preserve"> should be in Table 1</w:t>
      </w:r>
    </w:p>
  </w:comment>
  <w:comment w:id="1" w:author="Punt, Andre (O&amp;A, Hobart)" w:date="2016-06-29T11:42:00Z" w:initials="PA(H">
    <w:p w14:paraId="582EB144" w14:textId="09AA6BAA" w:rsidR="00906C93" w:rsidRDefault="00906C93">
      <w:pPr>
        <w:pStyle w:val="CommentText"/>
      </w:pPr>
      <w:r>
        <w:rPr>
          <w:rStyle w:val="CommentReference"/>
        </w:rPr>
        <w:annotationRef/>
      </w:r>
      <w:r>
        <w:t>Define B-</w:t>
      </w:r>
      <w:proofErr w:type="spellStart"/>
      <w:r>
        <w:t>tilds</w:t>
      </w:r>
      <w:proofErr w:type="spellEnd"/>
      <w:r>
        <w:t xml:space="preserve"> t</w:t>
      </w:r>
    </w:p>
  </w:comment>
  <w:comment w:id="2" w:author="Punt, Andre (O&amp;A, Hobart)" w:date="2016-06-29T11:38:00Z" w:initials="PA(H">
    <w:p w14:paraId="6CF3295A" w14:textId="2A562098" w:rsidR="00906C93" w:rsidRDefault="00906C93">
      <w:pPr>
        <w:pStyle w:val="CommentText"/>
      </w:pPr>
      <w:r>
        <w:rPr>
          <w:rStyle w:val="CommentReference"/>
        </w:rPr>
        <w:annotationRef/>
      </w:r>
      <w:proofErr w:type="gramStart"/>
      <w:r>
        <w:t>why</w:t>
      </w:r>
      <w:proofErr w:type="gramEnd"/>
    </w:p>
  </w:comment>
  <w:comment w:id="5" w:author="Punt, Andre (O&amp;A, Hobart)" w:date="2016-06-29T11:44:00Z" w:initials="PA(H">
    <w:p w14:paraId="52F67F19" w14:textId="2822520F" w:rsidR="00906C93" w:rsidRDefault="00906C93">
      <w:pPr>
        <w:pStyle w:val="CommentText"/>
      </w:pPr>
      <w:r>
        <w:rPr>
          <w:rStyle w:val="CommentReference"/>
        </w:rPr>
        <w:annotationRef/>
      </w:r>
      <w:r>
        <w:t xml:space="preserve">Make clear you always have </w:t>
      </w:r>
      <w:proofErr w:type="spellStart"/>
      <w:r>
        <w:t>surrvey</w:t>
      </w:r>
      <w:proofErr w:type="spellEnd"/>
      <w:r>
        <w:t xml:space="preserve"> lengths and ages</w:t>
      </w:r>
    </w:p>
  </w:comment>
  <w:comment w:id="6" w:author="Punt, Andre (O&amp;A, Hobart)" w:date="2016-06-29T11:51:00Z" w:initials="PA(H">
    <w:p w14:paraId="6C552E0E" w14:textId="014421E8" w:rsidR="00906C93" w:rsidRDefault="00906C93">
      <w:pPr>
        <w:pStyle w:val="CommentText"/>
      </w:pPr>
      <w:r>
        <w:rPr>
          <w:rStyle w:val="CommentReference"/>
        </w:rPr>
        <w:annotationRef/>
      </w:r>
      <w:r>
        <w:t xml:space="preserve">do you know </w:t>
      </w:r>
      <w:proofErr w:type="spellStart"/>
      <w:r>
        <w:t>ewhat</w:t>
      </w:r>
      <w:proofErr w:type="spellEnd"/>
      <w:r>
        <w:t xml:space="preserve"> happens if the survey wasn’t there – this would not be the case for many stocks worldwide</w:t>
      </w:r>
    </w:p>
  </w:comment>
  <w:comment w:id="7" w:author="Punt, Andre (O&amp;A, Hobart)" w:date="2016-06-29T11:56:00Z" w:initials="PA(H">
    <w:p w14:paraId="5C538EA3" w14:textId="723A55F2" w:rsidR="00906C93" w:rsidRDefault="00906C93">
      <w:pPr>
        <w:pStyle w:val="CommentText"/>
      </w:pPr>
      <w:r>
        <w:rPr>
          <w:rStyle w:val="CommentReference"/>
        </w:rPr>
        <w:annotationRef/>
      </w:r>
      <w:r>
        <w:t>Repeat? Needed?</w:t>
      </w:r>
    </w:p>
  </w:comment>
  <w:comment w:id="8" w:author="Punt, Andre (O&amp;A, Hobart)" w:date="2016-06-29T11:57:00Z" w:initials="PA(H">
    <w:p w14:paraId="5A8F940D" w14:textId="57183A95" w:rsidR="00906C93" w:rsidRDefault="00906C93">
      <w:pPr>
        <w:pStyle w:val="CommentText"/>
      </w:pPr>
      <w:r>
        <w:rPr>
          <w:rStyle w:val="CommentReference"/>
        </w:rPr>
        <w:annotationRef/>
      </w:r>
      <w:r>
        <w:t>What is this – you never mentioned this before. Also, when were the estimates computed year 50?</w:t>
      </w:r>
    </w:p>
  </w:comment>
  <w:comment w:id="9" w:author="Punt, Andre (O&amp;A, Hobart)" w:date="2016-06-29T11:57:00Z" w:initials="PA(H">
    <w:p w14:paraId="1CA3B2C0" w14:textId="5213A602" w:rsidR="00906C93" w:rsidRDefault="00906C93">
      <w:pPr>
        <w:pStyle w:val="CommentText"/>
      </w:pPr>
      <w:r>
        <w:rPr>
          <w:rStyle w:val="CommentReference"/>
        </w:rPr>
        <w:annotationRef/>
      </w:r>
      <w:r>
        <w:t xml:space="preserve">In year 50? If so the 90% Sis should be the same </w:t>
      </w:r>
    </w:p>
  </w:comment>
  <w:comment w:id="10" w:author="Punt, Andre (O&amp;A, Hobart)" w:date="2016-06-29T11:58:00Z" w:initials="PA(H">
    <w:p w14:paraId="2D8A6017" w14:textId="7DC65624" w:rsidR="00906C93" w:rsidRDefault="00906C93">
      <w:pPr>
        <w:pStyle w:val="CommentText"/>
      </w:pPr>
      <w:r>
        <w:rPr>
          <w:rStyle w:val="CommentReference"/>
        </w:rPr>
        <w:annotationRef/>
      </w:r>
      <w:r>
        <w:t>Will you talk about “failed to recover”?</w:t>
      </w:r>
    </w:p>
  </w:comment>
  <w:comment w:id="12" w:author="Punt, Andre (O&amp;A, Hobart)" w:date="2016-06-29T12:02:00Z" w:initials="PA(H">
    <w:p w14:paraId="706F44C9" w14:textId="751948D2" w:rsidR="00906C93" w:rsidRDefault="00906C93">
      <w:pPr>
        <w:pStyle w:val="CommentText"/>
      </w:pPr>
      <w:r>
        <w:rPr>
          <w:rStyle w:val="CommentReference"/>
        </w:rPr>
        <w:annotationRef/>
      </w:r>
      <w:r>
        <w:t xml:space="preserve">Why is there no Fig 7 for </w:t>
      </w:r>
      <w:proofErr w:type="spellStart"/>
      <w:r>
        <w:t>elimibnated</w:t>
      </w:r>
      <w:proofErr w:type="spellEnd"/>
      <w:r>
        <w:t xml:space="preserve"> </w:t>
      </w:r>
      <w:proofErr w:type="spellStart"/>
      <w:r>
        <w:t>data?Now</w:t>
      </w:r>
      <w:proofErr w:type="spellEnd"/>
      <w:r>
        <w:t xml:space="preserve"> I am super confused what is the “with at maximum selectivity”</w:t>
      </w:r>
      <w:r>
        <w:br/>
      </w:r>
    </w:p>
  </w:comment>
  <w:comment w:id="13" w:author="Punt, Andre (O&amp;A, Hobart)" w:date="2016-06-29T12:03:00Z" w:initials="PA(H">
    <w:p w14:paraId="4B48D5C1" w14:textId="4C1FA40F" w:rsidR="00906C93" w:rsidRDefault="00906C93">
      <w:pPr>
        <w:pStyle w:val="CommentText"/>
      </w:pPr>
      <w:r>
        <w:rPr>
          <w:rStyle w:val="CommentReference"/>
        </w:rPr>
        <w:annotationRef/>
      </w:r>
      <w:r>
        <w:t xml:space="preserve">Perhaps add a histogram to the bottom of each panel that shows the cumulative number of rebuilt scenarios – otherwise this is hard to follow- actually this may be a good idea for many of the </w:t>
      </w:r>
      <w:proofErr w:type="spellStart"/>
      <w:r>
        <w:t>ploits</w:t>
      </w:r>
      <w:proofErr w:type="spellEnd"/>
    </w:p>
  </w:comment>
  <w:comment w:id="14" w:author="Punt, Andre (O&amp;A, Hobart)" w:date="2016-06-29T12:04:00Z" w:initials="PA(H">
    <w:p w14:paraId="0BC03ED4" w14:textId="2CEA2CFB" w:rsidR="00906C93" w:rsidRDefault="00906C93">
      <w:pPr>
        <w:pStyle w:val="CommentText"/>
      </w:pPr>
      <w:r>
        <w:rPr>
          <w:rStyle w:val="CommentReference"/>
        </w:rPr>
        <w:annotationRef/>
      </w:r>
      <w:r>
        <w:t>Huh – first I have heard of this</w:t>
      </w:r>
    </w:p>
  </w:comment>
  <w:comment w:id="15" w:author="Punt, Andre (O&amp;A, Hobart)" w:date="2016-06-29T12:05:00Z" w:initials="PA(H">
    <w:p w14:paraId="3BFFAD3D" w14:textId="58BC4F6E" w:rsidR="00906C93" w:rsidRDefault="00906C93">
      <w:pPr>
        <w:pStyle w:val="CommentText"/>
      </w:pPr>
      <w:r>
        <w:rPr>
          <w:rStyle w:val="CommentReference"/>
        </w:rPr>
        <w:annotationRef/>
      </w:r>
      <w:r>
        <w:t>No idea what this means</w:t>
      </w:r>
    </w:p>
  </w:comment>
  <w:comment w:id="17" w:author="Punt, Andre (O&amp;A, Hobart)" w:date="2016-06-29T12:06:00Z" w:initials="PA(H">
    <w:p w14:paraId="51C09EF6" w14:textId="018CC022" w:rsidR="00906C93" w:rsidRDefault="00906C93">
      <w:pPr>
        <w:pStyle w:val="CommentText"/>
      </w:pPr>
      <w:r>
        <w:rPr>
          <w:rStyle w:val="CommentReference"/>
        </w:rPr>
        <w:annotationRef/>
      </w:r>
      <w:r>
        <w:t>I don’t get this – Fig 7 is the width of the dome – which is an undefined in the text?</w:t>
      </w:r>
    </w:p>
  </w:comment>
  <w:comment w:id="18" w:author="Punt, Andre (O&amp;A, Hobart)" w:date="2016-06-29T12:23:00Z" w:initials="PA(H">
    <w:p w14:paraId="5CB13789" w14:textId="091CB4DA" w:rsidR="00906C93" w:rsidRDefault="00906C93">
      <w:pPr>
        <w:pStyle w:val="CommentText"/>
      </w:pPr>
      <w:r>
        <w:rPr>
          <w:rStyle w:val="CommentReference"/>
        </w:rPr>
        <w:annotationRef/>
      </w:r>
      <w:r>
        <w:t>Not by much – Table 3</w:t>
      </w:r>
    </w:p>
  </w:comment>
  <w:comment w:id="20" w:author="Punt, Andre (O&amp;A, Hobart)" w:date="2016-06-29T12:10:00Z" w:initials="PA(H">
    <w:p w14:paraId="5515AB4B" w14:textId="3290417E" w:rsidR="00906C93" w:rsidRDefault="00906C93">
      <w:pPr>
        <w:pStyle w:val="CommentText"/>
      </w:pPr>
      <w:r>
        <w:rPr>
          <w:rStyle w:val="CommentReference"/>
        </w:rPr>
        <w:annotationRef/>
      </w:r>
      <w:r>
        <w:t>Referenced?</w:t>
      </w:r>
    </w:p>
  </w:comment>
  <w:comment w:id="21" w:author="Punt, Andre (O&amp;A, Hobart)" w:date="2016-06-29T12:09:00Z" w:initials="PA(H">
    <w:p w14:paraId="32AC2830" w14:textId="7D56035C" w:rsidR="00906C93" w:rsidRDefault="00906C93">
      <w:pPr>
        <w:pStyle w:val="CommentText"/>
      </w:pPr>
      <w:r>
        <w:rPr>
          <w:rStyle w:val="CommentReference"/>
        </w:rPr>
        <w:annotationRef/>
      </w:r>
      <w:r>
        <w:t>Referenced – perhaps you should mention what you did with bias ramps</w:t>
      </w:r>
    </w:p>
  </w:comment>
  <w:comment w:id="40" w:author="Punt, Andre (O&amp;A, Hobart)" w:date="2016-06-29T11:54:00Z" w:initials="PA(H">
    <w:p w14:paraId="4DA4C1CD" w14:textId="73CB3FFE" w:rsidR="00906C93" w:rsidRDefault="00906C93">
      <w:pPr>
        <w:pStyle w:val="CommentText"/>
      </w:pPr>
      <w:r>
        <w:rPr>
          <w:rStyle w:val="CommentReference"/>
        </w:rPr>
        <w:annotationRef/>
      </w:r>
      <w:r>
        <w:t>Formally overfished is when B &lt; MSST</w:t>
      </w:r>
    </w:p>
  </w:comment>
  <w:comment w:id="46" w:author="Punt, Andre (O&amp;A, Hobart)" w:date="2016-06-29T12:26:00Z" w:initials="PA(H">
    <w:p w14:paraId="57A8024D" w14:textId="098C6343" w:rsidR="00906C93" w:rsidRDefault="00906C93">
      <w:pPr>
        <w:pStyle w:val="CommentText"/>
      </w:pPr>
      <w:r>
        <w:rPr>
          <w:rStyle w:val="CommentReference"/>
        </w:rPr>
        <w:annotationRef/>
      </w:r>
      <w:r>
        <w:t>Dome-shaped?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CD4D83" w15:done="0"/>
  <w15:commentEx w15:paraId="582EB144" w15:done="0"/>
  <w15:commentEx w15:paraId="6CF3295A" w15:done="0"/>
  <w15:commentEx w15:paraId="52F67F19" w15:done="0"/>
  <w15:commentEx w15:paraId="6C552E0E" w15:done="0"/>
  <w15:commentEx w15:paraId="5C538EA3" w15:done="0"/>
  <w15:commentEx w15:paraId="5A8F940D" w15:done="0"/>
  <w15:commentEx w15:paraId="1CA3B2C0" w15:done="0"/>
  <w15:commentEx w15:paraId="2D8A6017" w15:done="0"/>
  <w15:commentEx w15:paraId="706F44C9" w15:done="0"/>
  <w15:commentEx w15:paraId="4B48D5C1" w15:done="0"/>
  <w15:commentEx w15:paraId="0BC03ED4" w15:done="0"/>
  <w15:commentEx w15:paraId="3BFFAD3D" w15:done="0"/>
  <w15:commentEx w15:paraId="51C09EF6" w15:done="0"/>
  <w15:commentEx w15:paraId="5CB13789" w15:done="0"/>
  <w15:commentEx w15:paraId="5515AB4B" w15:done="0"/>
  <w15:commentEx w15:paraId="32AC2830" w15:done="0"/>
  <w15:commentEx w15:paraId="4DA4C1CD" w15:done="0"/>
  <w15:commentEx w15:paraId="57A802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1800"/>
    <w:rsid w:val="0000553A"/>
    <w:rsid w:val="00025426"/>
    <w:rsid w:val="000361A0"/>
    <w:rsid w:val="00046AE3"/>
    <w:rsid w:val="000651BD"/>
    <w:rsid w:val="00070047"/>
    <w:rsid w:val="0008015D"/>
    <w:rsid w:val="000A6B6D"/>
    <w:rsid w:val="000B6DFC"/>
    <w:rsid w:val="000C3DB9"/>
    <w:rsid w:val="000E4B79"/>
    <w:rsid w:val="0010525D"/>
    <w:rsid w:val="00120292"/>
    <w:rsid w:val="00122B4B"/>
    <w:rsid w:val="00137B50"/>
    <w:rsid w:val="00170CE2"/>
    <w:rsid w:val="00173383"/>
    <w:rsid w:val="0017646F"/>
    <w:rsid w:val="001920C2"/>
    <w:rsid w:val="001B66C6"/>
    <w:rsid w:val="001F7782"/>
    <w:rsid w:val="0020329A"/>
    <w:rsid w:val="0020389E"/>
    <w:rsid w:val="00203C66"/>
    <w:rsid w:val="00224767"/>
    <w:rsid w:val="00224C59"/>
    <w:rsid w:val="002330FA"/>
    <w:rsid w:val="0024191A"/>
    <w:rsid w:val="00244508"/>
    <w:rsid w:val="00261232"/>
    <w:rsid w:val="002712E1"/>
    <w:rsid w:val="00281173"/>
    <w:rsid w:val="00287193"/>
    <w:rsid w:val="00290BBE"/>
    <w:rsid w:val="002A15E3"/>
    <w:rsid w:val="002A1662"/>
    <w:rsid w:val="002F0AFD"/>
    <w:rsid w:val="002F7CBD"/>
    <w:rsid w:val="00323360"/>
    <w:rsid w:val="0032790F"/>
    <w:rsid w:val="00334E84"/>
    <w:rsid w:val="00346291"/>
    <w:rsid w:val="00354875"/>
    <w:rsid w:val="00362ECD"/>
    <w:rsid w:val="003851B9"/>
    <w:rsid w:val="003937E7"/>
    <w:rsid w:val="00395FCD"/>
    <w:rsid w:val="00396A0F"/>
    <w:rsid w:val="003B1204"/>
    <w:rsid w:val="003E6B88"/>
    <w:rsid w:val="003F51BA"/>
    <w:rsid w:val="00407707"/>
    <w:rsid w:val="00421E07"/>
    <w:rsid w:val="00426E8C"/>
    <w:rsid w:val="004371B1"/>
    <w:rsid w:val="00442112"/>
    <w:rsid w:val="00454658"/>
    <w:rsid w:val="00470E68"/>
    <w:rsid w:val="00474F9D"/>
    <w:rsid w:val="004A0709"/>
    <w:rsid w:val="004C4260"/>
    <w:rsid w:val="004D3650"/>
    <w:rsid w:val="0051629E"/>
    <w:rsid w:val="0054281D"/>
    <w:rsid w:val="005C161B"/>
    <w:rsid w:val="005D0493"/>
    <w:rsid w:val="005D7DBD"/>
    <w:rsid w:val="00642CEC"/>
    <w:rsid w:val="00677B6C"/>
    <w:rsid w:val="00684595"/>
    <w:rsid w:val="006A2AE1"/>
    <w:rsid w:val="006B163B"/>
    <w:rsid w:val="006B5F9C"/>
    <w:rsid w:val="006B7F6A"/>
    <w:rsid w:val="006D6C16"/>
    <w:rsid w:val="007125A0"/>
    <w:rsid w:val="0071496B"/>
    <w:rsid w:val="00715266"/>
    <w:rsid w:val="007204E4"/>
    <w:rsid w:val="00722BE8"/>
    <w:rsid w:val="00752784"/>
    <w:rsid w:val="00755CA5"/>
    <w:rsid w:val="00775A51"/>
    <w:rsid w:val="007D1858"/>
    <w:rsid w:val="007E3286"/>
    <w:rsid w:val="007F22CB"/>
    <w:rsid w:val="00825981"/>
    <w:rsid w:val="00850E57"/>
    <w:rsid w:val="00852590"/>
    <w:rsid w:val="008715D5"/>
    <w:rsid w:val="0088414C"/>
    <w:rsid w:val="00891142"/>
    <w:rsid w:val="00892332"/>
    <w:rsid w:val="008A5D1A"/>
    <w:rsid w:val="008A7788"/>
    <w:rsid w:val="008B3258"/>
    <w:rsid w:val="008B40FE"/>
    <w:rsid w:val="008E316E"/>
    <w:rsid w:val="008E7882"/>
    <w:rsid w:val="0090296F"/>
    <w:rsid w:val="00906899"/>
    <w:rsid w:val="00906C93"/>
    <w:rsid w:val="00914317"/>
    <w:rsid w:val="00921453"/>
    <w:rsid w:val="00922D8A"/>
    <w:rsid w:val="00936FF3"/>
    <w:rsid w:val="00953ED2"/>
    <w:rsid w:val="00986617"/>
    <w:rsid w:val="00994201"/>
    <w:rsid w:val="009943E5"/>
    <w:rsid w:val="009A6DFD"/>
    <w:rsid w:val="009B16E9"/>
    <w:rsid w:val="009B1750"/>
    <w:rsid w:val="009C359A"/>
    <w:rsid w:val="009F0784"/>
    <w:rsid w:val="00A32D4F"/>
    <w:rsid w:val="00A32F5D"/>
    <w:rsid w:val="00A70841"/>
    <w:rsid w:val="00A70C64"/>
    <w:rsid w:val="00A76FAF"/>
    <w:rsid w:val="00A93208"/>
    <w:rsid w:val="00AC24B5"/>
    <w:rsid w:val="00AE595E"/>
    <w:rsid w:val="00AF3AF1"/>
    <w:rsid w:val="00B51811"/>
    <w:rsid w:val="00B571AF"/>
    <w:rsid w:val="00B74597"/>
    <w:rsid w:val="00B76650"/>
    <w:rsid w:val="00B77214"/>
    <w:rsid w:val="00B849DD"/>
    <w:rsid w:val="00BB6A3C"/>
    <w:rsid w:val="00BC5743"/>
    <w:rsid w:val="00BC61CD"/>
    <w:rsid w:val="00BC623B"/>
    <w:rsid w:val="00BC6454"/>
    <w:rsid w:val="00BD483A"/>
    <w:rsid w:val="00C02BCC"/>
    <w:rsid w:val="00C14BF3"/>
    <w:rsid w:val="00C150EB"/>
    <w:rsid w:val="00C3126A"/>
    <w:rsid w:val="00C321EE"/>
    <w:rsid w:val="00C344F6"/>
    <w:rsid w:val="00C643F9"/>
    <w:rsid w:val="00C70020"/>
    <w:rsid w:val="00C95C69"/>
    <w:rsid w:val="00CA3F76"/>
    <w:rsid w:val="00CB3FD1"/>
    <w:rsid w:val="00CD16A1"/>
    <w:rsid w:val="00CD6F15"/>
    <w:rsid w:val="00CE5D9C"/>
    <w:rsid w:val="00CE5E75"/>
    <w:rsid w:val="00CF48EA"/>
    <w:rsid w:val="00D03C4F"/>
    <w:rsid w:val="00D25749"/>
    <w:rsid w:val="00DA2842"/>
    <w:rsid w:val="00DA634B"/>
    <w:rsid w:val="00DB36F7"/>
    <w:rsid w:val="00DB4F95"/>
    <w:rsid w:val="00DD0A28"/>
    <w:rsid w:val="00DE4E0E"/>
    <w:rsid w:val="00DF1A5A"/>
    <w:rsid w:val="00E05B18"/>
    <w:rsid w:val="00E06B66"/>
    <w:rsid w:val="00E20DFD"/>
    <w:rsid w:val="00E46678"/>
    <w:rsid w:val="00E543D9"/>
    <w:rsid w:val="00E70B9A"/>
    <w:rsid w:val="00EA3249"/>
    <w:rsid w:val="00EA401A"/>
    <w:rsid w:val="00EF1D50"/>
    <w:rsid w:val="00EF6C6C"/>
    <w:rsid w:val="00F05A2C"/>
    <w:rsid w:val="00F1544A"/>
    <w:rsid w:val="00F21BC0"/>
    <w:rsid w:val="00F41C31"/>
    <w:rsid w:val="00F42611"/>
    <w:rsid w:val="00F45950"/>
    <w:rsid w:val="00F525A1"/>
    <w:rsid w:val="00F64184"/>
    <w:rsid w:val="00F9025E"/>
    <w:rsid w:val="00FB7522"/>
    <w:rsid w:val="00FC6DDB"/>
    <w:rsid w:val="00FF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B9A"/>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microsoft.com/office/2011/relationships/commentsExtended" Target="commentsExtended.xml"/><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31.png"/><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comments" Target="comments.xml"/><Relationship Id="rId54" Type="http://schemas.openxmlformats.org/officeDocument/2006/relationships/oleObject" Target="embeddings/oleObject23.bin"/><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png"/><Relationship Id="rId61" Type="http://schemas.openxmlformats.org/officeDocument/2006/relationships/image" Target="media/image29.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8.pn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8BD2E-EB76-4229-ADBF-63B29552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18</Pages>
  <Words>4736</Words>
  <Characters>26998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15</cp:revision>
  <dcterms:created xsi:type="dcterms:W3CDTF">2016-06-29T17:59:00Z</dcterms:created>
  <dcterms:modified xsi:type="dcterms:W3CDTF">2016-07-01T22:49:00Z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