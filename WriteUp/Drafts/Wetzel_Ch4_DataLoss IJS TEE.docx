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71202B">
      <w:pPr>
        <w:ind w:firstLine="0"/>
      </w:pPr>
    </w:p>
    <w:p w14:paraId="425FF2D0" w14:textId="0E19D9A7" w:rsidR="00C95C69" w:rsidRPr="000F7F24" w:rsidRDefault="00C95C69" w:rsidP="0071202B">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50ED7FFD" w:rsidR="00C95C69" w:rsidRDefault="009512C1" w:rsidP="0071202B">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r w:rsidR="00C97F4F">
        <w:rPr>
          <w:rStyle w:val="CommentReference"/>
        </w:rPr>
        <w:commentReference w:id="0"/>
      </w:r>
      <w:r w:rsidR="00BF4684">
        <w:rPr>
          <w:rStyle w:val="CommentReference"/>
        </w:rPr>
        <w:commentReference w:id="1"/>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t>Email:</w:t>
      </w:r>
      <w:r>
        <w:t xml:space="preserve"> </w:t>
      </w:r>
      <w:hyperlink r:id="rId8"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w:t>
      </w:r>
      <w:commentRangeStart w:id="2"/>
      <w:r>
        <w:t>requires</w:t>
      </w:r>
      <w:commentRangeEnd w:id="2"/>
      <w:r w:rsidR="00C97F4F">
        <w:rPr>
          <w:rStyle w:val="CommentReference"/>
        </w:rPr>
        <w:commentReference w:id="2"/>
      </w:r>
      <w:r>
        <w:t xml:space="preserve">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71202B">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5EA698A3" w:rsidR="00C95C69" w:rsidRPr="00C95C69" w:rsidRDefault="00CE5E75" w:rsidP="0071202B">
      <w:r>
        <w:t>Many species of rockf</w:t>
      </w:r>
      <w:r w:rsidR="00C051C6">
        <w:t>ish</w:t>
      </w:r>
      <w:ins w:id="3" w:author="Timothy Essington" w:date="2016-09-06T10:49:00Z">
        <w:r w:rsidR="0089770B">
          <w:t xml:space="preserve">, such as </w:t>
        </w:r>
        <w:proofErr w:type="spellStart"/>
        <w:r w:rsidR="0089770B">
          <w:t>Yelloweye</w:t>
        </w:r>
        <w:proofErr w:type="spellEnd"/>
        <w:r w:rsidR="0089770B">
          <w:t xml:space="preserve"> rockfish,</w:t>
        </w:r>
      </w:ins>
      <w:r w:rsidR="00C051C6">
        <w:t xml:space="preserve"> are not </w:t>
      </w:r>
      <w:proofErr w:type="gramStart"/>
      <w:ins w:id="4" w:author="Timothy Essington" w:date="2016-09-06T10:41:00Z">
        <w:r w:rsidR="00911C57">
          <w:t>reliably ?</w:t>
        </w:r>
      </w:ins>
      <w:r w:rsidR="00C051C6">
        <w:t>sampled</w:t>
      </w:r>
      <w:proofErr w:type="gramEnd"/>
      <w:r w:rsidR="00C051C6">
        <w:t xml:space="preserve"> </w:t>
      </w:r>
      <w:del w:id="5" w:author="Timothy Essington" w:date="2016-09-06T10:40:00Z">
        <w:r w:rsidR="00C051C6" w:rsidDel="00911C57">
          <w:delText xml:space="preserve">well </w:delText>
        </w:r>
      </w:del>
      <w:ins w:id="6" w:author="Timothy Essington" w:date="2016-09-06T10:40:00Z">
        <w:r w:rsidR="00911C57">
          <w:t xml:space="preserve"> </w:t>
        </w:r>
      </w:ins>
      <w:r w:rsidR="00C051C6">
        <w:t>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ins w:id="7" w:author="Timothy Essington" w:date="2016-09-06T10:49:00Z">
        <w:r w:rsidR="0089770B">
          <w:t xml:space="preserve"> Because these species are not well sampled, </w:t>
        </w:r>
      </w:ins>
      <w:del w:id="8" w:author="Timothy Essington" w:date="2016-09-06T10:49:00Z">
        <w:r w:rsidR="008A5D1A" w:rsidDel="0089770B">
          <w:delText xml:space="preserve">Yelloweye rockfish </w:delText>
        </w:r>
        <w:r w:rsidDel="0089770B">
          <w:delText xml:space="preserve">fall into the category of rockfish </w:delText>
        </w:r>
        <w:r w:rsidR="00E23B05" w:rsidDel="0089770B">
          <w:delText xml:space="preserve">that are poorly sampled </w:delText>
        </w:r>
        <w:r w:rsidDel="0089770B">
          <w:delText xml:space="preserve">by the survey, resulting in </w:delText>
        </w:r>
      </w:del>
      <w:r>
        <w:t>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ins w:id="9" w:author="Timothy Essington" w:date="2016-09-06T10:49:00Z">
        <w:r w:rsidR="0089770B">
          <w:t xml:space="preserve"> derives </w:t>
        </w:r>
      </w:ins>
      <w:del w:id="10" w:author="Timothy Essington" w:date="2016-09-06T10:49:00Z">
        <w:r w:rsidR="008A5D1A" w:rsidDel="0089770B">
          <w:delText xml:space="preserve">, albeit somewhat limited, </w:delText>
        </w:r>
        <w:r w:rsidR="0020329A" w:rsidDel="0089770B">
          <w:delText xml:space="preserve">coming </w:delText>
        </w:r>
      </w:del>
      <w:r w:rsidR="008A5D1A">
        <w:t xml:space="preserve">primarily from </w:t>
      </w:r>
      <w:r w:rsidR="001920C2">
        <w:t xml:space="preserve">recreational and commercial </w:t>
      </w:r>
      <w:r w:rsidR="008A5D1A">
        <w:t>fishery sampl</w:t>
      </w:r>
      <w:r w:rsidR="001F7782">
        <w:t>es</w:t>
      </w:r>
      <w:r w:rsidR="008A5D1A">
        <w:t xml:space="preserve">. </w:t>
      </w:r>
      <w:ins w:id="11" w:author="Timothy Essington" w:date="2016-09-06T10:50:00Z">
        <w:r w:rsidR="0089770B">
          <w:t>Yet, because of retention restrictions triggered by the rebuilding plan, recreational and commercial fishery behavior is profoundly altered</w:t>
        </w:r>
      </w:ins>
      <w:ins w:id="12" w:author="Timothy Essington" w:date="2016-09-06T10:51:00Z">
        <w:r w:rsidR="0089770B">
          <w:t>…</w:t>
        </w:r>
      </w:ins>
      <w:del w:id="13" w:author="Timothy Essington" w:date="2016-09-06T10:51:00Z">
        <w:r w:rsidR="008A5D1A" w:rsidDel="0089770B">
          <w:delText xml:space="preserve"> During rebuilding, retention has been prohibited in the recreational fishery, and the </w:delText>
        </w:r>
        <w:r w:rsidR="007E3286" w:rsidDel="0089770B">
          <w:delText xml:space="preserve">limited allowed catch </w:delText>
        </w:r>
        <w:r w:rsidR="001F7782" w:rsidDel="0089770B">
          <w:delText>has</w:delText>
        </w:r>
        <w:r w:rsidR="001920C2" w:rsidDel="0089770B">
          <w:delText xml:space="preserve"> led to an</w:delText>
        </w:r>
        <w:r w:rsidR="008A5D1A" w:rsidDel="0089770B">
          <w:delText xml:space="preserve"> avoidance behavior by the commercial fishery</w:delText>
        </w:r>
      </w:del>
      <w:r w:rsidR="008A5D1A">
        <w:t xml:space="preserve"> (Stewart </w:t>
      </w:r>
      <w:r w:rsidR="008A5D1A" w:rsidRPr="000361A0">
        <w:rPr>
          <w:i/>
        </w:rPr>
        <w:t>et al</w:t>
      </w:r>
      <w:r w:rsidR="000361A0">
        <w:rPr>
          <w:i/>
        </w:rPr>
        <w:t>.</w:t>
      </w:r>
      <w:r w:rsidR="008A5D1A">
        <w:t xml:space="preserve">, 2009).  The </w:t>
      </w:r>
      <w:r w:rsidR="007E3286">
        <w:t>most recent</w:t>
      </w:r>
      <w:ins w:id="14" w:author="Timothy Essington" w:date="2016-09-06T10:51:00Z">
        <w:r w:rsidR="0089770B">
          <w:t xml:space="preserve"> </w:t>
        </w:r>
        <w:proofErr w:type="spellStart"/>
        <w:r w:rsidR="0089770B">
          <w:t>Yelloweye</w:t>
        </w:r>
        <w:proofErr w:type="spellEnd"/>
        <w:r w:rsidR="0089770B">
          <w:t xml:space="preserve"> rockfish</w:t>
        </w:r>
      </w:ins>
      <w:r w:rsidR="007E3286">
        <w:t xml:space="preserve">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commentRangeStart w:id="15"/>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commentRangeEnd w:id="15"/>
      <w:r w:rsidR="0089770B">
        <w:rPr>
          <w:rStyle w:val="CommentReference"/>
        </w:rPr>
        <w:commentReference w:id="15"/>
      </w:r>
    </w:p>
    <w:p w14:paraId="224D1984" w14:textId="1E7AC7C7" w:rsidR="00C95C69" w:rsidRDefault="00C02BCC" w:rsidP="0071202B">
      <w:commentRangeStart w:id="16"/>
      <w:r>
        <w:t xml:space="preserve">There have been numerous simulation studies evaluating the impact of data </w:t>
      </w:r>
      <w:r w:rsidR="0020329A">
        <w:t xml:space="preserve">quality and quantity </w:t>
      </w:r>
      <w:r>
        <w:t>on the performance of stock assessment methods</w:t>
      </w:r>
      <w:commentRangeEnd w:id="16"/>
      <w:r w:rsidR="0089770B">
        <w:rPr>
          <w:rStyle w:val="CommentReference"/>
        </w:rPr>
        <w:commentReference w:id="16"/>
      </w:r>
      <w:r>
        <w:t xml:space="preserve">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commentRangeStart w:id="17"/>
      <w:r w:rsidR="00C95C69">
        <w:t xml:space="preserve">This </w:t>
      </w:r>
      <w:commentRangeEnd w:id="17"/>
      <w:r w:rsidR="0089770B">
        <w:rPr>
          <w:rStyle w:val="CommentReference"/>
        </w:rPr>
        <w:commentReference w:id="17"/>
      </w:r>
      <w:r w:rsidR="00C95C69">
        <w:t>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w:t>
      </w:r>
      <w:r w:rsidR="00C95C69">
        <w:lastRenderedPageBreak/>
        <w:t xml:space="preserve">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t>Material and Methods</w:t>
      </w:r>
    </w:p>
    <w:p w14:paraId="0A9DF2FF" w14:textId="1E6889D9" w:rsidR="00BD483A" w:rsidRPr="00BD483A" w:rsidRDefault="00F42611" w:rsidP="0071202B">
      <w:pPr>
        <w:pStyle w:val="Heading2"/>
      </w:pPr>
      <w:r>
        <w:t>General approach</w:t>
      </w:r>
    </w:p>
    <w:p w14:paraId="69EFD132" w14:textId="3C153AC3"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w:t>
      </w:r>
      <w:commentRangeStart w:id="18"/>
      <w:r w:rsidR="00E20DFD">
        <w:t>for computation</w:t>
      </w:r>
      <w:r w:rsidR="002A050C">
        <w:t>al</w:t>
      </w:r>
      <w:r w:rsidR="00E20DFD">
        <w:t xml:space="preserve"> efficiency </w:t>
      </w:r>
      <w:commentRangeEnd w:id="18"/>
      <w:r w:rsidR="00E46314">
        <w:rPr>
          <w:rStyle w:val="CommentReference"/>
        </w:rPr>
        <w:commentReference w:id="18"/>
      </w:r>
      <w:r w:rsidR="00E20DFD">
        <w:t xml:space="preserve">while still maintaining the characteristics of a rockfish life history.  </w:t>
      </w:r>
    </w:p>
    <w:p w14:paraId="4AFC047E" w14:textId="2FAA5498"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w:t>
      </w:r>
      <w:ins w:id="19" w:author="Timothy Essington" w:date="2016-09-06T10:55:00Z">
        <w:r w:rsidR="00941817">
          <w:t>time-varying natural mortality and fishery selectivity</w:t>
        </w:r>
      </w:ins>
      <w:del w:id="20" w:author="Timothy Essington" w:date="2016-09-06T10:55:00Z">
        <w:r w:rsidDel="00941817">
          <w:delText xml:space="preserve">time-invariant versus time-variation in natural mortality and </w:delText>
        </w:r>
        <w:r w:rsidR="00BD483A" w:rsidDel="00941817">
          <w:delText xml:space="preserve">fishery </w:delText>
        </w:r>
        <w:r w:rsidR="005B315D" w:rsidDel="00941817">
          <w:delText>selectivity</w:delText>
        </w:r>
      </w:del>
      <w:r w:rsidR="005B315D">
        <w:t>.</w:t>
      </w:r>
      <w:del w:id="21" w:author="Timothy Essington" w:date="2016-09-06T10:55:00Z">
        <w:r w:rsidR="005B315D" w:rsidDel="00941817">
          <w:delText xml:space="preserve"> </w:delText>
        </w:r>
      </w:del>
      <w:r w:rsidR="005B315D">
        <w:t xml:space="preserve">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time and a fixed fishery selectivity curve during the historical</w:t>
      </w:r>
      <w:r w:rsidR="002A050C">
        <w:t xml:space="preserve"> period</w:t>
      </w:r>
      <w:r>
        <w:t xml:space="preserve">,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w:t>
      </w:r>
      <w:commentRangeStart w:id="22"/>
      <w:r w:rsidR="005D7BD0">
        <w:t xml:space="preserve">Subsequent to the stock being estimated overfished, fishery selectivity </w:t>
      </w:r>
      <w:r>
        <w:t xml:space="preserve">shifted </w:t>
      </w:r>
      <w:r w:rsidR="005D7BD0">
        <w:t xml:space="preserve">to </w:t>
      </w:r>
      <w:r w:rsidR="006F656A">
        <w:t xml:space="preserve">a </w:t>
      </w:r>
      <w:r w:rsidR="005D7BD0">
        <w:t>dome-</w:t>
      </w:r>
      <w:r w:rsidR="005B315D">
        <w:t xml:space="preserve">shaped selectivity </w:t>
      </w:r>
      <w:r w:rsidR="006F656A">
        <w:t>curve</w:t>
      </w:r>
      <w:r w:rsidR="002A050C">
        <w:t xml:space="preserve"> (Fig. 1b)</w:t>
      </w:r>
      <w:r w:rsidR="006F656A">
        <w:t xml:space="prese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 </w:t>
      </w:r>
      <w:r w:rsidR="005D7BD0">
        <w:t xml:space="preserve">The fishery selectivity returned to asymptotic after the stock </w:t>
      </w:r>
      <w:proofErr w:type="gramStart"/>
      <w:r w:rsidR="005D7BD0">
        <w:t>was estimated to be rebuilt</w:t>
      </w:r>
      <w:proofErr w:type="gramEnd"/>
      <w:r w:rsidR="005D7BD0">
        <w:t>.</w:t>
      </w:r>
      <w:commentRangeEnd w:id="22"/>
      <w:r w:rsidR="00941817">
        <w:rPr>
          <w:rStyle w:val="CommentReference"/>
        </w:rPr>
        <w:commentReference w:id="22"/>
      </w:r>
    </w:p>
    <w:p w14:paraId="6AA7D5DA" w14:textId="27CA7105" w:rsidR="003B1204" w:rsidRDefault="003B1204" w:rsidP="0071202B">
      <w:r>
        <w:t xml:space="preserve">The second </w:t>
      </w:r>
      <w:r w:rsidR="00396A0F">
        <w:t xml:space="preserve">case, </w:t>
      </w:r>
      <w:ins w:id="23" w:author="Timothy Essington" w:date="2016-09-06T10:58:00Z">
        <w:r w:rsidR="00904DE1">
          <w:t xml:space="preserve">referred to as </w:t>
        </w:r>
      </w:ins>
      <w:r w:rsidR="00396A0F">
        <w:t>“</w:t>
      </w:r>
      <w:r>
        <w:t>time-varying</w:t>
      </w:r>
      <w:r w:rsidR="00396A0F">
        <w:t>”</w:t>
      </w:r>
      <w:r>
        <w:t xml:space="preserve">, </w:t>
      </w:r>
      <w:r w:rsidR="009A6DFD">
        <w:t xml:space="preserve">involved </w:t>
      </w:r>
      <w:del w:id="24" w:author="Timothy Essington" w:date="2016-09-06T10:59:00Z">
        <w:r w:rsidDel="00904DE1">
          <w:delText xml:space="preserve">autocorrelated </w:delText>
        </w:r>
      </w:del>
      <w:r>
        <w:t xml:space="preserve">annual deviations in natural mortality and </w:t>
      </w:r>
      <w:del w:id="25" w:author="Timothy Essington" w:date="2016-09-06T10:59:00Z">
        <w:r w:rsidR="009A6DFD" w:rsidDel="00904DE1">
          <w:delText xml:space="preserve">uncorrelated </w:delText>
        </w:r>
        <w:r w:rsidR="00FA2493" w:rsidDel="00904DE1">
          <w:delText xml:space="preserve">normally distributed annual </w:delText>
        </w:r>
        <w:r w:rsidDel="00904DE1">
          <w:delText>deviation</w:delText>
        </w:r>
        <w:r w:rsidR="00396A0F" w:rsidDel="00904DE1">
          <w:delText>s</w:delText>
        </w:r>
        <w:r w:rsidDel="00904DE1">
          <w:delText xml:space="preserve"> </w:delText>
        </w:r>
      </w:del>
      <w:r>
        <w:t xml:space="preserve">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fishery selectivity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fishery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fishery </w:t>
      </w:r>
      <w:r w:rsidR="005A27BD">
        <w:t>selectivity was greater than the 50% length at maturity (37cm) within the operating model</w:t>
      </w:r>
      <w:r w:rsidR="00507A01">
        <w:t xml:space="preserve">, and the </w:t>
      </w:r>
      <w:r w:rsidR="004449E2">
        <w:t>width of maximum selectivity</w:t>
      </w:r>
      <w:r w:rsidR="00507A01">
        <w:t xml:space="preserve"> (creating dome-shaped selectivity) </w:t>
      </w:r>
      <w:r w:rsidR="004449E2">
        <w:t xml:space="preserve">was small </w:t>
      </w:r>
      <w:r w:rsidR="00507A01">
        <w:t>enough to allow potential detection by the estimation method</w:t>
      </w:r>
      <w:r w:rsidR="004449E2">
        <w:t xml:space="preserve"> (a detectable portion of the population with reduced selectivity due to dome-shaped selectivity)</w:t>
      </w:r>
      <w:r w:rsidR="005A27BD">
        <w:t xml:space="preserve">.  </w:t>
      </w:r>
      <w:ins w:id="26" w:author="Timothy Essington" w:date="2016-09-06T10:59:00Z">
        <w:r w:rsidR="00904DE1">
          <w:t xml:space="preserve">Annual deviations in natural mortality were </w:t>
        </w:r>
        <w:proofErr w:type="spellStart"/>
        <w:r w:rsidR="00904DE1">
          <w:t>autocorrelated</w:t>
        </w:r>
        <w:proofErr w:type="spellEnd"/>
        <w:r w:rsidR="00904DE1">
          <w:t xml:space="preserve">. </w:t>
        </w:r>
      </w:ins>
    </w:p>
    <w:p w14:paraId="6464E725" w14:textId="2C589266" w:rsidR="00F42611" w:rsidRDefault="00F42611" w:rsidP="0071202B">
      <w:r>
        <w:t xml:space="preserve">The </w:t>
      </w:r>
      <w:r w:rsidR="009A6DFD">
        <w:t xml:space="preserve">operating model </w:t>
      </w:r>
      <w:r w:rsidR="00C437A1">
        <w:t>w</w:t>
      </w:r>
      <w:r w:rsidR="009A6DFD">
        <w:t>as based on</w:t>
      </w:r>
      <w:r>
        <w:t xml:space="preserve"> </w:t>
      </w:r>
      <w:r w:rsidR="009A6DFD">
        <w:t xml:space="preserve">a </w:t>
      </w:r>
      <w:commentRangeStart w:id="27"/>
      <w:r w:rsidR="009A6DFD">
        <w:t xml:space="preserve">single-sex </w:t>
      </w:r>
      <w:commentRangeEnd w:id="27"/>
      <w:r w:rsidR="00904DE1">
        <w:rPr>
          <w:rStyle w:val="CommentReference"/>
        </w:rPr>
        <w:commentReference w:id="27"/>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w:t>
      </w:r>
      <w:r>
        <w:lastRenderedPageBreak/>
        <w:t xml:space="preserve">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commentRangeStart w:id="28"/>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pt;height:66pt" o:ole="">
            <v:imagedata r:id="rId9" o:title=""/>
          </v:shape>
          <o:OLEObject Type="Embed" ProgID="Equation.DSMT4" ShapeID="_x0000_i1025" DrawAspect="Content" ObjectID="_1408524251" r:id="rId10"/>
        </w:object>
      </w:r>
      <w:commentRangeEnd w:id="28"/>
      <w:r w:rsidR="002A303F">
        <w:rPr>
          <w:rStyle w:val="CommentReference"/>
        </w:rPr>
        <w:commentReference w:id="28"/>
      </w:r>
      <w:r w:rsidR="00F42611">
        <w:tab/>
      </w:r>
      <w:r w:rsidR="00F42611">
        <w:tab/>
      </w:r>
      <w:r w:rsidR="00F42611">
        <w:tab/>
        <w:t>(1)</w:t>
      </w:r>
    </w:p>
    <w:p w14:paraId="57EAD066" w14:textId="4FCEB8DB" w:rsidR="003B1204" w:rsidRDefault="00F42611" w:rsidP="0071202B">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r>
        <w:t>A</w:t>
      </w:r>
      <w:r w:rsidR="00E20DFD">
        <w:t xml:space="preserve">utocorrelated annual deviations </w:t>
      </w:r>
      <w:r w:rsidR="0088414C">
        <w:t xml:space="preserve">in natural mortality </w:t>
      </w:r>
      <w:r w:rsidR="00394EB8">
        <w:t>are defined</w:t>
      </w:r>
      <w:r w:rsidR="004B7107">
        <w:t xml:space="preserve"> </w:t>
      </w:r>
      <w:commentRangeStart w:id="29"/>
      <w:r w:rsidR="004B7107">
        <w:t>as</w:t>
      </w:r>
      <w:commentRangeEnd w:id="29"/>
      <w:r w:rsidR="00904DE1">
        <w:rPr>
          <w:rStyle w:val="CommentReference"/>
        </w:rPr>
        <w:commentReference w:id="29"/>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pt;height:21pt" o:ole="">
            <v:imagedata r:id="rId11" o:title=""/>
          </v:shape>
          <o:OLEObject Type="Embed" ProgID="Equation.DSMT4" ShapeID="_x0000_i1026" DrawAspect="Content" ObjectID="_1408524252" r:id="rId12"/>
        </w:object>
      </w:r>
      <w:r w:rsidR="006B163B">
        <w:t xml:space="preserve"> </w:t>
      </w:r>
      <w:r w:rsidR="006B163B">
        <w:tab/>
      </w:r>
      <w:r w:rsidR="006B163B">
        <w:tab/>
      </w:r>
      <w:r>
        <w:tab/>
      </w:r>
      <w:r>
        <w:tab/>
      </w:r>
      <w:r>
        <w:tab/>
        <w:t>(4)</w:t>
      </w:r>
    </w:p>
    <w:p w14:paraId="4C135019" w14:textId="74E092FF" w:rsidR="0088414C" w:rsidRPr="003760D3" w:rsidRDefault="0088414C" w:rsidP="0071202B">
      <w:pPr>
        <w:ind w:firstLine="0"/>
      </w:pPr>
      <w:proofErr w:type="gramStart"/>
      <w:r>
        <w:rPr>
          <w:rFonts w:eastAsiaTheme="minorEastAsia"/>
        </w:rPr>
        <w:t>where</w:t>
      </w:r>
      <w:proofErr w:type="gramEnd"/>
      <w:r>
        <w:rPr>
          <w:rFonts w:eastAsiaTheme="minorEastAsia"/>
        </w:rPr>
        <w:t xml:space="preserv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3" o:title=""/>
          </v:shape>
          <o:OLEObject Type="Embed" ProgID="Equation.DSMT4" ShapeID="_x0000_i1027" DrawAspect="Content" ObjectID="_1408524253"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5" o:title=""/>
          </v:shape>
          <o:OLEObject Type="Embed" ProgID="Equation.DSMT4" ShapeID="_x0000_i1028" DrawAspect="Content" ObjectID="_1408524254" r:id="rId16"/>
        </w:object>
      </w:r>
      <w:r w:rsidR="00F66E4E">
        <w:t xml:space="preserve"> is the </w:t>
      </w:r>
      <w:proofErr w:type="spellStart"/>
      <w:r w:rsidR="00F66E4E">
        <w:t>auto</w:t>
      </w:r>
      <w:r>
        <w:t>correlated</w:t>
      </w:r>
      <w:proofErr w:type="spellEnd"/>
      <w:r>
        <w:t xml:space="preserve">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71202B">
      <w:pPr>
        <w:pStyle w:val="Equations"/>
      </w:pPr>
      <w:r w:rsidRPr="0088414C">
        <w:object w:dxaOrig="3720" w:dyaOrig="460" w14:anchorId="5EC41B97">
          <v:shape id="_x0000_i1029" type="#_x0000_t75" style="width:187pt;height:22.5pt" o:ole="">
            <v:imagedata r:id="rId17" o:title=""/>
          </v:shape>
          <o:OLEObject Type="Embed" ProgID="Equation.DSMT4" ShapeID="_x0000_i1029" DrawAspect="Content" ObjectID="_1408524255" r:id="rId18"/>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proofErr w:type="gramStart"/>
      <w:r>
        <w:t>where</w:t>
      </w:r>
      <w:proofErr w:type="gramEnd"/>
      <w:r>
        <w:t xml:space="preserve"> </w:t>
      </w:r>
      <w:r w:rsidR="00394EB8" w:rsidRPr="00394EB8">
        <w:rPr>
          <w:rFonts w:cs="Times New Roman"/>
          <w:position w:val="-10"/>
        </w:rPr>
        <w:object w:dxaOrig="240" w:dyaOrig="260" w14:anchorId="24634D5E">
          <v:shape id="_x0000_i1030" type="#_x0000_t75" style="width:12.5pt;height:12.5pt" o:ole="">
            <v:imagedata r:id="rId19" o:title=""/>
          </v:shape>
          <o:OLEObject Type="Embed" ProgID="Equation.DSMT4" ShapeID="_x0000_i1030" DrawAspect="Content" ObjectID="_1408524256"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5pt;height:18pt" o:ole="">
            <v:imagedata r:id="rId21" o:title=""/>
          </v:shape>
          <o:OLEObject Type="Embed" ProgID="Equation.DSMT4" ShapeID="_x0000_i1031" DrawAspect="Content" ObjectID="_1408524257" r:id="rId22"/>
        </w:object>
      </w:r>
      <w:r>
        <w:t xml:space="preserve"> is the deviation </w:t>
      </w:r>
      <w:r w:rsidR="00733653">
        <w:t xml:space="preserve">in natural mortality </w:t>
      </w:r>
      <w:r>
        <w:t xml:space="preserve">for year </w:t>
      </w:r>
      <w:r>
        <w:rPr>
          <w:i/>
        </w:rPr>
        <w:t>t</w:t>
      </w:r>
      <w:r>
        <w:t xml:space="preserve">.  </w:t>
      </w:r>
      <w:proofErr w:type="gramStart"/>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pt;height:18pt" o:ole="">
            <v:imagedata r:id="rId23" o:title=""/>
          </v:shape>
          <o:OLEObject Type="Embed" ProgID="Equation.DSMT4" ShapeID="_x0000_i1032" DrawAspect="Content" ObjectID="_1408524258"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7pt;height:18pt" o:ole="">
            <v:imagedata r:id="rId25" o:title=""/>
          </v:shape>
          <o:OLEObject Type="Embed" ProgID="Equation.DSMT4" ShapeID="_x0000_i1033" DrawAspect="Content" ObjectID="_1408524259" r:id="rId26"/>
        </w:object>
      </w:r>
      <w:r w:rsidR="003B1204">
        <w:t>.</w:t>
      </w:r>
      <w:proofErr w:type="gramEnd"/>
      <w:r w:rsidR="003B1204">
        <w:t xml:space="preserve"> </w:t>
      </w:r>
    </w:p>
    <w:p w14:paraId="1DDE3DAC" w14:textId="1943BEBE" w:rsidR="00F42611" w:rsidRDefault="00F42611" w:rsidP="0071202B">
      <w:r>
        <w:t>The number of age-0 fish is related to spawning biomass according to the Beverton-Holt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5pt;height:36.5pt" o:ole="">
            <v:imagedata r:id="rId27" o:title=""/>
          </v:shape>
          <o:OLEObject Type="Embed" ProgID="Equation.DSMT4" ShapeID="_x0000_i1034" DrawAspect="Content" ObjectID="_1408524260" r:id="rId28"/>
        </w:object>
      </w:r>
      <w:r w:rsidR="00F42611">
        <w:t xml:space="preserve"> </w:t>
      </w:r>
      <w:r w:rsidR="00F42611">
        <w:tab/>
      </w:r>
      <w:r w:rsidR="00F42611">
        <w:tab/>
      </w:r>
      <w:r w:rsidR="00F42611">
        <w:tab/>
        <w:t>(2)</w:t>
      </w:r>
    </w:p>
    <w:p w14:paraId="3B1DE135" w14:textId="2DC2B479" w:rsidR="00F42611" w:rsidRDefault="00F42611" w:rsidP="0071202B">
      <w:pPr>
        <w:ind w:firstLine="0"/>
      </w:pPr>
      <w:proofErr w:type="gramStart"/>
      <w:r>
        <w:t>where</w:t>
      </w:r>
      <w:proofErr w:type="gramEnd"/>
      <w:r>
        <w:t xml:space="preserv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9" o:title=""/>
          </v:shape>
          <o:OLEObject Type="Embed" ProgID="Equation.DSMT4" ShapeID="_x0000_i1035" DrawAspect="Content" ObjectID="_1408524261"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71202B">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w:t>
      </w:r>
      <w:r w:rsidR="008B40FE">
        <w:lastRenderedPageBreak/>
        <w:t xml:space="preserve">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8pt;height:36.5pt" o:ole="">
            <v:imagedata r:id="rId31" o:title=""/>
          </v:shape>
          <o:OLEObject Type="Embed" ProgID="Equation.DSMT4" ShapeID="_x0000_i1036" DrawAspect="Content" ObjectID="_1408524262"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5pt;height:26pt" o:ole="">
            <v:imagedata r:id="rId33" o:title=""/>
          </v:shape>
          <o:OLEObject Type="Embed" ProgID="Equation.DSMT4" ShapeID="_x0000_i1037" DrawAspect="Content" ObjectID="_1408524263"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71202B">
      <w:pPr>
        <w:ind w:firstLine="0"/>
        <w:rPr>
          <w:rFonts w:eastAsia="Calibri" w:cs="Times New Roman"/>
        </w:rPr>
      </w:pPr>
      <w:proofErr w:type="gramStart"/>
      <w:r w:rsidRPr="005C3E4F">
        <w:t>where</w:t>
      </w:r>
      <w:proofErr w:type="gramEnd"/>
      <w:r w:rsidRPr="005C3E4F">
        <w:t xml:space="preserv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5pt;height:18pt" o:ole="">
            <v:imagedata r:id="rId35" o:title=""/>
          </v:shape>
          <o:OLEObject Type="Embed" ProgID="Equation.DSMT4" ShapeID="_x0000_i1038" DrawAspect="Content" ObjectID="_1408524264"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pt" o:ole="">
            <v:imagedata r:id="rId37" o:title=""/>
          </v:shape>
          <o:OLEObject Type="Embed" ProgID="Equation.DSMT4" ShapeID="_x0000_i1039" DrawAspect="Content" ObjectID="_1408524265"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5pt;height:34pt" o:ole="">
            <v:imagedata r:id="rId39" o:title=""/>
          </v:shape>
          <o:OLEObject Type="Embed" ProgID="Equation.DSMT4" ShapeID="_x0000_i1040" DrawAspect="Content" ObjectID="_1408524266"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71202B">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commentRangeStart w:id="30"/>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commentRangeEnd w:id="30"/>
      <w:r w:rsidR="00162C4F">
        <w:rPr>
          <w:rStyle w:val="CommentReference"/>
        </w:rPr>
        <w:commentReference w:id="30"/>
      </w:r>
    </w:p>
    <w:p w14:paraId="650BF9EE" w14:textId="45EF0527" w:rsidR="00F42611" w:rsidRPr="009C359A" w:rsidRDefault="00FF0E5A" w:rsidP="0071202B">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4EC2437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commentRangeStart w:id="31"/>
      <w:r w:rsidR="00DA2842">
        <w:rPr>
          <w:rFonts w:eastAsia="Calibri" w:cs="Times New Roman"/>
        </w:rPr>
        <w:t xml:space="preserve">which is used as an indicator </w:t>
      </w:r>
      <w:commentRangeEnd w:id="31"/>
      <w:r w:rsidR="00162C4F">
        <w:rPr>
          <w:rStyle w:val="CommentReference"/>
        </w:rPr>
        <w:commentReference w:id="31"/>
      </w:r>
      <w:r w:rsidR="00DA2842">
        <w:rPr>
          <w:rFonts w:eastAsia="Calibri" w:cs="Times New Roman"/>
        </w:rPr>
        <w:t>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 xml:space="preserve">dynamics of the stock and to minimize computational time per </w:t>
      </w:r>
      <w:commentRangeStart w:id="32"/>
      <w:r w:rsidR="00892332">
        <w:rPr>
          <w:rFonts w:eastAsia="Calibri" w:cs="Times New Roman"/>
        </w:rPr>
        <w:t>simulation</w:t>
      </w:r>
      <w:commentRangeEnd w:id="32"/>
      <w:r w:rsidR="00162C4F">
        <w:rPr>
          <w:rStyle w:val="CommentReference"/>
        </w:rPr>
        <w:commentReference w:id="32"/>
      </w:r>
      <w:r w:rsidR="00892332">
        <w:rPr>
          <w:rFonts w:eastAsia="Calibri" w:cs="Times New Roman"/>
        </w:rPr>
        <w:t>.</w:t>
      </w:r>
      <w:r w:rsidR="00DA2842">
        <w:rPr>
          <w:rFonts w:eastAsia="Calibri" w:cs="Times New Roman"/>
        </w:rPr>
        <w:t xml:space="preserve"> </w:t>
      </w:r>
      <w:r w:rsidR="007D1858">
        <w:rPr>
          <w:rFonts w:eastAsia="Calibri" w:cs="Times New Roman"/>
        </w:rPr>
        <w:t xml:space="preserve"> </w:t>
      </w:r>
    </w:p>
    <w:p w14:paraId="3AD5F704" w14:textId="7171E47C" w:rsidR="00CE5D9C" w:rsidRPr="0051629E" w:rsidRDefault="0030427B" w:rsidP="0071202B">
      <w:ins w:id="33" w:author="Ian Stewart" w:date="2016-08-01T14:54:00Z">
        <w:r>
          <w:rPr>
            <w:rFonts w:eastAsia="Calibri" w:cs="Times New Roman"/>
          </w:rPr>
          <w:t>Parameters determining u</w:t>
        </w:r>
      </w:ins>
      <w:del w:id="34" w:author="Ian Stewart" w:date="2016-08-01T14:54:00Z">
        <w:r w:rsidR="00845F60" w:rsidDel="0030427B">
          <w:rPr>
            <w:rFonts w:eastAsia="Calibri" w:cs="Times New Roman"/>
          </w:rPr>
          <w:delText>U</w:delText>
        </w:r>
      </w:del>
      <w:r w:rsidR="00845F60">
        <w:rPr>
          <w:rFonts w:eastAsia="Calibri" w:cs="Times New Roman"/>
        </w:rPr>
        <w:t>nfished recruitment (</w:t>
      </w:r>
      <w:commentRangeStart w:id="35"/>
      <w:r w:rsidR="00F42611">
        <w:rPr>
          <w:i/>
        </w:rPr>
        <w:t>R</w:t>
      </w:r>
      <w:r w:rsidR="00F42611">
        <w:rPr>
          <w:i/>
          <w:vertAlign w:val="subscript"/>
        </w:rPr>
        <w:t>0</w:t>
      </w:r>
      <w:commentRangeEnd w:id="35"/>
      <w:r>
        <w:rPr>
          <w:rStyle w:val="CommentReference"/>
        </w:rPr>
        <w:commentReference w:id="35"/>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lastRenderedPageBreak/>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pt;height:20pt" o:ole="">
            <v:imagedata r:id="rId41" o:title=""/>
          </v:shape>
          <o:OLEObject Type="Embed" ProgID="Equation.DSMT4" ShapeID="_x0000_i1041" DrawAspect="Content" ObjectID="_1408524267" r:id="rId42"/>
        </w:object>
      </w:r>
      <w:proofErr w:type="gramStart"/>
      <w:r w:rsidR="00E05204">
        <w:t xml:space="preserve"> </w:t>
      </w:r>
      <w:r w:rsidR="003760D3">
        <w:t xml:space="preserve"> were</w:t>
      </w:r>
      <w:proofErr w:type="gramEnd"/>
      <w:r w:rsidR="003760D3">
        <w:t xml:space="preserv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harvest control rule</w:t>
      </w:r>
      <w:r w:rsidR="00FE5B0C">
        <w:rPr>
          <w:rFonts w:eastAsia="Calibri" w:cs="Times New Roman"/>
        </w:rPr>
        <w:t xml:space="preserve"> adopted by the Pacific Fishery Management Council (PFMC) for rockfish</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22382BC0" w:rsidR="00C70020" w:rsidRDefault="00C70020" w:rsidP="0071202B">
      <w:pPr>
        <w:rPr>
          <w:rFonts w:eastAsia="Calibri" w:cs="Times New Roman"/>
        </w:rPr>
      </w:pPr>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DA2842">
        <w:t xml:space="preserve"> target </w:t>
      </w:r>
      <w:commentRangeStart w:id="36"/>
      <w:proofErr w:type="spellStart"/>
      <w:r w:rsidR="00DA2842">
        <w:t>spawner</w:t>
      </w:r>
      <w:proofErr w:type="spellEnd"/>
      <w:r w:rsidR="00DA2842">
        <w:t xml:space="preserve">-per-recruit </w:t>
      </w:r>
      <w:commentRangeEnd w:id="36"/>
      <w:r w:rsidR="0030427B">
        <w:rPr>
          <w:rStyle w:val="CommentReference"/>
        </w:rPr>
        <w:commentReference w:id="36"/>
      </w:r>
      <w:r w:rsidR="00DA2842">
        <w:t>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280876BF" w:rsidR="00046AE3" w:rsidRPr="00C70020" w:rsidRDefault="00046AE3" w:rsidP="0071202B">
      <w:pPr>
        <w:rPr>
          <w:rFonts w:eastAsia="Calibri" w:cs="Times New Roman"/>
        </w:rPr>
      </w:pPr>
      <w:r w:rsidRPr="0013671C">
        <w:rPr>
          <w:rFonts w:eastAsia="Calibri" w:cs="Times New Roman"/>
        </w:rPr>
        <w:t xml:space="preserve">One major </w:t>
      </w:r>
      <w:ins w:id="37" w:author="Timothy Essington" w:date="2016-09-06T11:12:00Z">
        <w:r w:rsidR="002418E1">
          <w:rPr>
            <w:rFonts w:eastAsia="Calibri" w:cs="Times New Roman"/>
          </w:rPr>
          <w:t>simplification i</w:t>
        </w:r>
      </w:ins>
      <w:del w:id="38" w:author="Timothy Essington" w:date="2016-09-06T11:12:00Z">
        <w:r w:rsidRPr="0013671C" w:rsidDel="002418E1">
          <w:rPr>
            <w:rFonts w:eastAsia="Calibri" w:cs="Times New Roman"/>
          </w:rPr>
          <w:delText>difference i</w:delText>
        </w:r>
      </w:del>
      <w:r w:rsidRPr="0013671C">
        <w:rPr>
          <w:rFonts w:eastAsia="Calibri" w:cs="Times New Roman"/>
        </w:rPr>
        <w:t xml:space="preserve">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del w:id="39" w:author="Timothy Essington" w:date="2016-09-06T11:12:00Z">
        <w:r w:rsidR="00845F60" w:rsidDel="002418E1">
          <w:rPr>
            <w:rFonts w:eastAsia="Calibri" w:cs="Times New Roman"/>
          </w:rPr>
          <w:delText>, to reduce simulation complexity,</w:delText>
        </w:r>
        <w:r w:rsidRPr="0013671C" w:rsidDel="002418E1">
          <w:rPr>
            <w:rFonts w:eastAsia="Calibri" w:cs="Times New Roman"/>
          </w:rPr>
          <w:delText xml:space="preserve"> </w:delText>
        </w:r>
      </w:del>
      <w:ins w:id="40" w:author="Timothy Essington" w:date="2016-09-06T11:12:00Z">
        <w:r w:rsidR="002418E1">
          <w:rPr>
            <w:rFonts w:eastAsia="Calibri" w:cs="Times New Roman"/>
          </w:rPr>
          <w:t xml:space="preserve"> </w:t>
        </w:r>
      </w:ins>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biomass</w:t>
      </w:r>
      <w:r w:rsidR="00030726">
        <w:rPr>
          <w:rFonts w:eastAsia="Calibri" w:cs="Times New Roman"/>
        </w:rPr>
        <w:t xml:space="preserve"> (</w:t>
      </w:r>
      <w:r w:rsidR="00030726">
        <w:t>see Wetzel and Punt, 2016 for additional details on PFMC rebuilding plans)</w:t>
      </w:r>
      <w:r w:rsidR="00755CA5">
        <w:rPr>
          <w:rFonts w:eastAsia="Calibri" w:cs="Times New Roman"/>
        </w:rPr>
        <w:t xml:space="preserve">. </w:t>
      </w:r>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71202B">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5B3638D7" w:rsidR="008738EF" w:rsidRDefault="009E27EB" w:rsidP="0071202B">
      <w:r>
        <w:t>T</w:t>
      </w:r>
      <w:r w:rsidR="008738EF">
        <w:t xml:space="preserve">he operating model applied a shift from asymptotic to dome-shaped </w:t>
      </w:r>
      <w:r>
        <w:t xml:space="preserve">fishery </w:t>
      </w:r>
      <w:r w:rsidR="008738EF">
        <w:t xml:space="preserve">selectivity </w:t>
      </w:r>
      <w:r>
        <w:t>when the stock was</w:t>
      </w:r>
      <w:r w:rsidR="00096542">
        <w:t xml:space="preserve"> estimated overfished that continued until the stock rebuilt to the target biomass</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 xml:space="preserve">a time </w:t>
      </w:r>
      <w:r w:rsidR="00D53254">
        <w:lastRenderedPageBreak/>
        <w:t>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5pt;height:31pt" o:ole="">
            <v:imagedata r:id="rId43" o:title=""/>
          </v:shape>
          <o:OLEObject Type="Embed" ProgID="Equation.DSMT4" ShapeID="_x0000_i1042" DrawAspect="Content" ObjectID="_1408524268"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71202B">
      <w:pPr>
        <w:pStyle w:val="Equations"/>
      </w:pPr>
      <w:r w:rsidRPr="00914317">
        <w:rPr>
          <w:position w:val="-32"/>
        </w:rPr>
        <w:object w:dxaOrig="2799" w:dyaOrig="840" w14:anchorId="7981D0DE">
          <v:shape id="_x0000_i1043" type="#_x0000_t75" style="width:140.5pt;height:41.5pt" o:ole="">
            <v:imagedata r:id="rId45" o:title=""/>
          </v:shape>
          <o:OLEObject Type="Embed" ProgID="Equation.DSMT4" ShapeID="_x0000_i1043" DrawAspect="Content" ObjectID="_1408524269" r:id="rId46"/>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096542">
      <w:r>
        <w:tab/>
        <w:t xml:space="preserve">where </w:t>
      </w:r>
      <w:r>
        <w:rPr>
          <w:i/>
        </w:rPr>
        <w:t>N</w:t>
      </w:r>
      <w:r>
        <w:t xml:space="preserve"> is the number of simulations (</w:t>
      </w:r>
      <w:r>
        <w:rPr>
          <w:i/>
        </w:rPr>
        <w:t>N</w:t>
      </w:r>
      <w:r>
        <w:t xml:space="preserve"> = 100).</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t>Results</w:t>
      </w:r>
    </w:p>
    <w:p w14:paraId="65A4CB04" w14:textId="3EBBC2DD" w:rsidR="00906899" w:rsidRDefault="00906899" w:rsidP="0071202B">
      <w:pPr>
        <w:pStyle w:val="Heading2"/>
      </w:pPr>
      <w:r>
        <w:t>Assessment performance with time-invariant parameters</w:t>
      </w:r>
    </w:p>
    <w:p w14:paraId="665314BF" w14:textId="01A86150"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del w:id="41" w:author="Timothy Essington" w:date="2016-09-06T11:27:00Z">
        <w:r w:rsidR="00C321EE" w:rsidDel="002D6D97">
          <w:delText>estimated</w:delText>
        </w:r>
      </w:del>
      <w:ins w:id="42" w:author="Timothy Essington" w:date="2016-09-06T11:26:00Z">
        <w:r w:rsidR="002D6D97">
          <w:t>biomass</w:t>
        </w:r>
      </w:ins>
      <w:ins w:id="43" w:author="Timothy Essington" w:date="2016-09-06T11:27:00Z">
        <w:r w:rsidR="002D6D97">
          <w:t xml:space="preserve"> metrics </w:t>
        </w:r>
      </w:ins>
      <w:del w:id="44" w:author="Timothy Essington" w:date="2016-09-06T11:27:00Z">
        <w:r w:rsidR="00C321EE" w:rsidDel="002D6D97">
          <w:delText xml:space="preserve"> spawning biomass and relative </w:delText>
        </w:r>
        <w:r w:rsidR="0009663C" w:rsidDel="002D6D97">
          <w:delText xml:space="preserve">spawning </w:delText>
        </w:r>
        <w:r w:rsidR="00C321EE" w:rsidDel="002D6D97">
          <w:delText>biomass</w:delText>
        </w:r>
      </w:del>
      <w:r w:rsidR="00C321EE">
        <w:t xml:space="preserve"> </w:t>
      </w:r>
      <w:proofErr w:type="gramStart"/>
      <w:r w:rsidR="00775A51">
        <w:t>were</w:t>
      </w:r>
      <w:proofErr w:type="gramEnd"/>
      <w:r w:rsidR="00775A51">
        <w:t xml:space="preserve"> similar</w:t>
      </w:r>
      <w:r w:rsidR="00C321EE">
        <w:t xml:space="preserve"> </w:t>
      </w:r>
      <w:del w:id="45" w:author="Timothy Essington" w:date="2016-09-06T11:26:00Z">
        <w:r w:rsidR="00C321EE" w:rsidDel="002D6D97">
          <w:delText xml:space="preserve">among </w:delText>
        </w:r>
      </w:del>
      <w:ins w:id="46" w:author="Timothy Essington" w:date="2016-09-06T11:27:00Z">
        <w:r w:rsidR="002D6D97">
          <w:t>between</w:t>
        </w:r>
      </w:ins>
      <w:ins w:id="47" w:author="Timothy Essington" w:date="2016-09-06T11:26:00Z">
        <w:r w:rsidR="002D6D97">
          <w:t xml:space="preserve"> </w:t>
        </w:r>
      </w:ins>
      <w:r w:rsidR="005B664F">
        <w:t>the full and reduced data scenario</w:t>
      </w:r>
      <w:r w:rsidR="00BD3DCA">
        <w:t>s</w:t>
      </w:r>
      <w:r w:rsidR="00C321EE">
        <w:t>.</w:t>
      </w:r>
      <w:r w:rsidR="005B664F">
        <w:t xml:space="preserve"> </w:t>
      </w:r>
      <w:r w:rsidR="009907A5">
        <w:t>The eliminate</w:t>
      </w:r>
      <w:r w:rsidR="00096542">
        <w:t xml:space="preserve">d </w:t>
      </w:r>
      <w:r w:rsidR="009907A5">
        <w:t>data scenario resulted in</w:t>
      </w:r>
      <w:ins w:id="48" w:author="Timothy Essington" w:date="2016-09-06T11:28:00Z">
        <w:r w:rsidR="002D6D97">
          <w:t xml:space="preserve"> relatively unbiased estimates of </w:t>
        </w:r>
      </w:ins>
      <w:del w:id="49" w:author="Timothy Essington" w:date="2016-09-06T11:28:00Z">
        <w:r w:rsidR="009907A5" w:rsidDel="002D6D97">
          <w:delText xml:space="preserve"> median </w:delText>
        </w:r>
        <w:r w:rsidR="00A6292D" w:rsidDel="002D6D97">
          <w:delText>(across simulation</w:delText>
        </w:r>
        <w:r w:rsidR="00395200" w:rsidDel="002D6D97">
          <w:delText>s</w:delText>
        </w:r>
        <w:r w:rsidR="00A6292D" w:rsidDel="002D6D97">
          <w:delText xml:space="preserve">) </w:delText>
        </w:r>
        <w:r w:rsidR="009907A5" w:rsidDel="002D6D97">
          <w:delText xml:space="preserve">estimates of </w:delText>
        </w:r>
      </w:del>
      <w:r w:rsidR="009907A5">
        <w:t xml:space="preserve">spawning biomass and relative </w:t>
      </w:r>
      <w:r w:rsidR="0009663C">
        <w:t xml:space="preserve">spawning </w:t>
      </w:r>
      <w:r w:rsidR="009907A5">
        <w:t>biomass</w:t>
      </w:r>
      <w:ins w:id="50" w:author="Timothy Essington" w:date="2016-09-06T11:28:00Z">
        <w:r w:rsidR="00D44E25">
          <w:t xml:space="preserve"> that </w:t>
        </w:r>
      </w:ins>
      <w:del w:id="51" w:author="Timothy Essington" w:date="2016-09-06T11:28:00Z">
        <w:r w:rsidR="009907A5" w:rsidDel="002D6D97">
          <w:delText xml:space="preserve"> </w:delText>
        </w:r>
        <w:r w:rsidR="00002C86" w:rsidDel="002D6D97">
          <w:delText xml:space="preserve">errors </w:delText>
        </w:r>
        <w:r w:rsidR="00395200" w:rsidDel="002D6D97">
          <w:delText>that were similar to the true values</w:delText>
        </w:r>
        <w:r w:rsidR="00C1029F" w:rsidDel="002D6D97">
          <w:delText xml:space="preserve"> in median terms</w:delText>
        </w:r>
        <w:r w:rsidR="00096542" w:rsidDel="002D6D97">
          <w:delText>,</w:delText>
        </w:r>
        <w:r w:rsidR="009907A5" w:rsidDel="00D44E25">
          <w:delText xml:space="preserve"> but </w:delText>
        </w:r>
      </w:del>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commentRangeStart w:id="52"/>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 xml:space="preserve">with high </w:t>
      </w:r>
      <w:r w:rsidR="00395200">
        <w:lastRenderedPageBreak/>
        <w:t>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commentRangeEnd w:id="52"/>
      <w:r w:rsidR="00F373AB">
        <w:rPr>
          <w:rStyle w:val="CommentReference"/>
        </w:rPr>
        <w:commentReference w:id="52"/>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2B350C02"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w:t>
      </w:r>
      <w:del w:id="53" w:author="Ian Stewart" w:date="2016-08-01T15:10:00Z">
        <w:r w:rsidR="00942875" w:rsidDel="00F373AB">
          <w:delText xml:space="preserve">minimal </w:delText>
        </w:r>
      </w:del>
      <w:r w:rsidR="00FB4A4C">
        <w:t>improve</w:t>
      </w:r>
      <w:r w:rsidR="00603025">
        <w:t>ment</w:t>
      </w:r>
      <w:r w:rsidR="00FB4A4C">
        <w:t xml:space="preserve"> over the management period </w:t>
      </w:r>
      <w:commentRangeStart w:id="54"/>
      <w:r w:rsidR="00FB4A4C">
        <w:t>as stock</w:t>
      </w:r>
      <w:r w:rsidR="00096542">
        <w:t>s</w:t>
      </w:r>
      <w:r w:rsidR="00FB4A4C">
        <w:t xml:space="preserve"> began to </w:t>
      </w:r>
      <w:proofErr w:type="gramStart"/>
      <w:r w:rsidR="00FB4A4C">
        <w:t xml:space="preserve">be assessed </w:t>
      </w:r>
      <w:r w:rsidR="00A6292D">
        <w:t xml:space="preserve">to be </w:t>
      </w:r>
      <w:r w:rsidR="00FB4A4C">
        <w:t>rebuilt</w:t>
      </w:r>
      <w:commentRangeEnd w:id="54"/>
      <w:proofErr w:type="gramEnd"/>
      <w:r w:rsidR="00D44E25">
        <w:rPr>
          <w:rStyle w:val="CommentReference"/>
        </w:rPr>
        <w:commentReference w:id="54"/>
      </w:r>
      <w:r w:rsidR="00FB4A4C">
        <w:t xml:space="preserve">,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71202B">
      <w:r>
        <w:t>Examining the</w:t>
      </w:r>
      <w:r w:rsidR="006445AF">
        <w:t xml:space="preserve"> eliminated data scenario</w:t>
      </w:r>
      <w:r w:rsidR="00FB4A4C">
        <w:t xml:space="preserve"> closer </w:t>
      </w:r>
      <w:commentRangeStart w:id="55"/>
      <w:r>
        <w:t>revealed a pattern</w:t>
      </w:r>
      <w:r w:rsidR="00FB4A4C">
        <w:t xml:space="preserve"> </w:t>
      </w:r>
      <w:commentRangeEnd w:id="55"/>
      <w:r w:rsidR="00D44E25">
        <w:rPr>
          <w:rStyle w:val="CommentReference"/>
        </w:rPr>
        <w:commentReference w:id="55"/>
      </w:r>
      <w:r w:rsidR="00FB4A4C">
        <w:t>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commentRangeStart w:id="56"/>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commentRangeEnd w:id="56"/>
      <w:r w:rsidR="00D44E25">
        <w:rPr>
          <w:rStyle w:val="CommentReference"/>
        </w:rPr>
        <w:commentReference w:id="56"/>
      </w:r>
    </w:p>
    <w:p w14:paraId="7A8688DB" w14:textId="2E396DED" w:rsidR="00906899" w:rsidRDefault="00692EA3" w:rsidP="0071202B">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4F53CEF6" w:rsidR="00DA6237" w:rsidRDefault="002B4F81" w:rsidP="0071202B">
      <w:commentRangeStart w:id="57"/>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w:t>
      </w:r>
      <w:ins w:id="58" w:author="Timothy Essington" w:date="2016-09-06T11:36:00Z">
        <w:r w:rsidR="00D44E25">
          <w:t>true recovery time</w:t>
        </w:r>
      </w:ins>
      <w:del w:id="59" w:author="Timothy Essington" w:date="2016-09-06T11:36:00Z">
        <w:r w:rsidDel="00D44E25">
          <w:delText>median recovery year</w:delText>
        </w:r>
      </w:del>
      <w:r>
        <w:t xml:space="preserve"> within the operating model (Table 2).  In contrast, both the reduced and eliminated data scenarios </w:t>
      </w:r>
      <w:r w:rsidR="00AF302B">
        <w:t>had</w:t>
      </w:r>
      <w:r>
        <w:t xml:space="preserve"> shorter median recovery time</w:t>
      </w:r>
      <w:r w:rsidR="00AF302B">
        <w:t>s</w:t>
      </w:r>
      <w:r>
        <w:t xml:space="preserve"> compared to the operating model (Table 2). </w:t>
      </w:r>
      <w:commentRangeEnd w:id="57"/>
      <w:r w:rsidR="00D44E25">
        <w:rPr>
          <w:rStyle w:val="CommentReference"/>
        </w:rPr>
        <w:commentReference w:id="57"/>
      </w:r>
      <w:r>
        <w:t xml:space="preserve">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w:t>
      </w:r>
      <w:r w:rsidR="00942875">
        <w:lastRenderedPageBreak/>
        <w:t>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71202B">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56837B74"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w:t>
      </w:r>
      <w:ins w:id="60" w:author="Ian Stewart" w:date="2016-08-01T15:17:00Z">
        <w:r w:rsidR="00127CC2">
          <w:t xml:space="preserve">median </w:t>
        </w:r>
      </w:ins>
      <w:r w:rsidR="005E5540">
        <w:t xml:space="preserve">estimates </w:t>
      </w:r>
      <w:r w:rsidR="00A76FAF">
        <w:t xml:space="preserve">generally equal to the true value </w:t>
      </w:r>
      <w:del w:id="61" w:author="Ian Stewart" w:date="2016-08-01T15:18:00Z">
        <w:r w:rsidR="00A76FAF" w:rsidDel="00127CC2">
          <w:delText xml:space="preserve">in median terms </w:delText>
        </w:r>
      </w:del>
      <w:r w:rsidR="00A76FAF">
        <w:t>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del w:id="62" w:author="Ian Stewart" w:date="2016-08-01T15:18:00Z">
        <w:r w:rsidR="005E5540" w:rsidDel="00127CC2">
          <w:delText>had</w:delText>
        </w:r>
        <w:r w:rsidR="00A76FAF" w:rsidDel="00127CC2">
          <w:delText xml:space="preserve"> </w:delText>
        </w:r>
      </w:del>
      <w:ins w:id="63" w:author="Ian Stewart" w:date="2016-08-01T15:18:00Z">
        <w:r w:rsidR="00127CC2">
          <w:t xml:space="preserve">were estimated to have </w:t>
        </w:r>
      </w:ins>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68A1A9E3"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71202B">
      <w:r>
        <w:lastRenderedPageBreak/>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6F17A24C" w:rsidR="00642CEC" w:rsidRDefault="00B209A4" w:rsidP="0071202B">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 xml:space="preserve">(32 simulations).  As was observed in the time-invariant </w:t>
      </w:r>
      <w:proofErr w:type="spellStart"/>
      <w:r>
        <w:t>case</w:t>
      </w:r>
      <w:ins w:id="64" w:author="Timothy Essington" w:date="2016-09-06T11:45:00Z">
        <w:r w:rsidR="005913D4">
          <w:t>,</w:t>
        </w:r>
      </w:ins>
      <w:del w:id="65" w:author="Timothy Essington" w:date="2016-09-06T11:45:00Z">
        <w:r w:rsidR="002C0888" w:rsidDel="005913D4">
          <w:delText xml:space="preserve"> (Fig. 6)</w:delText>
        </w:r>
        <w:r w:rsidDel="005913D4">
          <w:delText xml:space="preserve">, </w:delText>
        </w:r>
      </w:del>
      <w:r>
        <w:t>the</w:t>
      </w:r>
      <w:proofErr w:type="spellEnd"/>
      <w:r>
        <w:t xml:space="preserv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71202B">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71202B">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71202B">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4F55070E"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fishery selectivity curve and data quantity.  </w:t>
      </w:r>
      <w:r w:rsidR="00657831">
        <w:t>The fishery</w:t>
      </w:r>
      <w:r w:rsidR="001E5D17">
        <w:t xml:space="preserve"> selectivity </w:t>
      </w:r>
      <w:r w:rsidR="00657831">
        <w:t xml:space="preserve">curve was </w:t>
      </w:r>
      <w:commentRangeStart w:id="66"/>
      <w:r w:rsidR="00657831">
        <w:lastRenderedPageBreak/>
        <w:t>specified to be greater than the maturity curve,</w:t>
      </w:r>
      <w:commentRangeEnd w:id="66"/>
      <w:r w:rsidR="00C2148A">
        <w:rPr>
          <w:rStyle w:val="CommentReference"/>
        </w:rPr>
        <w:commentReference w:id="66"/>
      </w:r>
      <w:r w:rsidR="00657831">
        <w:t xml:space="prese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71202B">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720FCCB2" w:rsidR="009E56CA" w:rsidRDefault="00761F3B" w:rsidP="0071202B">
      <w:commentRangeStart w:id="67"/>
      <w:r>
        <w:t xml:space="preserve">The high number of simulations that failed to be </w:t>
      </w:r>
      <w:r w:rsidR="0097415C">
        <w:t>projected</w:t>
      </w:r>
      <w:r>
        <w:t xml:space="preserve"> rebuilt by the eliminated data scenario highlighted the importance of continued data collection during rebuilding</w:t>
      </w:r>
      <w:commentRangeEnd w:id="67"/>
      <w:r w:rsidR="002E7179">
        <w:rPr>
          <w:rStyle w:val="CommentReference"/>
        </w:rPr>
        <w:commentReference w:id="67"/>
      </w:r>
      <w:r>
        <w:t xml:space="preserve">.  </w:t>
      </w:r>
      <w:r w:rsidR="00E0300F">
        <w:t xml:space="preserve">In the absence of new data, </w:t>
      </w:r>
      <w:r w:rsidR="007C5E14">
        <w:t xml:space="preserve">the first and subsequent assessments are entirely dependent on the quality of the historical data to inform parameter estimates.  The simulations that failed </w:t>
      </w:r>
      <w:ins w:id="68" w:author="Timothy Essington" w:date="2016-09-06T11:54:00Z">
        <w:r w:rsidR="002E7179">
          <w:t xml:space="preserve">correctly detect rebuilding </w:t>
        </w:r>
      </w:ins>
      <w:bookmarkStart w:id="69" w:name="_GoBack"/>
      <w:bookmarkEnd w:id="69"/>
      <w:del w:id="70" w:author="Timothy Essington" w:date="2016-09-06T11:54:00Z">
        <w:r w:rsidR="007C5E14" w:rsidDel="002E7179">
          <w:delText xml:space="preserve">to be </w:delText>
        </w:r>
        <w:r w:rsidR="0097415C" w:rsidDel="002E7179">
          <w:delText>projected</w:delText>
        </w:r>
        <w:r w:rsidR="007C5E14" w:rsidDel="002E7179">
          <w:delText xml:space="preserve"> </w:delText>
        </w:r>
        <w:r w:rsidR="0071587B" w:rsidDel="002E7179">
          <w:delText>rebuilt</w:delText>
        </w:r>
        <w:r w:rsidR="007C5E14" w:rsidDel="002E7179">
          <w:delText xml:space="preserve"> </w:delText>
        </w:r>
      </w:del>
      <w:r w:rsidR="007C5E14">
        <w:t xml:space="preserve">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71202B">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 xml:space="preserve">ime-varying natural mortality is likely more complex with extended </w:t>
      </w:r>
      <w:r w:rsidR="00380CB6">
        <w:lastRenderedPageBreak/>
        <w:t>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16237513"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w:t>
      </w:r>
      <w:commentRangeStart w:id="71"/>
      <w:r w:rsidR="00DB28C3">
        <w:t>estimates</w:t>
      </w:r>
      <w:commentRangeEnd w:id="71"/>
      <w:r w:rsidR="00AC3BAC">
        <w:rPr>
          <w:rStyle w:val="CommentReference"/>
        </w:rPr>
        <w:commentReference w:id="71"/>
      </w:r>
      <w:r w:rsidR="007A0FDB">
        <w:t xml:space="preserve">.  </w:t>
      </w:r>
      <w:del w:id="72" w:author="Ian Stewart" w:date="2016-08-01T15:30:00Z">
        <w:r w:rsidR="007A0FDB" w:rsidDel="00AC3BAC">
          <w:delText xml:space="preserve"> </w:delText>
        </w:r>
      </w:del>
    </w:p>
    <w:p w14:paraId="3333362C" w14:textId="7AA3CB36"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 xml:space="preserve">ns why </w:t>
      </w:r>
      <w:proofErr w:type="gramStart"/>
      <w:r w:rsidR="00E234B6">
        <w:t>retaining data streams is</w:t>
      </w:r>
      <w:proofErr w:type="gramEnd"/>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t>Acknowledgements</w:t>
      </w:r>
    </w:p>
    <w:p w14:paraId="534FB088" w14:textId="7FDFEDDD" w:rsidR="002A15E3" w:rsidRPr="00314AE9" w:rsidRDefault="00E019C1" w:rsidP="0071202B">
      <w:pPr>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71202B">
      <w:pPr>
        <w:pStyle w:val="Heading1"/>
      </w:pPr>
      <w:r>
        <w:lastRenderedPageBreak/>
        <w:t>References</w:t>
      </w:r>
    </w:p>
    <w:p w14:paraId="2DBEADD3" w14:textId="27C57ED2" w:rsidR="002A15E3" w:rsidRPr="00030726" w:rsidRDefault="002A15E3" w:rsidP="00030726">
      <w:pPr>
        <w:pStyle w:val="References"/>
      </w:pPr>
      <w:r w:rsidRPr="00030726">
        <w:t xml:space="preserve">Chen, Y., Chen, L., </w:t>
      </w:r>
      <w:r w:rsidR="00AB7725" w:rsidRPr="00030726">
        <w:t>and K.I. Stergiou</w:t>
      </w:r>
      <w:r w:rsidRPr="00030726">
        <w:t>. 2003. Impacts of data quantity on fisheries s</w:t>
      </w:r>
      <w:r w:rsidR="00DE0025" w:rsidRPr="00030726">
        <w:t>tock assessment. Aquat. Sci. 65:</w:t>
      </w:r>
      <w:r w:rsidRPr="00030726">
        <w:t xml:space="preserve"> 92-98.</w:t>
      </w:r>
    </w:p>
    <w:p w14:paraId="7837AB0F" w14:textId="20450A6C" w:rsidR="007A0568" w:rsidRPr="00030726" w:rsidRDefault="007A0568" w:rsidP="00030726">
      <w:pPr>
        <w:pStyle w:val="References"/>
      </w:pPr>
      <w:r w:rsidRPr="00030726">
        <w:t xml:space="preserve">Conn, P.B., Williams, E.H., </w:t>
      </w:r>
      <w:r w:rsidR="00AB7725" w:rsidRPr="00030726">
        <w:t xml:space="preserve">and K.W. </w:t>
      </w:r>
      <w:r w:rsidRPr="00030726">
        <w:t>S</w:t>
      </w:r>
      <w:r w:rsidR="00AB7725" w:rsidRPr="00030726">
        <w:t>hertzer</w:t>
      </w:r>
      <w:r w:rsidRPr="00030726">
        <w:t>. 2010. When can we reliably estimate the productivity of fish stocks? Can. J. Fish. Aquat. Sci. 67: 511-523.</w:t>
      </w:r>
    </w:p>
    <w:p w14:paraId="154EA0C1" w14:textId="73F884EE" w:rsidR="000C3DB9" w:rsidRPr="00030726" w:rsidRDefault="000C3DB9" w:rsidP="00030726">
      <w:pPr>
        <w:pStyle w:val="References"/>
      </w:pPr>
      <w:r w:rsidRPr="00030726">
        <w:t>Hilborn, R. 1979. Comparison of fisheries control systems that utilize catch and effort data. J. Fish. Res. Board. Can. 36: 1477-1489.</w:t>
      </w:r>
    </w:p>
    <w:p w14:paraId="3978E7B3" w14:textId="688E4EBA" w:rsidR="005834C1" w:rsidRPr="00030726" w:rsidRDefault="005834C1" w:rsidP="00030726">
      <w:pPr>
        <w:pStyle w:val="References"/>
      </w:pPr>
      <w:r w:rsidRPr="00030726">
        <w:t xml:space="preserve">Hixon, M.A., Johnson, D.W., </w:t>
      </w:r>
      <w:r w:rsidR="00AB7725" w:rsidRPr="00030726">
        <w:t>and S.M. Sogard</w:t>
      </w:r>
      <w:r w:rsidRPr="00030726">
        <w:t>. 2014. BOFFFs: on the importance of conserving old-growth age structure in fishery populations. ICES J. Mar. Sci. 71: 2171-2185.</w:t>
      </w:r>
    </w:p>
    <w:p w14:paraId="4D76F077" w14:textId="200D54C6" w:rsidR="005834C1" w:rsidRPr="00030726" w:rsidRDefault="005834C1" w:rsidP="00030726">
      <w:pPr>
        <w:pStyle w:val="References"/>
      </w:pPr>
      <w:r w:rsidRPr="00030726">
        <w:t xml:space="preserve">Hollowed, A. B., Barange, M., Ito, S., Kim, S., Loeng, H., and </w:t>
      </w:r>
      <w:r w:rsidR="00AB7725" w:rsidRPr="00030726">
        <w:t>M.A. Peck</w:t>
      </w:r>
      <w:r w:rsidRPr="00030726">
        <w:t xml:space="preserve">. 2011. Effects of climate change on fish and fisheries: forecasting impacts, assessing ecosystem responses, and evaluating management strategies. </w:t>
      </w:r>
      <w:r w:rsidR="00AB7725" w:rsidRPr="00030726">
        <w:t>ICES J. Mar. Sci.</w:t>
      </w:r>
      <w:r w:rsidRPr="00030726">
        <w:t xml:space="preserve"> 68: 984–985.</w:t>
      </w:r>
    </w:p>
    <w:p w14:paraId="66F3E117" w14:textId="6B76D2E3" w:rsidR="005834C1" w:rsidRPr="00030726" w:rsidRDefault="005834C1" w:rsidP="00030726">
      <w:pPr>
        <w:pStyle w:val="References"/>
      </w:pPr>
      <w:r w:rsidRPr="00030726">
        <w:t xml:space="preserve">Ianelli, J. N., Hollowed, A. B., Haynie, A. C., Muter, F. J., and </w:t>
      </w:r>
      <w:r w:rsidR="00AB7725" w:rsidRPr="00030726">
        <w:t>N.A. Bond</w:t>
      </w:r>
      <w:r w:rsidRPr="00030726">
        <w:t>. 2011. Evaluating management strategies for eastern Bering Sea walleye pollock (Theragra chalcogramma) in a changing environment.</w:t>
      </w:r>
      <w:r w:rsidR="00AB7725" w:rsidRPr="00030726">
        <w:t xml:space="preserve"> ICES J. Mar. Sci. </w:t>
      </w:r>
      <w:r w:rsidRPr="00030726">
        <w:t>68: 1297–1304.</w:t>
      </w:r>
    </w:p>
    <w:p w14:paraId="3CEBD421" w14:textId="5AA39FBB" w:rsidR="000873DC" w:rsidRPr="00030726" w:rsidRDefault="000873DC" w:rsidP="00030726">
      <w:pPr>
        <w:pStyle w:val="References"/>
      </w:pPr>
      <w:r w:rsidRPr="00030726">
        <w:t xml:space="preserve">Johnson, K.F., Monnahan, C.C., McGilliard, C.R., Vert-pre, K.A., Anderson, S.C., Cunningham, C.J., Hurtado-Ferro, F., Licandeo, R.R., Muradian, M.L., Ono, K., Szuwalski, C.S., Valero, J.L., Whitten, A.R., </w:t>
      </w:r>
      <w:r w:rsidR="00AB7725" w:rsidRPr="00030726">
        <w:t>and A.E. Punt</w:t>
      </w:r>
      <w:r w:rsidRPr="00030726">
        <w:t>. 2014. Time-varying natural mortality in fisheries stock assessment models: identifying a default approach. ICES</w:t>
      </w:r>
      <w:r w:rsidR="007A4BF3" w:rsidRPr="00030726">
        <w:t xml:space="preserve"> J. Mar. Sci. 72: 137-150.</w:t>
      </w:r>
    </w:p>
    <w:p w14:paraId="7E33B0CB" w14:textId="34B8DEC9" w:rsidR="005834C1" w:rsidRPr="00030726" w:rsidRDefault="005834C1" w:rsidP="00030726">
      <w:pPr>
        <w:pStyle w:val="References"/>
      </w:pPr>
      <w:r w:rsidRPr="00030726">
        <w:t xml:space="preserve">Legault, C. M., and </w:t>
      </w:r>
      <w:r w:rsidR="00AB7725" w:rsidRPr="00030726">
        <w:t>M.C. Palmer</w:t>
      </w:r>
      <w:r w:rsidRPr="00030726">
        <w:t xml:space="preserve">. 2015. In what direction should the fishing mortality target change when natural mortality increases within an assessment? </w:t>
      </w:r>
      <w:r w:rsidR="00AB7725" w:rsidRPr="00030726">
        <w:t xml:space="preserve">Can. J. Fish. Aquat. Sci. </w:t>
      </w:r>
      <w:r w:rsidRPr="00030726">
        <w:t>73: 349–357.</w:t>
      </w:r>
    </w:p>
    <w:p w14:paraId="575542A5" w14:textId="5C3927E6" w:rsidR="002A15E3" w:rsidRPr="00030726" w:rsidRDefault="002A15E3" w:rsidP="00030726">
      <w:pPr>
        <w:pStyle w:val="References"/>
      </w:pPr>
      <w:r w:rsidRPr="00030726">
        <w:t xml:space="preserve">Lee, H.H., Maunder, </w:t>
      </w:r>
      <w:r w:rsidR="007A0568" w:rsidRPr="00030726">
        <w:t xml:space="preserve">M.N., Piner, K.R., </w:t>
      </w:r>
      <w:r w:rsidR="00AB7725" w:rsidRPr="00030726">
        <w:t>and R.D. Methot</w:t>
      </w:r>
      <w:r w:rsidR="007A0568" w:rsidRPr="00030726">
        <w:t>.</w:t>
      </w:r>
      <w:r w:rsidRPr="00030726">
        <w:t xml:space="preserve"> 2012. Can steepness of the stock-recruitment relationship be estimated in fishery stock assessm</w:t>
      </w:r>
      <w:r w:rsidR="00DE0025" w:rsidRPr="00030726">
        <w:t>ent models?  Fish. Res. 125-126:</w:t>
      </w:r>
      <w:r w:rsidRPr="00030726">
        <w:t xml:space="preserve"> 254-261.</w:t>
      </w:r>
    </w:p>
    <w:p w14:paraId="7CEA86A9" w14:textId="11407AE5" w:rsidR="002A15E3" w:rsidRPr="00030726" w:rsidRDefault="002A15E3" w:rsidP="00030726">
      <w:pPr>
        <w:pStyle w:val="References"/>
      </w:pPr>
      <w:r w:rsidRPr="00030726">
        <w:t xml:space="preserve">Magnusson, A., </w:t>
      </w:r>
      <w:r w:rsidR="00AB7725" w:rsidRPr="00030726">
        <w:t>and R. Hilborn</w:t>
      </w:r>
      <w:r w:rsidRPr="00030726">
        <w:t>. 2007. What makes fisheries data informative? Fish Fish.</w:t>
      </w:r>
      <w:r w:rsidR="00DE0025" w:rsidRPr="00030726">
        <w:t xml:space="preserve"> 8:</w:t>
      </w:r>
      <w:r w:rsidRPr="00030726">
        <w:t xml:space="preserve"> 337-358.</w:t>
      </w:r>
    </w:p>
    <w:p w14:paraId="12B957D5" w14:textId="59466F55" w:rsidR="00DB28C3" w:rsidRPr="00030726" w:rsidRDefault="00DB28C3" w:rsidP="00030726">
      <w:pPr>
        <w:pStyle w:val="References"/>
      </w:pPr>
      <w:r w:rsidRPr="00030726">
        <w:t xml:space="preserve">Martell, S., </w:t>
      </w:r>
      <w:r w:rsidR="00AB7725" w:rsidRPr="00030726">
        <w:t>and I. Stewart</w:t>
      </w:r>
      <w:r w:rsidRPr="00030726">
        <w:t>. 2013. Towards defining good practices for modeling time-varying selectivity. Fish. Res. 158: 84-95.</w:t>
      </w:r>
    </w:p>
    <w:p w14:paraId="15D8ADF7" w14:textId="1472AFAD" w:rsidR="00892332" w:rsidRPr="00030726" w:rsidRDefault="00892332" w:rsidP="00030726">
      <w:pPr>
        <w:pStyle w:val="References"/>
      </w:pPr>
      <w:r w:rsidRPr="00030726">
        <w:t>Methot. Jr., R.D. (editor) 2015. Prioritizing fish stock assessments. U.S. Dep. Commer., NOAA Tech. Memo. NMFS-F/SPO-152, 31 pp.</w:t>
      </w:r>
    </w:p>
    <w:p w14:paraId="4C3CEF9D" w14:textId="6D33C2C8" w:rsidR="002A15E3" w:rsidRPr="00030726" w:rsidRDefault="002A15E3" w:rsidP="00030726">
      <w:pPr>
        <w:pStyle w:val="References"/>
      </w:pPr>
      <w:r w:rsidRPr="00030726">
        <w:t>Methot, R.D.,</w:t>
      </w:r>
      <w:r w:rsidR="00AB7725" w:rsidRPr="00030726">
        <w:t xml:space="preserve"> and K. Piner.</w:t>
      </w:r>
      <w:r w:rsidRPr="00030726">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30726" w:rsidRDefault="002A15E3" w:rsidP="00030726">
      <w:pPr>
        <w:pStyle w:val="References"/>
      </w:pPr>
      <w:r w:rsidRPr="00030726">
        <w:t xml:space="preserve">Methot, R.D., </w:t>
      </w:r>
      <w:r w:rsidR="00AB7725" w:rsidRPr="00030726">
        <w:t>and C.R. Wetzel.</w:t>
      </w:r>
      <w:r w:rsidRPr="00030726">
        <w:t xml:space="preserve"> 2013. Stock Synthesis: A biological and statistical framework for fish stock assessment and fis</w:t>
      </w:r>
      <w:r w:rsidR="00DE0025" w:rsidRPr="00030726">
        <w:t>hery management. Fish. Res. 142:</w:t>
      </w:r>
      <w:r w:rsidRPr="00030726">
        <w:t xml:space="preserve"> 86-99.</w:t>
      </w:r>
    </w:p>
    <w:p w14:paraId="5C0B5778" w14:textId="19AEEE39" w:rsidR="00DB28C3" w:rsidRPr="00030726" w:rsidRDefault="00DB28C3" w:rsidP="00030726">
      <w:pPr>
        <w:pStyle w:val="References"/>
      </w:pPr>
      <w:r w:rsidRPr="00030726">
        <w:t xml:space="preserve">Nielsen, A., </w:t>
      </w:r>
      <w:r w:rsidR="00AB7725" w:rsidRPr="00030726">
        <w:t>and C.W. Berg</w:t>
      </w:r>
      <w:r w:rsidRPr="00030726">
        <w:t>. 2014. Estimation of time-varying selectivity in stock assessments using state-space models. Fish. Res. 158: 96-101.</w:t>
      </w:r>
    </w:p>
    <w:p w14:paraId="0DE99341" w14:textId="52419E6A" w:rsidR="002A15E3" w:rsidRPr="00030726" w:rsidRDefault="002A15E3" w:rsidP="00030726">
      <w:pPr>
        <w:pStyle w:val="References"/>
      </w:pPr>
      <w:r w:rsidRPr="00030726">
        <w:lastRenderedPageBreak/>
        <w:t xml:space="preserve">Ralston, S., Punt, A.E., Hamel, O.S., DeVore, J.D., </w:t>
      </w:r>
      <w:r w:rsidR="00AB7725" w:rsidRPr="00030726">
        <w:t>and R.J. Conser</w:t>
      </w:r>
      <w:r w:rsidRPr="00030726">
        <w:t>. 2011. A meta-analytic approach to quantifying scientific uncertainty in sto</w:t>
      </w:r>
      <w:r w:rsidR="00DE0025" w:rsidRPr="00030726">
        <w:t>ck assessments. Fish. Bull. 109:</w:t>
      </w:r>
      <w:r w:rsidRPr="00030726">
        <w:t xml:space="preserve"> 217-231.</w:t>
      </w:r>
    </w:p>
    <w:p w14:paraId="0EA3D89B" w14:textId="13F64B75" w:rsidR="000C3DB9" w:rsidRPr="00030726" w:rsidRDefault="000C3DB9" w:rsidP="00030726">
      <w:pPr>
        <w:pStyle w:val="References"/>
      </w:pPr>
      <w:r w:rsidRPr="00030726">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30726" w:rsidRDefault="005834C1" w:rsidP="00030726">
      <w:pPr>
        <w:pStyle w:val="References"/>
      </w:pPr>
      <w:r w:rsidRPr="00030726">
        <w:t>Stachura, M. M., Essington, T. E., Mantua, N. J., Hollowed, A. B., Haltuch, M. A.,</w:t>
      </w:r>
      <w:r w:rsidR="00AB7725" w:rsidRPr="00030726">
        <w:t xml:space="preserve"> Spencer, P. D., Branch, T. A., and M.J. Doyle</w:t>
      </w:r>
      <w:r w:rsidRPr="00030726">
        <w:t>. 2014. Linking Northeast Pacific recruitment synchrony to envi</w:t>
      </w:r>
      <w:r w:rsidR="00A47F5E" w:rsidRPr="00030726">
        <w:t>ronmental variability. Fish. Oceanogr.</w:t>
      </w:r>
      <w:r w:rsidR="00DE0025" w:rsidRPr="00030726">
        <w:t xml:space="preserve"> 23: </w:t>
      </w:r>
      <w:r w:rsidRPr="00030726">
        <w:t>389–408.</w:t>
      </w:r>
    </w:p>
    <w:p w14:paraId="54C2E979" w14:textId="369B478C" w:rsidR="002A15E3" w:rsidRPr="00030726" w:rsidRDefault="002A15E3" w:rsidP="00030726">
      <w:pPr>
        <w:pStyle w:val="References"/>
      </w:pPr>
      <w:r w:rsidRPr="00030726">
        <w:t xml:space="preserve">Stewart, I.J., Wallace, J.R., </w:t>
      </w:r>
      <w:r w:rsidR="00A47F5E" w:rsidRPr="00030726">
        <w:t>and C. McGilliard.</w:t>
      </w:r>
      <w:r w:rsidRPr="00030726">
        <w:t xml:space="preserve"> 2009. Status of the U.S. yelloweye rockfish resource in 2009. Pacific Fishery Management Council, 7700 Ambassador Place NE, Suite 200, Portland, OR 97220. 435 pp.</w:t>
      </w:r>
    </w:p>
    <w:p w14:paraId="24193A20" w14:textId="2003E9F7" w:rsidR="005834C1" w:rsidRPr="00030726" w:rsidRDefault="005834C1" w:rsidP="00030726">
      <w:pPr>
        <w:pStyle w:val="References"/>
      </w:pPr>
      <w:r w:rsidRPr="00030726">
        <w:t xml:space="preserve">Swain, D. P., and </w:t>
      </w:r>
      <w:r w:rsidR="00A47F5E" w:rsidRPr="00030726">
        <w:t>H.P. Benoit</w:t>
      </w:r>
      <w:r w:rsidRPr="00030726">
        <w:t>. 2015. Extreme increases in natural mortality prevent recovery of collapsed fish populations in a Nort</w:t>
      </w:r>
      <w:r w:rsidR="00A47F5E" w:rsidRPr="00030726">
        <w:t>hwest Atlantic ecosystem. Mar. Ecol. Prog. Ser.</w:t>
      </w:r>
      <w:r w:rsidRPr="00030726">
        <w:t xml:space="preserve"> 519: 165–182.</w:t>
      </w:r>
    </w:p>
    <w:p w14:paraId="17FE46B8" w14:textId="5ADB7693" w:rsidR="00DB28C3" w:rsidRPr="00030726" w:rsidRDefault="00DB28C3" w:rsidP="00030726">
      <w:pPr>
        <w:pStyle w:val="References"/>
      </w:pPr>
      <w:r w:rsidRPr="00030726">
        <w:t>Wilberg, M.J.</w:t>
      </w:r>
      <w:r w:rsidR="00A47F5E" w:rsidRPr="00030726">
        <w:t>, and J.R. Bence</w:t>
      </w:r>
      <w:r w:rsidRPr="00030726">
        <w:t>. 2006. Performance of time-varying catchability estimators in statistical catch-at-age analysis. Can. J. Fish. Aquat. Sci. 63: 2275-2285.</w:t>
      </w:r>
    </w:p>
    <w:p w14:paraId="58522891" w14:textId="54DE817D" w:rsidR="002A15E3" w:rsidRPr="00030726" w:rsidRDefault="002A15E3" w:rsidP="00030726">
      <w:pPr>
        <w:pStyle w:val="References"/>
      </w:pPr>
      <w:r w:rsidRPr="00030726">
        <w:t xml:space="preserve">Wetzel, C.R., </w:t>
      </w:r>
      <w:r w:rsidR="00A47F5E" w:rsidRPr="00030726">
        <w:t>and A.E. Punt</w:t>
      </w:r>
      <w:r w:rsidRPr="00030726">
        <w:t xml:space="preserve">. 2011. Performance of a fisheries catch-at-age model (Stock Synthesis) in data-limited </w:t>
      </w:r>
      <w:r w:rsidR="00DE0025" w:rsidRPr="00030726">
        <w:t>situations. Mar. Fresh. Res. 62:</w:t>
      </w:r>
      <w:r w:rsidRPr="00030726">
        <w:t xml:space="preserve"> 927-936.</w:t>
      </w:r>
    </w:p>
    <w:p w14:paraId="771A7F82" w14:textId="5E59385F" w:rsidR="00030726" w:rsidRPr="00030726" w:rsidRDefault="00030726" w:rsidP="00030726">
      <w:pPr>
        <w:pStyle w:val="References"/>
      </w:pPr>
      <w:r w:rsidRPr="00030726">
        <w:t>Wetzel, C.R. and A.E. Punt. 2016. The impact of alternative rebuilding strategies to rebuild overfished stocks. ICES J. Mar. Sci.</w:t>
      </w:r>
      <w:r>
        <w:t xml:space="preserve"> doi:10.1093/icesjms/fsw073.</w:t>
      </w:r>
    </w:p>
    <w:p w14:paraId="2954DBE4" w14:textId="68B3FE77" w:rsidR="002A15E3" w:rsidRDefault="002A15E3" w:rsidP="00030726">
      <w:pPr>
        <w:pStyle w:val="References"/>
      </w:pPr>
      <w:r w:rsidRPr="00030726">
        <w:t xml:space="preserve">Yin, Y., </w:t>
      </w:r>
      <w:r w:rsidR="00DE0025" w:rsidRPr="00030726">
        <w:t>and D.B. Samson</w:t>
      </w:r>
      <w:r w:rsidRPr="00030726">
        <w:t>. 2004. Bias and precision of estimates from an age-structured stock assessment program in relation to stock and data characteristics. N</w:t>
      </w:r>
      <w:r w:rsidR="00DE0025" w:rsidRPr="00030726">
        <w:t>orth</w:t>
      </w:r>
      <w:r w:rsidRPr="00030726">
        <w:t>.</w:t>
      </w:r>
      <w:r w:rsidR="00DE0025" w:rsidRPr="00030726">
        <w:t xml:space="preserve"> </w:t>
      </w:r>
      <w:r w:rsidRPr="00030726">
        <w:t>A</w:t>
      </w:r>
      <w:r w:rsidR="00DE0025" w:rsidRPr="00030726">
        <w:t>m</w:t>
      </w:r>
      <w:r w:rsidRPr="00030726">
        <w:t>. Jour. Fish. Manag</w:t>
      </w:r>
      <w:r w:rsidR="00DE0025" w:rsidRPr="00030726">
        <w:t>e. 24:</w:t>
      </w:r>
      <w:r w:rsidRPr="00030726">
        <w:t xml:space="preserve"> 865-879. </w:t>
      </w:r>
      <w:r w:rsidRPr="00030726">
        <w:br w:type="page"/>
      </w:r>
    </w:p>
    <w:p w14:paraId="5CFBBCE5" w14:textId="79A77C34" w:rsidR="000A6B6D" w:rsidRDefault="000A6B6D" w:rsidP="0071202B">
      <w:pPr>
        <w:pStyle w:val="Heading1"/>
      </w:pPr>
      <w:r>
        <w:lastRenderedPageBreak/>
        <w:t>Tables</w:t>
      </w:r>
    </w:p>
    <w:p w14:paraId="55F4165B" w14:textId="3AF80A2A"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71202B">
            <w:pPr>
              <w:keepNext/>
              <w:keepLines/>
              <w:ind w:firstLine="0"/>
              <w:jc w:val="left"/>
              <w:outlineLvl w:val="0"/>
              <w:rPr>
                <w:rFonts w:cs="Calibri"/>
                <w:sz w:val="20"/>
                <w:szCs w:val="20"/>
              </w:rPr>
            </w:pPr>
            <w:bookmarkStart w:id="73" w:name="_Toc275175147"/>
            <w:r w:rsidRPr="009F0784">
              <w:rPr>
                <w:rFonts w:cs="Calibri"/>
                <w:sz w:val="20"/>
                <w:szCs w:val="20"/>
              </w:rPr>
              <w:t>Parameter</w:t>
            </w:r>
            <w:bookmarkEnd w:id="73"/>
          </w:p>
        </w:tc>
        <w:tc>
          <w:tcPr>
            <w:tcW w:w="1890" w:type="dxa"/>
            <w:tcBorders>
              <w:top w:val="single" w:sz="12" w:space="0" w:color="auto"/>
            </w:tcBorders>
            <w:vAlign w:val="bottom"/>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71202B">
            <w:pPr>
              <w:keepNext/>
              <w:keepLines/>
              <w:ind w:firstLine="0"/>
              <w:outlineLvl w:val="0"/>
              <w:rPr>
                <w:rFonts w:cs="Calibri"/>
                <w:sz w:val="20"/>
                <w:szCs w:val="20"/>
              </w:rPr>
            </w:pPr>
            <w:bookmarkStart w:id="74"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74"/>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71202B">
            <w:pPr>
              <w:keepNext/>
              <w:keepLines/>
              <w:ind w:firstLine="0"/>
              <w:jc w:val="center"/>
              <w:outlineLvl w:val="0"/>
              <w:rPr>
                <w:rFonts w:cs="Calibri"/>
                <w:sz w:val="20"/>
                <w:szCs w:val="20"/>
              </w:rPr>
            </w:pPr>
            <w:bookmarkStart w:id="75" w:name="_Toc275175157"/>
            <w:r w:rsidRPr="009F0784">
              <w:rPr>
                <w:rFonts w:cs="Calibri"/>
                <w:sz w:val="20"/>
                <w:szCs w:val="20"/>
              </w:rPr>
              <w:t>0.08</w:t>
            </w:r>
            <w:bookmarkEnd w:id="75"/>
          </w:p>
        </w:tc>
        <w:tc>
          <w:tcPr>
            <w:tcW w:w="1350" w:type="dxa"/>
            <w:tcBorders>
              <w:top w:val="double" w:sz="4" w:space="0" w:color="auto"/>
            </w:tcBorders>
            <w:vAlign w:val="bottom"/>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D82FE7">
            <w:pPr>
              <w:keepNext/>
              <w:keepLines/>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D82FE7">
            <w:pPr>
              <w:keepNext/>
              <w:keepLines/>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71202B">
            <w:pPr>
              <w:keepNext/>
              <w:keepLines/>
              <w:ind w:firstLine="0"/>
              <w:outlineLvl w:val="0"/>
              <w:rPr>
                <w:rFonts w:cs="Calibri"/>
                <w:sz w:val="20"/>
                <w:szCs w:val="20"/>
              </w:rPr>
            </w:pPr>
            <w:bookmarkStart w:id="76"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76"/>
          </w:p>
        </w:tc>
        <w:tc>
          <w:tcPr>
            <w:tcW w:w="1890" w:type="dxa"/>
            <w:vAlign w:val="bottom"/>
          </w:tcPr>
          <w:p w14:paraId="53B4BEDE" w14:textId="30FFC151" w:rsidR="00906C93" w:rsidRPr="009F0784" w:rsidRDefault="00906C93" w:rsidP="0071202B">
            <w:pPr>
              <w:keepNext/>
              <w:keepLines/>
              <w:ind w:firstLine="0"/>
              <w:jc w:val="center"/>
              <w:outlineLvl w:val="0"/>
              <w:rPr>
                <w:rFonts w:cs="Calibri"/>
                <w:i/>
                <w:sz w:val="20"/>
                <w:szCs w:val="20"/>
              </w:rPr>
            </w:pPr>
            <w:bookmarkStart w:id="77" w:name="_Toc275175162"/>
            <w:r w:rsidRPr="009F0784">
              <w:rPr>
                <w:rFonts w:cs="Calibri"/>
                <w:sz w:val="20"/>
                <w:szCs w:val="20"/>
              </w:rPr>
              <w:t>0.</w:t>
            </w:r>
            <w:bookmarkEnd w:id="77"/>
            <w:r>
              <w:rPr>
                <w:rFonts w:cs="Calibri"/>
                <w:sz w:val="20"/>
                <w:szCs w:val="20"/>
              </w:rPr>
              <w:t>65</w:t>
            </w:r>
          </w:p>
        </w:tc>
        <w:tc>
          <w:tcPr>
            <w:tcW w:w="1350" w:type="dxa"/>
            <w:vAlign w:val="bottom"/>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71202B">
            <w:pPr>
              <w:keepNext/>
              <w:keepLines/>
              <w:ind w:firstLine="0"/>
              <w:outlineLvl w:val="0"/>
              <w:rPr>
                <w:rFonts w:cs="Calibri"/>
                <w:sz w:val="20"/>
                <w:szCs w:val="20"/>
              </w:rPr>
            </w:pPr>
            <w:bookmarkStart w:id="78"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78"/>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71202B">
            <w:pPr>
              <w:keepNext/>
              <w:keepLines/>
              <w:ind w:firstLine="0"/>
              <w:jc w:val="center"/>
              <w:outlineLvl w:val="0"/>
              <w:rPr>
                <w:rFonts w:cs="Calibri"/>
                <w:sz w:val="20"/>
                <w:szCs w:val="20"/>
              </w:rPr>
            </w:pPr>
            <w:bookmarkStart w:id="79" w:name="_Toc275175179"/>
            <w:r w:rsidRPr="009F0784">
              <w:rPr>
                <w:rFonts w:cs="Calibri"/>
                <w:sz w:val="20"/>
                <w:szCs w:val="20"/>
              </w:rPr>
              <w:t>0.05</w:t>
            </w:r>
            <w:bookmarkEnd w:id="79"/>
          </w:p>
        </w:tc>
        <w:tc>
          <w:tcPr>
            <w:tcW w:w="1350" w:type="dxa"/>
            <w:vAlign w:val="bottom"/>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80"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0"/>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D82FE7">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71202B">
            <w:pPr>
              <w:keepNext/>
              <w:keepLines/>
              <w:ind w:firstLine="0"/>
              <w:outlineLvl w:val="0"/>
              <w:rPr>
                <w:rFonts w:cs="Calibri"/>
                <w:sz w:val="20"/>
                <w:szCs w:val="20"/>
              </w:rPr>
            </w:pPr>
            <w:bookmarkStart w:id="81" w:name="_Toc275175208"/>
            <w:r w:rsidRPr="009F0784">
              <w:rPr>
                <w:rFonts w:cs="Calibri"/>
                <w:sz w:val="20"/>
                <w:szCs w:val="20"/>
              </w:rPr>
              <w:t xml:space="preserve">Length at 50% maturity </w:t>
            </w:r>
            <w:bookmarkEnd w:id="81"/>
            <w:r w:rsidRPr="009F0784">
              <w:rPr>
                <w:rFonts w:cs="Calibri"/>
                <w:sz w:val="20"/>
                <w:szCs w:val="20"/>
              </w:rPr>
              <w:t>(cm)</w:t>
            </w:r>
          </w:p>
        </w:tc>
        <w:tc>
          <w:tcPr>
            <w:tcW w:w="1890" w:type="dxa"/>
            <w:vAlign w:val="bottom"/>
          </w:tcPr>
          <w:p w14:paraId="6B87A541" w14:textId="4489786E" w:rsidR="00906C93" w:rsidRPr="009F0784" w:rsidRDefault="00906C93" w:rsidP="0071202B">
            <w:pPr>
              <w:keepNext/>
              <w:keepLines/>
              <w:ind w:firstLine="0"/>
              <w:jc w:val="center"/>
              <w:outlineLvl w:val="0"/>
              <w:rPr>
                <w:rFonts w:cs="Calibri"/>
                <w:i/>
                <w:sz w:val="20"/>
                <w:szCs w:val="20"/>
              </w:rPr>
            </w:pPr>
            <w:bookmarkStart w:id="82" w:name="_Toc275175213"/>
            <w:r w:rsidRPr="009F0784">
              <w:rPr>
                <w:rFonts w:cs="Calibri"/>
                <w:sz w:val="20"/>
                <w:szCs w:val="20"/>
              </w:rPr>
              <w:t xml:space="preserve">37 </w:t>
            </w:r>
            <w:bookmarkEnd w:id="82"/>
          </w:p>
        </w:tc>
        <w:tc>
          <w:tcPr>
            <w:tcW w:w="1350" w:type="dxa"/>
            <w:vAlign w:val="bottom"/>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D82FE7">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7DA71771" w:rsidR="00045438" w:rsidRDefault="00045438" w:rsidP="0071202B">
      <w:pPr>
        <w:pStyle w:val="Subtitle"/>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07DB67BE" w:rsidR="0032790F" w:rsidRDefault="00045438" w:rsidP="0071202B">
      <w:pPr>
        <w:pStyle w:val="Subtitle"/>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71202B">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which defined the variability among the ascending limb of the selectivity curve (</w:t>
      </w:r>
      <w:commentRangeStart w:id="83"/>
      <w:r w:rsidR="00337C42">
        <w:t>c and d</w:t>
      </w:r>
      <w:commentRangeEnd w:id="83"/>
      <w:r w:rsidR="002A303F">
        <w:rPr>
          <w:rStyle w:val="CommentReference"/>
          <w:rFonts w:eastAsiaTheme="minorHAnsi" w:cstheme="minorBidi"/>
          <w:iCs w:val="0"/>
          <w:spacing w:val="0"/>
        </w:rPr>
        <w:commentReference w:id="83"/>
      </w:r>
      <w:r w:rsidR="00337C42">
        <w:t xml:space="preserve">),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71202B">
      <w:pPr>
        <w:pStyle w:val="Subtitle"/>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71202B">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 xml:space="preserve">The </w:t>
      </w:r>
      <w:proofErr w:type="gramStart"/>
      <w:r w:rsidR="00970031">
        <w:t>median is denoted by the black lines</w:t>
      </w:r>
      <w:proofErr w:type="gramEnd"/>
      <w:r w:rsidR="00970031">
        <w:t>, the grey boxes cover the 25-75</w:t>
      </w:r>
      <w:r w:rsidR="00D82FE7">
        <w:t>%</w:t>
      </w:r>
      <w:r w:rsidR="00970031">
        <w:t xml:space="preserve"> </w:t>
      </w:r>
      <w:r w:rsidR="00D82FE7">
        <w:t>simulation interval</w:t>
      </w:r>
      <w:r w:rsidR="00970031">
        <w:t xml:space="preserve">, and the boxplot whiskers cover the 95% simulation interval for each assessment </w:t>
      </w:r>
      <w:commentRangeStart w:id="84"/>
      <w:r w:rsidR="00970031">
        <w:t>year</w:t>
      </w:r>
      <w:commentRangeEnd w:id="84"/>
      <w:r w:rsidR="005913D4">
        <w:rPr>
          <w:rStyle w:val="CommentReference"/>
          <w:rFonts w:eastAsiaTheme="minorHAnsi" w:cstheme="minorBidi"/>
          <w:iCs w:val="0"/>
          <w:spacing w:val="0"/>
        </w:rPr>
        <w:commentReference w:id="84"/>
      </w:r>
      <w:r w:rsidR="00970031">
        <w:t>.</w:t>
      </w:r>
    </w:p>
    <w:p w14:paraId="30589F65" w14:textId="77777777" w:rsidR="00BC61CD" w:rsidRPr="00BC61CD" w:rsidRDefault="00BC61CD" w:rsidP="0071202B"/>
    <w:p w14:paraId="53B988E7" w14:textId="10320C6E" w:rsidR="00421E07" w:rsidRDefault="00AF302B" w:rsidP="0071202B">
      <w:pPr>
        <w:pStyle w:val="Subtitle"/>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970031">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 xml:space="preserve">The </w:t>
      </w:r>
      <w:proofErr w:type="gramStart"/>
      <w:r w:rsidR="00970031">
        <w:t>median is denoted by the black lines</w:t>
      </w:r>
      <w:proofErr w:type="gramEnd"/>
      <w:r w:rsidR="00970031">
        <w:t>, the grey boxes cover</w:t>
      </w:r>
      <w:r w:rsidR="00D82FE7">
        <w:t xml:space="preserve"> the 25-75% simulation interval</w:t>
      </w:r>
      <w:r w:rsidR="00970031">
        <w:t xml:space="preserve">, and the boxplot whiskers cover the 95% simulation interval for each assessment </w:t>
      </w:r>
      <w:commentRangeStart w:id="85"/>
      <w:r w:rsidR="00970031">
        <w:t>year</w:t>
      </w:r>
      <w:commentRangeEnd w:id="85"/>
      <w:r w:rsidR="00D44E25">
        <w:rPr>
          <w:rStyle w:val="CommentReference"/>
          <w:rFonts w:eastAsiaTheme="minorHAnsi" w:cstheme="minorBidi"/>
          <w:iCs w:val="0"/>
          <w:spacing w:val="0"/>
        </w:rPr>
        <w:commentReference w:id="85"/>
      </w:r>
      <w:r w:rsidR="00970031">
        <w:t>.</w:t>
      </w:r>
    </w:p>
    <w:p w14:paraId="78A68803" w14:textId="338D8199" w:rsidR="00337C42" w:rsidRDefault="00B209A4" w:rsidP="0071202B">
      <w:pPr>
        <w:pStyle w:val="Subtitle"/>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71202B">
      <w:pPr>
        <w:pStyle w:val="Subtitle"/>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r w:rsidR="005913D4">
        <w:rPr>
          <w:rStyle w:val="CommentReference"/>
        </w:rPr>
        <w:commentReference w:id="86"/>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970031">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71202B">
      <w:pPr>
        <w:pStyle w:val="Subtitle"/>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970031">
      <w:pPr>
        <w:pStyle w:val="Subtitle"/>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71202B">
      <w:pPr>
        <w:pStyle w:val="Subtitle"/>
        <w:ind w:firstLine="0"/>
      </w:pPr>
    </w:p>
    <w:p w14:paraId="580DF5F5" w14:textId="68C7A2B1" w:rsidR="00421E07" w:rsidRPr="00287193" w:rsidRDefault="00BC61CD" w:rsidP="0071202B">
      <w:pPr>
        <w:pStyle w:val="Subtitle"/>
        <w:ind w:firstLine="0"/>
        <w:rPr>
          <w:iCs w:val="0"/>
        </w:rPr>
      </w:pPr>
      <w:r>
        <w:br w:type="page"/>
      </w:r>
    </w:p>
    <w:p w14:paraId="3E64DAC4" w14:textId="1919EBB1" w:rsidR="00970031" w:rsidRDefault="000A1F15" w:rsidP="00A161AD">
      <w:pPr>
        <w:pStyle w:val="Subtitle"/>
        <w:keepLines/>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5364548B" w14:textId="77777777" w:rsidR="00970031" w:rsidRDefault="00970031">
      <w:pPr>
        <w:spacing w:after="200" w:line="276" w:lineRule="auto"/>
        <w:ind w:firstLine="0"/>
        <w:jc w:val="left"/>
        <w:rPr>
          <w:rFonts w:eastAsiaTheme="majorEastAsia" w:cstheme="majorBidi"/>
          <w:iCs/>
          <w:spacing w:val="15"/>
          <w:sz w:val="20"/>
          <w:szCs w:val="24"/>
        </w:rPr>
      </w:pPr>
      <w:r>
        <w:br w:type="page"/>
      </w:r>
    </w:p>
    <w:p w14:paraId="42EEC4DA" w14:textId="3E2959BC" w:rsidR="00EF1D50" w:rsidRDefault="000A1F15" w:rsidP="00970031">
      <w:pPr>
        <w:pStyle w:val="Subtitle"/>
        <w:keepLines/>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Appendix A</w:t>
      </w:r>
    </w:p>
    <w:p w14:paraId="3DC50DB1" w14:textId="1489D3EA"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for both 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55DD0BB" w:rsidR="003B4396" w:rsidRDefault="003B4396" w:rsidP="0071202B">
      <w:pPr>
        <w:pStyle w:val="Subtitle"/>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71202B">
      <w:pPr>
        <w:pStyle w:val="Subtitle"/>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71202B">
      <w:pPr>
        <w:pStyle w:val="Subtitle"/>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71202B">
      <w:pPr>
        <w:pStyle w:val="Subtitle"/>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71202B">
      <w:pPr>
        <w:pStyle w:val="Subtitle"/>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Stewart" w:date="2016-08-01T14:18:00Z" w:initials="IS">
    <w:p w14:paraId="5DFD1CA9" w14:textId="621F44F3" w:rsidR="00C2148A" w:rsidRDefault="00C2148A">
      <w:pPr>
        <w:pStyle w:val="CommentText"/>
      </w:pPr>
      <w:r>
        <w:rPr>
          <w:rStyle w:val="CommentReference"/>
        </w:rPr>
        <w:annotationRef/>
      </w:r>
      <w:r>
        <w:t>Add a concluding sentence summarizing your final discussion paragraph, which makes a pretty strong case for limited data collection during rebuilding?</w:t>
      </w:r>
    </w:p>
  </w:comment>
  <w:comment w:id="1" w:author="Timothy Essington" w:date="2016-09-06T10:00:00Z" w:initials="TE">
    <w:p w14:paraId="6ACC4E9C" w14:textId="2872C0AA" w:rsidR="00C2148A" w:rsidRDefault="00C2148A">
      <w:pPr>
        <w:pStyle w:val="CommentText"/>
      </w:pPr>
      <w:r>
        <w:rPr>
          <w:rStyle w:val="CommentReference"/>
        </w:rPr>
        <w:annotationRef/>
      </w:r>
      <w:r>
        <w:t xml:space="preserve">Agreed, the abstract here is very fact-based, it will be more effective if you signify the meaning of these findings along the way.  </w:t>
      </w:r>
    </w:p>
  </w:comment>
  <w:comment w:id="2" w:author="Ian Stewart" w:date="2016-08-01T14:21:00Z" w:initials="IS">
    <w:p w14:paraId="474572DE" w14:textId="23008637" w:rsidR="00C2148A" w:rsidRDefault="00C2148A">
      <w:pPr>
        <w:pStyle w:val="CommentText"/>
      </w:pPr>
      <w:r>
        <w:rPr>
          <w:rStyle w:val="CommentReference"/>
        </w:rPr>
        <w:annotationRef/>
      </w:r>
      <w:r>
        <w:t>Arguably, some overfished stocks might rebuild due to a good run of recruitments despite some level of overfishing.</w:t>
      </w:r>
    </w:p>
  </w:comment>
  <w:comment w:id="15" w:author="Timothy Essington" w:date="2016-09-06T10:52:00Z" w:initials="TE">
    <w:p w14:paraId="677257D1" w14:textId="41411A43" w:rsidR="00C2148A" w:rsidRDefault="00C2148A">
      <w:pPr>
        <w:pStyle w:val="CommentText"/>
      </w:pPr>
      <w:r>
        <w:rPr>
          <w:rStyle w:val="CommentReference"/>
        </w:rPr>
        <w:annotationRef/>
      </w:r>
      <w:r>
        <w:t>This is a main point of your paragraph so try to work it into your topic sentence</w:t>
      </w:r>
    </w:p>
  </w:comment>
  <w:comment w:id="16" w:author="Timothy Essington" w:date="2016-09-06T10:53:00Z" w:initials="TE">
    <w:p w14:paraId="0C1A1BDD" w14:textId="137EE660" w:rsidR="00C2148A" w:rsidRDefault="00C2148A">
      <w:pPr>
        <w:pStyle w:val="CommentText"/>
      </w:pPr>
      <w:r>
        <w:rPr>
          <w:rStyle w:val="CommentReference"/>
        </w:rPr>
        <w:annotationRef/>
      </w:r>
      <w:r>
        <w:t>This sentence doesn’t say much</w:t>
      </w:r>
    </w:p>
  </w:comment>
  <w:comment w:id="17" w:author="Timothy Essington" w:date="2016-09-06T10:53:00Z" w:initials="TE">
    <w:p w14:paraId="185A8B39" w14:textId="08BC2E22" w:rsidR="00C2148A" w:rsidRDefault="00C2148A">
      <w:pPr>
        <w:pStyle w:val="CommentText"/>
      </w:pPr>
      <w:r>
        <w:rPr>
          <w:rStyle w:val="CommentReference"/>
        </w:rPr>
        <w:annotationRef/>
      </w:r>
      <w:r>
        <w:t xml:space="preserve">Which paper?  </w:t>
      </w:r>
    </w:p>
  </w:comment>
  <w:comment w:id="18" w:author="Ian Stewart" w:date="2016-08-01T14:27:00Z" w:initials="IS">
    <w:p w14:paraId="2A48A5B0" w14:textId="132038CD" w:rsidR="00C2148A" w:rsidRDefault="00C2148A">
      <w:pPr>
        <w:pStyle w:val="CommentText"/>
      </w:pPr>
      <w:r>
        <w:rPr>
          <w:rStyle w:val="CommentReference"/>
        </w:rPr>
        <w:annotationRef/>
      </w:r>
      <w:r>
        <w:t>Also makes the simulation more like most of the other rockfish species out there – maybe a more compelling rationale.</w:t>
      </w:r>
    </w:p>
  </w:comment>
  <w:comment w:id="22" w:author="Timothy Essington" w:date="2016-09-06T10:58:00Z" w:initials="TE">
    <w:p w14:paraId="7D1D6ED4" w14:textId="6280EE62" w:rsidR="00C2148A" w:rsidRDefault="00C2148A">
      <w:pPr>
        <w:pStyle w:val="CommentText"/>
      </w:pPr>
      <w:r>
        <w:rPr>
          <w:rStyle w:val="CommentReference"/>
        </w:rPr>
        <w:annotationRef/>
      </w:r>
      <w:r>
        <w:t>Above you claim that the curve is fixed ruing the period after the stock rebuilt.  I think what your saying is that there is a change the happened during rebuilding but the same for all other periods.</w:t>
      </w:r>
    </w:p>
  </w:comment>
  <w:comment w:id="27" w:author="Timothy Essington" w:date="2016-09-06T11:03:00Z" w:initials="TE">
    <w:p w14:paraId="68A569E0" w14:textId="3A374AF5" w:rsidR="00C2148A" w:rsidRDefault="00C2148A">
      <w:pPr>
        <w:pStyle w:val="CommentText"/>
      </w:pPr>
      <w:r>
        <w:rPr>
          <w:rStyle w:val="CommentReference"/>
        </w:rPr>
        <w:annotationRef/>
      </w:r>
      <w:r>
        <w:t xml:space="preserve">Don’t see any mention of which sex is being modeled.  Presumably females?  If so, perhaps say the operating model tracked the numbers at age of female </w:t>
      </w:r>
      <w:proofErr w:type="spellStart"/>
      <w:r>
        <w:t>yelloweye</w:t>
      </w:r>
      <w:proofErr w:type="spellEnd"/>
      <w:r>
        <w:t xml:space="preserve"> rockfish</w:t>
      </w:r>
    </w:p>
  </w:comment>
  <w:comment w:id="28" w:author="Ian Stewart" w:date="2016-08-01T14:35:00Z" w:initials="IS">
    <w:p w14:paraId="68ADAF09" w14:textId="469D04E9" w:rsidR="00C2148A" w:rsidRDefault="00C2148A">
      <w:pPr>
        <w:pStyle w:val="CommentText"/>
      </w:pPr>
      <w:r>
        <w:rPr>
          <w:rStyle w:val="CommentReference"/>
        </w:rPr>
        <w:annotationRef/>
      </w:r>
      <w:r>
        <w:t xml:space="preserve">Drop the 0.5 before </w:t>
      </w:r>
      <w:proofErr w:type="spellStart"/>
      <w:r>
        <w:t>Rt</w:t>
      </w:r>
      <w:proofErr w:type="spellEnd"/>
      <w:r>
        <w:t xml:space="preserve"> for a single sex model?</w:t>
      </w:r>
    </w:p>
  </w:comment>
  <w:comment w:id="29" w:author="Timothy Essington" w:date="2016-09-06T11:05:00Z" w:initials="TE">
    <w:p w14:paraId="3F98D8F3" w14:textId="6A31AF39" w:rsidR="00C2148A" w:rsidRDefault="00C2148A">
      <w:pPr>
        <w:pStyle w:val="CommentText"/>
      </w:pPr>
      <w:r>
        <w:rPr>
          <w:rStyle w:val="CommentReference"/>
        </w:rPr>
        <w:annotationRef/>
      </w:r>
      <w:r>
        <w:t>Technically equation 4 gives mortality at time t, not the deviation in mortality</w:t>
      </w:r>
    </w:p>
  </w:comment>
  <w:comment w:id="30" w:author="Ian Stewart" w:date="2016-08-01T14:46:00Z" w:initials="IS">
    <w:p w14:paraId="52FF1CBA" w14:textId="60D9DC1B" w:rsidR="00C2148A" w:rsidRDefault="00C2148A">
      <w:pPr>
        <w:pStyle w:val="CommentText"/>
      </w:pPr>
      <w:r>
        <w:rPr>
          <w:rStyle w:val="CommentReference"/>
        </w:rPr>
        <w:annotationRef/>
      </w:r>
      <w:r>
        <w:t>Probably doesn’t matter at this level of precision, but usually the imprecision goes up with age (more like a constant cv).</w:t>
      </w:r>
    </w:p>
  </w:comment>
  <w:comment w:id="31" w:author="Ian Stewart" w:date="2016-08-01T14:52:00Z" w:initials="IS">
    <w:p w14:paraId="073C697B" w14:textId="033B8819" w:rsidR="00C2148A" w:rsidRDefault="00C2148A">
      <w:pPr>
        <w:pStyle w:val="CommentText"/>
      </w:pPr>
      <w:r>
        <w:rPr>
          <w:rStyle w:val="CommentReference"/>
        </w:rPr>
        <w:annotationRef/>
      </w:r>
      <w:r>
        <w:t>This wording is confusing – frequency seems like a result of all of these factors.</w:t>
      </w:r>
    </w:p>
  </w:comment>
  <w:comment w:id="32" w:author="Ian Stewart" w:date="2016-08-01T14:53:00Z" w:initials="IS">
    <w:p w14:paraId="60BE8825" w14:textId="7D85E280" w:rsidR="00C2148A" w:rsidRDefault="00C2148A">
      <w:pPr>
        <w:pStyle w:val="CommentText"/>
      </w:pPr>
      <w:r>
        <w:rPr>
          <w:rStyle w:val="CommentReference"/>
        </w:rPr>
        <w:annotationRef/>
      </w:r>
      <w:r>
        <w:t>It is also pretty consistent with how the PFMC approaches full assessments for these rebuilding species.</w:t>
      </w:r>
    </w:p>
  </w:comment>
  <w:comment w:id="35" w:author="Ian Stewart" w:date="2016-08-01T14:54:00Z" w:initials="IS">
    <w:p w14:paraId="688F6E53" w14:textId="72B29363" w:rsidR="00C2148A" w:rsidRDefault="00C2148A">
      <w:pPr>
        <w:pStyle w:val="CommentText"/>
      </w:pPr>
      <w:r>
        <w:rPr>
          <w:rStyle w:val="CommentReference"/>
        </w:rPr>
        <w:annotationRef/>
      </w:r>
      <w:r>
        <w:t xml:space="preserve">Or change to </w:t>
      </w:r>
      <w:proofErr w:type="gramStart"/>
      <w:r>
        <w:t>log(</w:t>
      </w:r>
      <w:proofErr w:type="gramEnd"/>
      <w:r>
        <w:t>R0), etc.</w:t>
      </w:r>
    </w:p>
  </w:comment>
  <w:comment w:id="36" w:author="Ian Stewart" w:date="2016-08-01T14:57:00Z" w:initials="IS">
    <w:p w14:paraId="4859C0BA" w14:textId="7C6CCBA8" w:rsidR="00C2148A" w:rsidRDefault="00C2148A">
      <w:pPr>
        <w:pStyle w:val="CommentText"/>
      </w:pPr>
      <w:r>
        <w:rPr>
          <w:rStyle w:val="CommentReference"/>
        </w:rPr>
        <w:annotationRef/>
      </w:r>
      <w:r>
        <w:t>Might want to use relative spawning biomass per recruit to clearly denote you are not working in numbers.</w:t>
      </w:r>
    </w:p>
  </w:comment>
  <w:comment w:id="52" w:author="Ian Stewart" w:date="2016-08-01T15:08:00Z" w:initials="IS">
    <w:p w14:paraId="2E529FC5" w14:textId="6314D50A" w:rsidR="00C2148A" w:rsidRDefault="00C2148A">
      <w:pPr>
        <w:pStyle w:val="CommentText"/>
      </w:pPr>
      <w:r>
        <w:rPr>
          <w:rStyle w:val="CommentReference"/>
        </w:rPr>
        <w:annotationRef/>
      </w:r>
      <w:r>
        <w:t>This sentence is tough to read, albeit accurate.</w:t>
      </w:r>
    </w:p>
  </w:comment>
  <w:comment w:id="54" w:author="Timothy Essington" w:date="2016-09-06T11:29:00Z" w:initials="TE">
    <w:p w14:paraId="030B0B90" w14:textId="0ED1CE71" w:rsidR="00C2148A" w:rsidRDefault="00C2148A">
      <w:pPr>
        <w:pStyle w:val="CommentText"/>
      </w:pPr>
      <w:r>
        <w:rPr>
          <w:rStyle w:val="CommentReference"/>
        </w:rPr>
        <w:annotationRef/>
      </w:r>
      <w:r>
        <w:t>?</w:t>
      </w:r>
    </w:p>
  </w:comment>
  <w:comment w:id="55" w:author="Timothy Essington" w:date="2016-09-06T11:31:00Z" w:initials="TE">
    <w:p w14:paraId="0F8B42BD" w14:textId="719827CA" w:rsidR="00C2148A" w:rsidRDefault="00C2148A">
      <w:pPr>
        <w:pStyle w:val="CommentText"/>
      </w:pPr>
      <w:r>
        <w:rPr>
          <w:rStyle w:val="CommentReference"/>
        </w:rPr>
        <w:annotationRef/>
      </w:r>
      <w:proofErr w:type="gramStart"/>
      <w:r>
        <w:t>what</w:t>
      </w:r>
      <w:proofErr w:type="gramEnd"/>
      <w:r>
        <w:t xml:space="preserve"> pattern?  Give the reader more specifics here!</w:t>
      </w:r>
    </w:p>
  </w:comment>
  <w:comment w:id="56" w:author="Timothy Essington" w:date="2016-09-06T11:35:00Z" w:initials="TE">
    <w:p w14:paraId="6A0B6B99" w14:textId="6980ACC3" w:rsidR="00C2148A" w:rsidRDefault="00C2148A">
      <w:pPr>
        <w:pStyle w:val="CommentText"/>
      </w:pPr>
      <w:r>
        <w:rPr>
          <w:rStyle w:val="CommentReference"/>
        </w:rPr>
        <w:annotationRef/>
      </w:r>
      <w:r>
        <w:t xml:space="preserve">Consider stating more boldly what you discovered.  This is very factual but the implication of this pattern is not </w:t>
      </w:r>
      <w:proofErr w:type="spellStart"/>
      <w:proofErr w:type="gramStart"/>
      <w:r>
        <w:t>stated.Basically</w:t>
      </w:r>
      <w:proofErr w:type="spellEnd"/>
      <w:proofErr w:type="gramEnd"/>
      <w:r>
        <w:t>, you’re saying that in roughly 1/3 of the cases, the assessment failed to detect the population recovery and this was due to inaccurate estimates of population productivity (</w:t>
      </w:r>
      <w:proofErr w:type="spellStart"/>
      <w:r>
        <w:t>steepeness</w:t>
      </w:r>
      <w:proofErr w:type="spellEnd"/>
      <w:r>
        <w:t>)</w:t>
      </w:r>
    </w:p>
  </w:comment>
  <w:comment w:id="57" w:author="Timothy Essington" w:date="2016-09-06T11:38:00Z" w:initials="TE">
    <w:p w14:paraId="26AA4B63" w14:textId="3A772F4B" w:rsidR="00C2148A" w:rsidRDefault="00C2148A">
      <w:pPr>
        <w:pStyle w:val="CommentText"/>
      </w:pPr>
      <w:r>
        <w:rPr>
          <w:rStyle w:val="CommentReference"/>
        </w:rPr>
        <w:annotationRef/>
      </w:r>
      <w:r>
        <w:t>This would be clearer if phrased in terms of over or underestimating rebuilding times.</w:t>
      </w:r>
    </w:p>
  </w:comment>
  <w:comment w:id="66" w:author="Timothy Essington" w:date="2016-09-06T11:47:00Z" w:initials="TE">
    <w:p w14:paraId="47849D67" w14:textId="7F0FCBC6" w:rsidR="00C2148A" w:rsidRDefault="00C2148A">
      <w:pPr>
        <w:pStyle w:val="CommentText"/>
      </w:pPr>
      <w:r>
        <w:rPr>
          <w:rStyle w:val="CommentReference"/>
        </w:rPr>
        <w:annotationRef/>
      </w:r>
      <w:r>
        <w:t>Do you mean the selectivity at age exceeded mortality at age?  Or vice versa?</w:t>
      </w:r>
    </w:p>
  </w:comment>
  <w:comment w:id="67" w:author="Timothy Essington" w:date="2016-09-06T11:54:00Z" w:initials="TE">
    <w:p w14:paraId="3DFF891B" w14:textId="28CFBB9F" w:rsidR="002E7179" w:rsidRDefault="002E7179">
      <w:pPr>
        <w:pStyle w:val="CommentText"/>
      </w:pPr>
      <w:r>
        <w:rPr>
          <w:rStyle w:val="CommentReference"/>
        </w:rPr>
        <w:annotationRef/>
      </w:r>
      <w:r>
        <w:t xml:space="preserve">Tough sentence to read.  Figure out what you want to say in lay-person terms.  Then say that.  </w:t>
      </w:r>
    </w:p>
  </w:comment>
  <w:comment w:id="71" w:author="Ian Stewart" w:date="2016-08-01T15:31:00Z" w:initials="IS">
    <w:p w14:paraId="6AFC0E0B" w14:textId="7B8BBC2F" w:rsidR="00C2148A" w:rsidRDefault="00C2148A">
      <w:pPr>
        <w:pStyle w:val="CommentText"/>
      </w:pPr>
      <w:r>
        <w:rPr>
          <w:rStyle w:val="CommentReference"/>
        </w:rPr>
        <w:annotationRef/>
      </w:r>
      <w:r>
        <w:t>Would you suggest that if shifts in fishery selectivity were anticipated to result from management actions that data collection should actually be increased to achieve a similar level of precision during rebuilding?</w:t>
      </w:r>
    </w:p>
  </w:comment>
  <w:comment w:id="83" w:author="Ian Stewart" w:date="2016-08-01T14:31:00Z" w:initials="IS">
    <w:p w14:paraId="2D1E3FAF" w14:textId="4A31B749" w:rsidR="00C2148A" w:rsidRDefault="00C2148A">
      <w:pPr>
        <w:pStyle w:val="CommentText"/>
      </w:pPr>
      <w:r>
        <w:rPr>
          <w:rStyle w:val="CommentReference"/>
        </w:rPr>
        <w:annotationRef/>
      </w:r>
      <w:r>
        <w:t>These look like they are from a uniform not a normal distribution.</w:t>
      </w:r>
    </w:p>
  </w:comment>
  <w:comment w:id="84" w:author="Timothy Essington" w:date="2016-09-06T11:44:00Z" w:initials="TE">
    <w:p w14:paraId="66467D93" w14:textId="66221579" w:rsidR="00C2148A" w:rsidRDefault="00C2148A">
      <w:pPr>
        <w:pStyle w:val="CommentText"/>
      </w:pPr>
      <w:r>
        <w:rPr>
          <w:rStyle w:val="CommentReference"/>
        </w:rPr>
        <w:annotationRef/>
      </w:r>
      <w:r>
        <w:t xml:space="preserve">What do </w:t>
      </w:r>
      <w:proofErr w:type="spellStart"/>
      <w:r>
        <w:t>a</w:t>
      </w:r>
      <w:proofErr w:type="gramStart"/>
      <w:r>
        <w:t>,b,c,d,e,f</w:t>
      </w:r>
      <w:proofErr w:type="spellEnd"/>
      <w:proofErr w:type="gramEnd"/>
      <w:r>
        <w:t xml:space="preserve"> refer to.  How is a different from d</w:t>
      </w:r>
    </w:p>
  </w:comment>
  <w:comment w:id="85" w:author="Timothy Essington" w:date="2016-09-06T11:30:00Z" w:initials="TE">
    <w:p w14:paraId="5F8F6EC4" w14:textId="6E036DD0" w:rsidR="00C2148A" w:rsidRDefault="00C2148A">
      <w:pPr>
        <w:pStyle w:val="CommentText"/>
      </w:pPr>
      <w:r>
        <w:rPr>
          <w:rStyle w:val="CommentReference"/>
        </w:rPr>
        <w:annotationRef/>
      </w:r>
      <w:r>
        <w:t xml:space="preserve">Figure 3 and 4 are basically saying the same </w:t>
      </w:r>
      <w:proofErr w:type="spellStart"/>
      <w:r>
        <w:t>thing</w:t>
      </w:r>
      <w:proofErr w:type="gramStart"/>
      <w:r>
        <w:t>,do</w:t>
      </w:r>
      <w:proofErr w:type="spellEnd"/>
      <w:proofErr w:type="gramEnd"/>
      <w:r>
        <w:t xml:space="preserve"> you need both?</w:t>
      </w:r>
    </w:p>
  </w:comment>
  <w:comment w:id="86" w:author="Timothy Essington" w:date="2016-09-06T11:45:00Z" w:initials="TE">
    <w:p w14:paraId="73CC2170" w14:textId="7099DE26" w:rsidR="00C2148A" w:rsidRDefault="00C2148A">
      <w:pPr>
        <w:pStyle w:val="CommentText"/>
      </w:pPr>
      <w:r>
        <w:rPr>
          <w:rStyle w:val="CommentReference"/>
        </w:rPr>
        <w:annotationRef/>
      </w:r>
      <w:r>
        <w:t>Shouldn’t the y axis be changed so we can see what is going on in the time varying case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651BD"/>
    <w:rsid w:val="00070047"/>
    <w:rsid w:val="00070D08"/>
    <w:rsid w:val="00071514"/>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CC2"/>
    <w:rsid w:val="00127DBD"/>
    <w:rsid w:val="00137B50"/>
    <w:rsid w:val="00162C4F"/>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8E1"/>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A303F"/>
    <w:rsid w:val="002B169B"/>
    <w:rsid w:val="002B4F81"/>
    <w:rsid w:val="002C0888"/>
    <w:rsid w:val="002C12E8"/>
    <w:rsid w:val="002D6D97"/>
    <w:rsid w:val="002E3462"/>
    <w:rsid w:val="002E7179"/>
    <w:rsid w:val="002F0AFD"/>
    <w:rsid w:val="002F6B60"/>
    <w:rsid w:val="002F7CBD"/>
    <w:rsid w:val="003032DE"/>
    <w:rsid w:val="0030427B"/>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C6EDD"/>
    <w:rsid w:val="003E6B88"/>
    <w:rsid w:val="003F51BA"/>
    <w:rsid w:val="00407707"/>
    <w:rsid w:val="00421E07"/>
    <w:rsid w:val="004247C9"/>
    <w:rsid w:val="00426E8C"/>
    <w:rsid w:val="00432DAA"/>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07A01"/>
    <w:rsid w:val="0051629E"/>
    <w:rsid w:val="005201CD"/>
    <w:rsid w:val="00531FDC"/>
    <w:rsid w:val="00536ED9"/>
    <w:rsid w:val="0054281D"/>
    <w:rsid w:val="005443A6"/>
    <w:rsid w:val="005601F7"/>
    <w:rsid w:val="005740E2"/>
    <w:rsid w:val="005834C1"/>
    <w:rsid w:val="005913D4"/>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9770B"/>
    <w:rsid w:val="008A196E"/>
    <w:rsid w:val="008A5D1A"/>
    <w:rsid w:val="008A71A3"/>
    <w:rsid w:val="008A7788"/>
    <w:rsid w:val="008B3258"/>
    <w:rsid w:val="008B40FE"/>
    <w:rsid w:val="008C7087"/>
    <w:rsid w:val="008E316E"/>
    <w:rsid w:val="008E7882"/>
    <w:rsid w:val="008F37BB"/>
    <w:rsid w:val="00902951"/>
    <w:rsid w:val="0090296F"/>
    <w:rsid w:val="00904DE1"/>
    <w:rsid w:val="00906899"/>
    <w:rsid w:val="00906C93"/>
    <w:rsid w:val="00907E43"/>
    <w:rsid w:val="00911C57"/>
    <w:rsid w:val="00914317"/>
    <w:rsid w:val="009170C8"/>
    <w:rsid w:val="00921453"/>
    <w:rsid w:val="00922D8A"/>
    <w:rsid w:val="00936FF3"/>
    <w:rsid w:val="00941817"/>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70841"/>
    <w:rsid w:val="00A70C64"/>
    <w:rsid w:val="00A76FAF"/>
    <w:rsid w:val="00A874ED"/>
    <w:rsid w:val="00A93208"/>
    <w:rsid w:val="00AA1235"/>
    <w:rsid w:val="00AA1B36"/>
    <w:rsid w:val="00AB5638"/>
    <w:rsid w:val="00AB7725"/>
    <w:rsid w:val="00AC24B5"/>
    <w:rsid w:val="00AC3BAC"/>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4684"/>
    <w:rsid w:val="00BF527B"/>
    <w:rsid w:val="00BF6978"/>
    <w:rsid w:val="00BF7196"/>
    <w:rsid w:val="00C02BCC"/>
    <w:rsid w:val="00C050FF"/>
    <w:rsid w:val="00C051C6"/>
    <w:rsid w:val="00C1029F"/>
    <w:rsid w:val="00C14BF3"/>
    <w:rsid w:val="00C150EB"/>
    <w:rsid w:val="00C2148A"/>
    <w:rsid w:val="00C3126A"/>
    <w:rsid w:val="00C31705"/>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97F4F"/>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20FF7"/>
    <w:rsid w:val="00D21D21"/>
    <w:rsid w:val="00D25749"/>
    <w:rsid w:val="00D35258"/>
    <w:rsid w:val="00D3588F"/>
    <w:rsid w:val="00D439D1"/>
    <w:rsid w:val="00D44E25"/>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314"/>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373AB"/>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1AD9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0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0A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0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0A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40" Type="http://schemas.openxmlformats.org/officeDocument/2006/relationships/oleObject" Target="embeddings/oleObject16.bin"/><Relationship Id="rId41" Type="http://schemas.openxmlformats.org/officeDocument/2006/relationships/image" Target="media/image17.wmf"/><Relationship Id="rId42" Type="http://schemas.openxmlformats.org/officeDocument/2006/relationships/oleObject" Target="embeddings/oleObject17.bin"/><Relationship Id="rId43" Type="http://schemas.openxmlformats.org/officeDocument/2006/relationships/image" Target="media/image18.wmf"/><Relationship Id="rId44" Type="http://schemas.openxmlformats.org/officeDocument/2006/relationships/oleObject" Target="embeddings/oleObject18.bin"/><Relationship Id="rId45" Type="http://schemas.openxmlformats.org/officeDocument/2006/relationships/image" Target="media/image19.wmf"/><Relationship Id="rId46" Type="http://schemas.openxmlformats.org/officeDocument/2006/relationships/oleObject" Target="embeddings/oleObject19.bin"/><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Chantel.Wetzel@noaa.gov" TargetMode="External"/><Relationship Id="rId9" Type="http://schemas.openxmlformats.org/officeDocument/2006/relationships/image" Target="media/image1.wmf"/><Relationship Id="rId30" Type="http://schemas.openxmlformats.org/officeDocument/2006/relationships/oleObject" Target="embeddings/oleObject11.bin"/><Relationship Id="rId31" Type="http://schemas.openxmlformats.org/officeDocument/2006/relationships/image" Target="media/image12.wmf"/><Relationship Id="rId32" Type="http://schemas.openxmlformats.org/officeDocument/2006/relationships/oleObject" Target="embeddings/oleObject12.bin"/><Relationship Id="rId33" Type="http://schemas.openxmlformats.org/officeDocument/2006/relationships/image" Target="media/image13.wmf"/><Relationship Id="rId34" Type="http://schemas.openxmlformats.org/officeDocument/2006/relationships/oleObject" Target="embeddings/oleObject13.bin"/><Relationship Id="rId35" Type="http://schemas.openxmlformats.org/officeDocument/2006/relationships/image" Target="media/image14.wmf"/><Relationship Id="rId36" Type="http://schemas.openxmlformats.org/officeDocument/2006/relationships/oleObject" Target="embeddings/oleObject14.bin"/><Relationship Id="rId37" Type="http://schemas.openxmlformats.org/officeDocument/2006/relationships/image" Target="media/image15.wmf"/><Relationship Id="rId38" Type="http://schemas.openxmlformats.org/officeDocument/2006/relationships/oleObject" Target="embeddings/oleObject15.bin"/><Relationship Id="rId39" Type="http://schemas.openxmlformats.org/officeDocument/2006/relationships/image" Target="media/image16.wmf"/><Relationship Id="rId20" Type="http://schemas.openxmlformats.org/officeDocument/2006/relationships/oleObject" Target="embeddings/oleObject6.bin"/><Relationship Id="rId21" Type="http://schemas.openxmlformats.org/officeDocument/2006/relationships/image" Target="media/image7.wmf"/><Relationship Id="rId22" Type="http://schemas.openxmlformats.org/officeDocument/2006/relationships/oleObject" Target="embeddings/oleObject7.bin"/><Relationship Id="rId23" Type="http://schemas.openxmlformats.org/officeDocument/2006/relationships/image" Target="media/image8.wmf"/><Relationship Id="rId24" Type="http://schemas.openxmlformats.org/officeDocument/2006/relationships/oleObject" Target="embeddings/oleObject8.bin"/><Relationship Id="rId25" Type="http://schemas.openxmlformats.org/officeDocument/2006/relationships/image" Target="media/image9.wmf"/><Relationship Id="rId26" Type="http://schemas.openxmlformats.org/officeDocument/2006/relationships/oleObject" Target="embeddings/oleObject9.bin"/><Relationship Id="rId27" Type="http://schemas.openxmlformats.org/officeDocument/2006/relationships/image" Target="media/image10.wmf"/><Relationship Id="rId28" Type="http://schemas.openxmlformats.org/officeDocument/2006/relationships/oleObject" Target="embeddings/oleObject10.bin"/><Relationship Id="rId29" Type="http://schemas.openxmlformats.org/officeDocument/2006/relationships/image" Target="media/image11.wmf"/><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A1CF1-BBF5-9547-9FFD-C52357D5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8669</Words>
  <Characters>49416</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Timothy Essington</cp:lastModifiedBy>
  <cp:revision>4</cp:revision>
  <dcterms:created xsi:type="dcterms:W3CDTF">2016-09-06T17:54:00Z</dcterms:created>
  <dcterms:modified xsi:type="dcterms:W3CDTF">2016-09-06T18:55:00Z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