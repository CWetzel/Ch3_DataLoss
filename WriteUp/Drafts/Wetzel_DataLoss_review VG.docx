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CAB1F8" w14:textId="6759FA83" w:rsidR="00C95C69" w:rsidRPr="00F87AC1" w:rsidRDefault="00C95C69" w:rsidP="006F38C2">
      <w:pPr>
        <w:spacing w:line="480" w:lineRule="auto"/>
        <w:ind w:firstLine="0"/>
        <w:rPr>
          <w:sz w:val="28"/>
          <w:szCs w:val="28"/>
        </w:rPr>
      </w:pPr>
      <w:r>
        <w:rPr>
          <w:sz w:val="28"/>
          <w:szCs w:val="28"/>
        </w:rPr>
        <w:t>Are we there yet?</w:t>
      </w:r>
      <w:r w:rsidRPr="00F87AC1">
        <w:rPr>
          <w:sz w:val="28"/>
          <w:szCs w:val="28"/>
        </w:rPr>
        <w:t xml:space="preserve"> The impact of reduced data on the ability to monitor rebuilding </w:t>
      </w:r>
      <w:r>
        <w:rPr>
          <w:sz w:val="28"/>
          <w:szCs w:val="28"/>
        </w:rPr>
        <w:t>for</w:t>
      </w:r>
      <w:r w:rsidRPr="00F87AC1">
        <w:rPr>
          <w:sz w:val="28"/>
          <w:szCs w:val="28"/>
        </w:rPr>
        <w:t xml:space="preserve"> </w:t>
      </w:r>
      <w:r>
        <w:rPr>
          <w:sz w:val="28"/>
          <w:szCs w:val="28"/>
        </w:rPr>
        <w:t xml:space="preserve">overfished </w:t>
      </w:r>
      <w:r w:rsidRPr="00F87AC1">
        <w:rPr>
          <w:sz w:val="28"/>
          <w:szCs w:val="28"/>
        </w:rPr>
        <w:t>fish stocks</w:t>
      </w:r>
    </w:p>
    <w:p w14:paraId="4F1A634A" w14:textId="77777777" w:rsidR="00C95C69" w:rsidRPr="009A5488" w:rsidRDefault="00C95C69" w:rsidP="006F38C2">
      <w:pPr>
        <w:spacing w:line="480" w:lineRule="auto"/>
        <w:ind w:firstLine="0"/>
      </w:pPr>
    </w:p>
    <w:p w14:paraId="425FF2D0" w14:textId="0E19D9A7" w:rsidR="00C95C69" w:rsidRPr="000F7F24" w:rsidRDefault="00C95C69" w:rsidP="006F38C2">
      <w:pPr>
        <w:spacing w:line="480" w:lineRule="auto"/>
        <w:ind w:firstLine="0"/>
      </w:pPr>
      <w:r>
        <w:t>Chantel R. Wetzel</w:t>
      </w:r>
      <w:r w:rsidRPr="00DE3728">
        <w:rPr>
          <w:vertAlign w:val="superscript"/>
        </w:rPr>
        <w:t>1,2</w:t>
      </w:r>
      <w:r>
        <w:t xml:space="preserve">, André </w:t>
      </w:r>
      <w:r w:rsidR="0071202B">
        <w:t xml:space="preserve">E. </w:t>
      </w:r>
      <w:r>
        <w:t>Punt</w:t>
      </w:r>
      <w:r w:rsidRPr="00487715">
        <w:rPr>
          <w:vertAlign w:val="superscript"/>
        </w:rPr>
        <w:t>2</w:t>
      </w:r>
      <w:r w:rsidR="000F7F24">
        <w:rPr>
          <w:vertAlign w:val="subscript"/>
        </w:rPr>
        <w:t xml:space="preserve">, </w:t>
      </w:r>
      <w:r w:rsidR="000F7F24">
        <w:t>Jason. M. Cope</w:t>
      </w:r>
      <w:r w:rsidR="000F7F24" w:rsidRPr="00DE3728">
        <w:rPr>
          <w:vertAlign w:val="superscript"/>
        </w:rPr>
        <w:t>1</w:t>
      </w:r>
    </w:p>
    <w:p w14:paraId="75F2E2BC" w14:textId="29255BAC" w:rsidR="00C95C69" w:rsidRDefault="00C95C69" w:rsidP="006F38C2">
      <w:pPr>
        <w:pStyle w:val="CorrespondingAuthors"/>
        <w:spacing w:line="480" w:lineRule="auto"/>
      </w:pPr>
      <w:commentRangeStart w:id="0"/>
      <w:r w:rsidRPr="00B55F75">
        <w:rPr>
          <w:vertAlign w:val="superscript"/>
        </w:rPr>
        <w:t>1</w:t>
      </w:r>
      <w:ins w:id="1" w:author="Vladlena Gertseva" w:date="2016-08-04T11:33:00Z">
        <w:r w:rsidR="003B4EFB">
          <w:rPr>
            <w:vertAlign w:val="superscript"/>
          </w:rPr>
          <w:t xml:space="preserve"> </w:t>
        </w:r>
      </w:ins>
      <w:commentRangeEnd w:id="0"/>
      <w:ins w:id="2" w:author="Vladlena Gertseva" w:date="2016-08-04T11:34:00Z">
        <w:r w:rsidR="003B4EFB">
          <w:rPr>
            <w:rStyle w:val="CommentReference"/>
            <w:rFonts w:eastAsiaTheme="minorHAnsi"/>
          </w:rPr>
          <w:commentReference w:id="0"/>
        </w:r>
      </w:ins>
      <w:ins w:id="3" w:author="Vladlena Gertseva" w:date="2016-08-04T11:33:00Z">
        <w:r w:rsidR="003B4EFB" w:rsidRPr="003B4EFB">
          <w:rPr>
            <w:rFonts w:eastAsiaTheme="minorEastAsia" w:cs="Times New Roman"/>
          </w:rPr>
          <w:t xml:space="preserve">Fishery Resource Analysis and Monitoring Division, </w:t>
        </w:r>
      </w:ins>
      <w:r>
        <w:t xml:space="preserve">Northwest Fisheries Science Center, National Marine Fisheries Service, </w:t>
      </w:r>
      <w:ins w:id="4" w:author="Vladlena Gertseva" w:date="2016-08-04T11:33:00Z">
        <w:r w:rsidR="003B4EFB" w:rsidRPr="003B4EFB">
          <w:t xml:space="preserve">National Oceanic and Atmospheric Administration, </w:t>
        </w:r>
      </w:ins>
      <w:r>
        <w:t>2725 Montlake Boulevard East, Seattle, WA 98112, United States</w:t>
      </w:r>
    </w:p>
    <w:p w14:paraId="01F149F3" w14:textId="77777777" w:rsidR="00C95C69" w:rsidRDefault="00C95C69" w:rsidP="006F38C2">
      <w:pPr>
        <w:pStyle w:val="CorrespondingAuthors"/>
        <w:spacing w:line="480" w:lineRule="auto"/>
      </w:pPr>
      <w:r w:rsidRPr="00B55F75">
        <w:rPr>
          <w:vertAlign w:val="superscript"/>
        </w:rPr>
        <w:t>2</w:t>
      </w:r>
      <w:r>
        <w:t>School of Aquatic and Fishery Sciences, University of Washington, Seattle, WA 98195-5020, United States</w:t>
      </w:r>
    </w:p>
    <w:p w14:paraId="20AEA84D" w14:textId="77777777" w:rsidR="00C95C69" w:rsidRDefault="00C95C69" w:rsidP="006F38C2">
      <w:pPr>
        <w:spacing w:line="480" w:lineRule="auto"/>
        <w:ind w:firstLine="0"/>
      </w:pPr>
    </w:p>
    <w:p w14:paraId="677B4E37" w14:textId="77777777" w:rsidR="00C95C69" w:rsidRDefault="00C95C69" w:rsidP="006F38C2">
      <w:pPr>
        <w:spacing w:line="480" w:lineRule="auto"/>
        <w:ind w:firstLine="0"/>
      </w:pPr>
      <w:r>
        <w:t>ABSTRACT</w:t>
      </w:r>
    </w:p>
    <w:p w14:paraId="00748653" w14:textId="50ED7FFD" w:rsidR="00C95C69" w:rsidRDefault="009512C1" w:rsidP="006F38C2">
      <w:pPr>
        <w:spacing w:line="480" w:lineRule="auto"/>
        <w:ind w:firstLine="0"/>
      </w:pPr>
      <w:r>
        <w:t>Select rockfish stocks off the U.S. west coast are below target biomass</w:t>
      </w:r>
      <w:r w:rsidR="0071202B">
        <w:t>es</w:t>
      </w:r>
      <w:r>
        <w:t xml:space="preserve"> and </w:t>
      </w:r>
      <w:r w:rsidR="003032DE">
        <w:t>are managed under</w:t>
      </w:r>
      <w:r>
        <w:t xml:space="preserve"> rebuilding plans that limit the allowable harvest</w:t>
      </w:r>
      <w:r w:rsidR="003032DE">
        <w:t>, reducing the opportunity to collect fishery</w:t>
      </w:r>
      <w:r w:rsidR="0071202B">
        <w:t>-dependent</w:t>
      </w:r>
      <w:r w:rsidR="003032DE">
        <w:t xml:space="preserve"> data, </w:t>
      </w:r>
      <w:r w:rsidR="0071202B">
        <w:t>even though this is the primary source of information on changes in abundance</w:t>
      </w:r>
      <w:r w:rsidR="005201CD">
        <w:t xml:space="preserve"> for many rockfish stocks</w:t>
      </w:r>
      <w:r>
        <w:t>.</w:t>
      </w:r>
      <w:r w:rsidR="003032DE">
        <w:t xml:space="preserve"> </w:t>
      </w:r>
      <w:r w:rsidR="00070D08">
        <w:t xml:space="preserve">A simulation </w:t>
      </w:r>
      <w:r w:rsidR="0071202B">
        <w:t>study was conducted</w:t>
      </w:r>
      <w:r w:rsidR="00070D08">
        <w:t xml:space="preserve"> </w:t>
      </w:r>
      <w:r w:rsidR="005201CD">
        <w:t>using</w:t>
      </w:r>
      <w:r w:rsidR="00070D08">
        <w:t xml:space="preserve"> </w:t>
      </w:r>
      <w:r w:rsidR="00264368">
        <w:t xml:space="preserve">operating models that </w:t>
      </w:r>
      <w:r w:rsidR="0071202B">
        <w:t xml:space="preserve">involved </w:t>
      </w:r>
      <w:r w:rsidR="00264368">
        <w:t xml:space="preserve">time-invariant or time-varying parameters </w:t>
      </w:r>
      <w:r w:rsidR="00070D08">
        <w:t xml:space="preserve">to evaluate the impact of reduced data to estimate spawning biomass and biological parameters during rebuilding.  Decreased data during rebuilding resulted in increased </w:t>
      </w:r>
      <w:r w:rsidR="00D21D21">
        <w:t>among-simulation variation</w:t>
      </w:r>
      <w:r w:rsidR="0071202B">
        <w:t xml:space="preserve"> </w:t>
      </w:r>
      <w:r w:rsidR="00070D08">
        <w:t xml:space="preserve">in estimates of spawning biomass </w:t>
      </w:r>
      <w:r w:rsidR="0071202B">
        <w:t>in absolute terms and relative to unfished spawning biomass</w:t>
      </w:r>
      <w:r w:rsidR="00754C3E">
        <w:t xml:space="preserve">, reduced average catch, and increased </w:t>
      </w:r>
      <w:r w:rsidR="0071202B">
        <w:t xml:space="preserve">inter-annual </w:t>
      </w:r>
      <w:r w:rsidR="00754C3E">
        <w:t xml:space="preserve">variation in catch during rebuilding compared to </w:t>
      </w:r>
      <w:r w:rsidR="0071202B">
        <w:t>when</w:t>
      </w:r>
      <w:r w:rsidR="00754C3E">
        <w:t xml:space="preserve"> data collection was maintained</w:t>
      </w:r>
      <w:r w:rsidR="00070D08">
        <w:t xml:space="preserve">.  </w:t>
      </w:r>
      <w:r w:rsidR="00264368">
        <w:t>T</w:t>
      </w:r>
      <w:r w:rsidR="00754C3E">
        <w:t xml:space="preserve">he </w:t>
      </w:r>
      <w:r w:rsidR="002A050C">
        <w:t xml:space="preserve">presence </w:t>
      </w:r>
      <w:r w:rsidR="00754C3E">
        <w:t>of t</w:t>
      </w:r>
      <w:r w:rsidR="00264368">
        <w:t xml:space="preserve">ime-varying parameters </w:t>
      </w:r>
      <w:r w:rsidR="002A050C">
        <w:t xml:space="preserve">in the operating model </w:t>
      </w:r>
      <w:r w:rsidR="00264368">
        <w:t xml:space="preserve">that were not accounted for within the estimation method resulted in </w:t>
      </w:r>
      <w:r w:rsidR="00592025">
        <w:t xml:space="preserve">increased </w:t>
      </w:r>
      <w:r w:rsidR="0097415C">
        <w:t>among-simulation variability</w:t>
      </w:r>
      <w:r w:rsidR="0071202B">
        <w:t xml:space="preserve"> about </w:t>
      </w:r>
      <w:r w:rsidR="00592025">
        <w:t>spawning biomass and relative spawning biomass</w:t>
      </w:r>
      <w:r w:rsidR="00D21D21">
        <w:t xml:space="preserve"> compared to the time-invariant case</w:t>
      </w:r>
      <w:r w:rsidR="00754C3E">
        <w:t xml:space="preserve">, with the </w:t>
      </w:r>
      <w:r w:rsidR="005201CD">
        <w:t xml:space="preserve">largest </w:t>
      </w:r>
      <w:r w:rsidR="00754C3E">
        <w:t xml:space="preserve">increase in </w:t>
      </w:r>
      <w:r w:rsidR="0097415C">
        <w:t xml:space="preserve">variability </w:t>
      </w:r>
      <w:r w:rsidR="00754C3E">
        <w:t>occurring during rebuilding when data were reduced</w:t>
      </w:r>
      <w:r w:rsidR="00823F20">
        <w:t xml:space="preserve"> or </w:t>
      </w:r>
      <w:r w:rsidR="00823F20">
        <w:lastRenderedPageBreak/>
        <w:t>eliminated</w:t>
      </w:r>
      <w:r w:rsidR="00264368">
        <w:t>.</w:t>
      </w:r>
      <w:r w:rsidR="00754C3E">
        <w:t xml:space="preserve">  Time-varying</w:t>
      </w:r>
      <w:r w:rsidR="00823F20">
        <w:t xml:space="preserve"> annual</w:t>
      </w:r>
      <w:r w:rsidR="00754C3E">
        <w:t xml:space="preserve"> deviation</w:t>
      </w:r>
      <w:r w:rsidR="00823F20">
        <w:t>s</w:t>
      </w:r>
      <w:r w:rsidR="00754C3E">
        <w:t xml:space="preserve"> in </w:t>
      </w:r>
      <w:r w:rsidR="00823F20">
        <w:t xml:space="preserve">fishery </w:t>
      </w:r>
      <w:r w:rsidR="00754C3E">
        <w:t xml:space="preserve">selectivity resulted in </w:t>
      </w:r>
      <w:r w:rsidR="0097415C">
        <w:t xml:space="preserve">consistent </w:t>
      </w:r>
      <w:r w:rsidR="00754C3E">
        <w:t xml:space="preserve">estimates of </w:t>
      </w:r>
      <w:r w:rsidR="00823F20">
        <w:t xml:space="preserve">size at maximum </w:t>
      </w:r>
      <w:r w:rsidR="00754C3E">
        <w:t>selectivity</w:t>
      </w:r>
      <w:r w:rsidR="0097415C">
        <w:t xml:space="preserve"> greater than the mean of the operating model values</w:t>
      </w:r>
      <w:r w:rsidR="00754C3E">
        <w:t xml:space="preserve">. </w:t>
      </w:r>
      <w:r w:rsidR="00264368">
        <w:t xml:space="preserve">  </w:t>
      </w:r>
    </w:p>
    <w:p w14:paraId="7989BA78" w14:textId="77777777" w:rsidR="009512C1" w:rsidRDefault="009512C1" w:rsidP="006F38C2">
      <w:pPr>
        <w:spacing w:line="480" w:lineRule="auto"/>
        <w:ind w:firstLine="0"/>
      </w:pPr>
    </w:p>
    <w:p w14:paraId="1151D8AD" w14:textId="77777777" w:rsidR="00C95C69" w:rsidRDefault="00C95C69" w:rsidP="006F38C2">
      <w:pPr>
        <w:spacing w:line="480" w:lineRule="auto"/>
        <w:ind w:firstLine="0"/>
      </w:pPr>
      <w:r>
        <w:rPr>
          <w:i/>
        </w:rPr>
        <w:t>Keywords</w:t>
      </w:r>
      <w:r>
        <w:t>:</w:t>
      </w:r>
    </w:p>
    <w:p w14:paraId="0BF21302" w14:textId="77777777" w:rsidR="00C95C69" w:rsidRDefault="00C95C69" w:rsidP="006F38C2">
      <w:pPr>
        <w:spacing w:line="480" w:lineRule="auto"/>
        <w:ind w:firstLine="0"/>
      </w:pPr>
      <w:r>
        <w:t>Rebuilding, overfished, simulation, limited data</w:t>
      </w:r>
    </w:p>
    <w:p w14:paraId="60CFEE82" w14:textId="77777777" w:rsidR="00C95C69" w:rsidRPr="002A6929" w:rsidRDefault="00C95C69" w:rsidP="006F38C2">
      <w:pPr>
        <w:spacing w:line="480" w:lineRule="auto"/>
        <w:ind w:firstLine="0"/>
      </w:pPr>
    </w:p>
    <w:p w14:paraId="23FDCAF5" w14:textId="77777777" w:rsidR="00C95C69" w:rsidRDefault="00C95C69" w:rsidP="006F38C2">
      <w:pPr>
        <w:spacing w:line="480" w:lineRule="auto"/>
        <w:ind w:firstLine="0"/>
      </w:pPr>
      <w:r>
        <w:rPr>
          <w:i/>
        </w:rPr>
        <w:t>Corresponding author</w:t>
      </w:r>
      <w:r>
        <w:t>: C.R. Wetzel</w:t>
      </w:r>
    </w:p>
    <w:p w14:paraId="5A5FCD01" w14:textId="77777777" w:rsidR="00C95C69" w:rsidRDefault="00C95C69" w:rsidP="006F38C2">
      <w:pPr>
        <w:spacing w:line="480" w:lineRule="auto"/>
        <w:ind w:firstLine="0"/>
      </w:pPr>
      <w:r>
        <w:rPr>
          <w:i/>
        </w:rPr>
        <w:t>Email:</w:t>
      </w:r>
      <w:r>
        <w:t xml:space="preserve"> </w:t>
      </w:r>
      <w:hyperlink r:id="rId8" w:history="1">
        <w:r w:rsidRPr="001709A9">
          <w:rPr>
            <w:rStyle w:val="Hyperlink"/>
          </w:rPr>
          <w:t>Chantel.Wetzel@noaa.gov</w:t>
        </w:r>
      </w:hyperlink>
    </w:p>
    <w:p w14:paraId="28487B74" w14:textId="77777777" w:rsidR="00C95C69" w:rsidRDefault="00C95C69" w:rsidP="006F38C2">
      <w:pPr>
        <w:spacing w:line="480" w:lineRule="auto"/>
        <w:ind w:firstLine="0"/>
      </w:pPr>
      <w:r>
        <w:rPr>
          <w:i/>
        </w:rPr>
        <w:t>Phone</w:t>
      </w:r>
      <w:r>
        <w:t>: 1-206-302-1753</w:t>
      </w:r>
    </w:p>
    <w:p w14:paraId="7FB4CDAE" w14:textId="77777777" w:rsidR="00C95C69" w:rsidRDefault="00C95C69" w:rsidP="006F38C2">
      <w:pPr>
        <w:spacing w:line="480" w:lineRule="auto"/>
        <w:ind w:firstLine="0"/>
      </w:pPr>
      <w:r>
        <w:rPr>
          <w:i/>
        </w:rPr>
        <w:t>Fax</w:t>
      </w:r>
      <w:r>
        <w:t>: 1-206-860-6792</w:t>
      </w:r>
    </w:p>
    <w:p w14:paraId="5643836C" w14:textId="77777777" w:rsidR="00C95C69" w:rsidRDefault="00C95C69" w:rsidP="006F38C2">
      <w:pPr>
        <w:spacing w:after="200" w:line="480" w:lineRule="auto"/>
        <w:ind w:firstLine="0"/>
        <w:jc w:val="left"/>
        <w:rPr>
          <w:rFonts w:eastAsiaTheme="majorEastAsia" w:cstheme="majorBidi"/>
          <w:b/>
          <w:bCs/>
          <w:szCs w:val="28"/>
        </w:rPr>
      </w:pPr>
      <w:r>
        <w:br w:type="page"/>
      </w:r>
    </w:p>
    <w:p w14:paraId="77159FC5" w14:textId="77777777" w:rsidR="00C95C69" w:rsidRDefault="00C95C69" w:rsidP="006F38C2">
      <w:pPr>
        <w:pStyle w:val="Heading1"/>
        <w:spacing w:line="480" w:lineRule="auto"/>
      </w:pPr>
      <w:r w:rsidRPr="00F42611">
        <w:lastRenderedPageBreak/>
        <w:t>Introduction</w:t>
      </w:r>
    </w:p>
    <w:p w14:paraId="139F4B18" w14:textId="4D7C19ED" w:rsidR="00C95C69" w:rsidRDefault="00F05A2C" w:rsidP="006F38C2">
      <w:pPr>
        <w:spacing w:line="480" w:lineRule="auto"/>
        <w:ind w:firstLine="0"/>
      </w:pPr>
      <w:r>
        <w:t xml:space="preserve">Rebuilding overfished stocks requires a reduction in fishing mortality to a level </w:t>
      </w:r>
      <w:r w:rsidR="002330FA">
        <w:t>that</w:t>
      </w:r>
      <w:r>
        <w:t xml:space="preserve"> allow</w:t>
      </w:r>
      <w:r w:rsidR="002330FA">
        <w:t>s</w:t>
      </w:r>
      <w:r>
        <w:t xml:space="preserve"> stock biomass to increase.  </w:t>
      </w:r>
      <w:r w:rsidR="00C95C69">
        <w:t>In the United States</w:t>
      </w:r>
      <w:r w:rsidR="001F7782">
        <w:t>,</w:t>
      </w:r>
      <w:r w:rsidR="00C95C69">
        <w:t xml:space="preserve"> </w:t>
      </w:r>
      <w:r w:rsidR="001F7782">
        <w:t>f</w:t>
      </w:r>
      <w:r>
        <w:t>ederally</w:t>
      </w:r>
      <w:r w:rsidR="001F7782">
        <w:t>-</w:t>
      </w:r>
      <w:r>
        <w:t>managed stock</w:t>
      </w:r>
      <w:r w:rsidR="001F7782">
        <w:t>s</w:t>
      </w:r>
      <w:r>
        <w:t xml:space="preserve"> that </w:t>
      </w:r>
      <w:r w:rsidR="007E3286">
        <w:t xml:space="preserve">fall below a minimum stock size threshold </w:t>
      </w:r>
      <w:r w:rsidR="00C051C6">
        <w:t xml:space="preserve">(MSST) </w:t>
      </w:r>
      <w:r>
        <w:t xml:space="preserve">are </w:t>
      </w:r>
      <w:r w:rsidR="001920C2">
        <w:t xml:space="preserve">declared </w:t>
      </w:r>
      <w:r w:rsidR="00C95C69">
        <w:t>overfished</w:t>
      </w:r>
      <w:r w:rsidR="007E3286">
        <w:t xml:space="preserve"> and</w:t>
      </w:r>
      <w:r w:rsidR="00C95C69">
        <w:t xml:space="preserve"> </w:t>
      </w:r>
      <w:r>
        <w:t xml:space="preserve">are mandated to </w:t>
      </w:r>
      <w:r w:rsidR="000651BD">
        <w:t xml:space="preserve">be rebuilt </w:t>
      </w:r>
      <w:r w:rsidR="00B74597">
        <w:t>to target biomass levels</w:t>
      </w:r>
      <w:r>
        <w:t xml:space="preserve"> in the </w:t>
      </w:r>
      <w:r w:rsidR="001920C2">
        <w:t xml:space="preserve">shortest </w:t>
      </w:r>
      <w:r>
        <w:t>amount of time</w:t>
      </w:r>
      <w:r w:rsidR="001F7782">
        <w:t>,</w:t>
      </w:r>
      <w:r>
        <w:t xml:space="preserve"> accounting for biolo</w:t>
      </w:r>
      <w:r w:rsidR="001F7782">
        <w:t>gical</w:t>
      </w:r>
      <w:r>
        <w:t xml:space="preserve"> and environmental conditions (SFA</w:t>
      </w:r>
      <w:r w:rsidR="000361A0">
        <w:t>,</w:t>
      </w:r>
      <w:r>
        <w:t xml:space="preserve"> 1996).  </w:t>
      </w:r>
      <w:r w:rsidR="007E3286">
        <w:t xml:space="preserve">This can lead to </w:t>
      </w:r>
      <w:r w:rsidR="000651BD">
        <w:t xml:space="preserve">substantial </w:t>
      </w:r>
      <w:r w:rsidR="007E3286">
        <w:t>reduction</w:t>
      </w:r>
      <w:r w:rsidR="00470E68">
        <w:t>s</w:t>
      </w:r>
      <w:r w:rsidR="007E3286">
        <w:t xml:space="preserve"> in fishing effort relative to historical levels.  T</w:t>
      </w:r>
      <w:r w:rsidR="00C95C69">
        <w:t xml:space="preserve">he severity of restrictions </w:t>
      </w:r>
      <w:r w:rsidR="00B74597">
        <w:t>during rebuilding</w:t>
      </w:r>
      <w:r w:rsidR="000651BD">
        <w:t xml:space="preserve"> can</w:t>
      </w:r>
      <w:r w:rsidR="007E3286">
        <w:t>,</w:t>
      </w:r>
      <w:r w:rsidR="00B74597">
        <w:t xml:space="preserve"> </w:t>
      </w:r>
      <w:r w:rsidR="00C95C69">
        <w:t>for some stocks</w:t>
      </w:r>
      <w:r w:rsidR="007E3286">
        <w:t>,</w:t>
      </w:r>
      <w:r w:rsidR="00C95C69">
        <w:t xml:space="preserve"> lead to a situation where the ability t</w:t>
      </w:r>
      <w:r w:rsidR="007E3286">
        <w:t xml:space="preserve">o collect data becomes limited </w:t>
      </w:r>
      <w:r w:rsidR="00C95C69">
        <w:t xml:space="preserve">over </w:t>
      </w:r>
      <w:r w:rsidR="001F7782">
        <w:t xml:space="preserve">the </w:t>
      </w:r>
      <w:r w:rsidR="00C95C69">
        <w:t>period when managers are likely mos</w:t>
      </w:r>
      <w:r w:rsidR="00B74597">
        <w:t xml:space="preserve">t concerned about </w:t>
      </w:r>
      <w:r w:rsidR="007E3286">
        <w:t>stock size</w:t>
      </w:r>
      <w:r w:rsidR="00470E68">
        <w:t xml:space="preserve"> (i</w:t>
      </w:r>
      <w:r w:rsidR="000651BD">
        <w:t>.e. when the stock is under the rebuilding plan)</w:t>
      </w:r>
      <w:r w:rsidR="00B74597">
        <w:t>.</w:t>
      </w:r>
    </w:p>
    <w:p w14:paraId="61109B61" w14:textId="41D3F2B4" w:rsidR="00C95C69" w:rsidRDefault="00C95C69" w:rsidP="006F38C2">
      <w:pPr>
        <w:spacing w:line="480" w:lineRule="auto"/>
      </w:pPr>
      <w:r w:rsidRPr="001C6EAD">
        <w:t>Data are necessary to determine the extent to which a stock is on track to</w:t>
      </w:r>
      <w:r>
        <w:t xml:space="preserve"> rebuild</w:t>
      </w:r>
      <w:r w:rsidR="001F7782">
        <w:t xml:space="preserve">.  </w:t>
      </w:r>
      <w:r w:rsidR="00D21D21">
        <w:t>The ability</w:t>
      </w:r>
      <w:r>
        <w:t xml:space="preserve"> to measur</w:t>
      </w:r>
      <w:r w:rsidR="00D21D21">
        <w:t xml:space="preserve">e the rate of recovery is </w:t>
      </w:r>
      <w:r>
        <w:t xml:space="preserve">crucial to management, and increased uncertainty due to limited data can impede </w:t>
      </w:r>
      <w:r w:rsidR="00C051C6">
        <w:t>monitoring</w:t>
      </w:r>
      <w:r w:rsidR="00D21D21">
        <w:t xml:space="preserve"> to determine if a stock is on target to rebuild in a specified timeframe</w:t>
      </w:r>
      <w:r>
        <w:t xml:space="preserve">.  </w:t>
      </w:r>
      <w:r w:rsidR="00B74597">
        <w:t>Additionally</w:t>
      </w:r>
      <w:r>
        <w:t>, biological data are critical to improve estimates of key parameters within stock assessments (e.g. natu</w:t>
      </w:r>
      <w:r w:rsidR="005E560A">
        <w:t>ral mortality, growth, recruitment compensation termed steepness</w:t>
      </w:r>
      <w:r>
        <w:t>) and can indicate incoming poor or strong year-classes (recruitment)</w:t>
      </w:r>
      <w:r w:rsidR="00470E68">
        <w:t>,</w:t>
      </w:r>
      <w:r>
        <w:t xml:space="preserve"> which can impact estimates of </w:t>
      </w:r>
      <w:r w:rsidR="00B74597">
        <w:t>relative stock biomass</w:t>
      </w:r>
      <w:r w:rsidR="001920C2">
        <w:t xml:space="preserve"> </w:t>
      </w:r>
      <w:r w:rsidR="00C051C6">
        <w:t xml:space="preserve">(the ratio of current biomass to unfished biomass) </w:t>
      </w:r>
      <w:r w:rsidR="001920C2">
        <w:t>and rebuilding rates</w:t>
      </w:r>
      <w:r>
        <w:t xml:space="preserve">. </w:t>
      </w:r>
      <w:r w:rsidR="001F7782">
        <w:t xml:space="preserve"> </w:t>
      </w:r>
      <w:r>
        <w:t>Potential improvements in parameter estimates</w:t>
      </w:r>
      <w:r w:rsidR="00470E68">
        <w:t>,</w:t>
      </w:r>
      <w:r>
        <w:t xml:space="preserve"> and the ability to detect incoming fluctuations in </w:t>
      </w:r>
      <w:r w:rsidR="00F9025E">
        <w:t xml:space="preserve">recruitment </w:t>
      </w:r>
      <w:r w:rsidR="002330FA">
        <w:t>during rebuilding could</w:t>
      </w:r>
      <w:r>
        <w:t xml:space="preserve"> be restricted when </w:t>
      </w:r>
      <w:r w:rsidR="000651BD">
        <w:t xml:space="preserve">collection of </w:t>
      </w:r>
      <w:r>
        <w:t>new biological data</w:t>
      </w:r>
      <w:r w:rsidR="00B74597">
        <w:t xml:space="preserve"> is limited </w:t>
      </w:r>
      <w:r>
        <w:t xml:space="preserve">due to harvest restrictions.  </w:t>
      </w:r>
    </w:p>
    <w:p w14:paraId="5FB49E50" w14:textId="66673768" w:rsidR="007E3286" w:rsidRDefault="007E3286" w:rsidP="006F38C2">
      <w:pPr>
        <w:spacing w:line="480" w:lineRule="auto"/>
      </w:pPr>
      <w:r>
        <w:t>O</w:t>
      </w:r>
      <w:r w:rsidR="00C95C69">
        <w:t xml:space="preserve">verfished rockfish species </w:t>
      </w:r>
      <w:r>
        <w:t>off the U.S. west c</w:t>
      </w:r>
      <w:r w:rsidR="001920C2">
        <w:t xml:space="preserve">oast </w:t>
      </w:r>
      <w:r w:rsidR="00C95C69">
        <w:t>have experienced large reduction</w:t>
      </w:r>
      <w:r w:rsidR="001F7782">
        <w:t>s</w:t>
      </w:r>
      <w:r w:rsidR="00CE5E75">
        <w:t xml:space="preserve"> in harvest during rebuilding.  </w:t>
      </w:r>
      <w:r w:rsidR="00A70841">
        <w:t xml:space="preserve">One example is </w:t>
      </w:r>
      <w:r w:rsidR="00FB7522">
        <w:t>y</w:t>
      </w:r>
      <w:r w:rsidR="00C95C69">
        <w:t xml:space="preserve">elloweye </w:t>
      </w:r>
      <w:r w:rsidR="00C95C69" w:rsidRPr="00C95C69">
        <w:t>rockfish</w:t>
      </w:r>
      <w:r w:rsidR="001F7782">
        <w:t xml:space="preserve"> (</w:t>
      </w:r>
      <w:r w:rsidR="004C4260">
        <w:rPr>
          <w:i/>
        </w:rPr>
        <w:t>Sebastes ruberrimus</w:t>
      </w:r>
      <w:r w:rsidR="001F7782">
        <w:t>)</w:t>
      </w:r>
      <w:r w:rsidR="00A70841">
        <w:t>, which was</w:t>
      </w:r>
      <w:r w:rsidR="00C95C69" w:rsidRPr="00C95C69">
        <w:t xml:space="preserve"> declared overfished in 2002</w:t>
      </w:r>
      <w:r>
        <w:t xml:space="preserve"> </w:t>
      </w:r>
      <w:r w:rsidR="00C95C69">
        <w:t>(Methot and Piner, 2002).  Simi</w:t>
      </w:r>
      <w:r w:rsidR="00C051C6">
        <w:t>lar to other rockfish species off</w:t>
      </w:r>
      <w:r w:rsidR="00C95C69">
        <w:t xml:space="preserve"> the </w:t>
      </w:r>
      <w:r>
        <w:t xml:space="preserve">U.S. </w:t>
      </w:r>
      <w:r w:rsidR="00C95C69">
        <w:t xml:space="preserve">west coast, </w:t>
      </w:r>
      <w:r w:rsidR="001920C2">
        <w:t xml:space="preserve">catches of </w:t>
      </w:r>
      <w:r w:rsidR="00C95C69">
        <w:t xml:space="preserve">yelloweye rockfish </w:t>
      </w:r>
      <w:r w:rsidR="001920C2">
        <w:t>were large and unsustainable during</w:t>
      </w:r>
      <w:r w:rsidR="008A5D1A">
        <w:t xml:space="preserve"> the</w:t>
      </w:r>
      <w:r w:rsidR="00C95C69">
        <w:t xml:space="preserve"> 1980s </w:t>
      </w:r>
      <w:r w:rsidR="00C95C69">
        <w:lastRenderedPageBreak/>
        <w:t>and early 1990s</w:t>
      </w:r>
      <w:r w:rsidR="008A5D1A">
        <w:t xml:space="preserve">.  </w:t>
      </w:r>
      <w:r w:rsidR="00733653">
        <w:t>C</w:t>
      </w:r>
      <w:r w:rsidR="00CE5E75">
        <w:t xml:space="preserve">atches </w:t>
      </w:r>
      <w:r w:rsidR="00733653">
        <w:t xml:space="preserve">of yelloweye rockfish </w:t>
      </w:r>
      <w:r w:rsidR="00CE5E75">
        <w:t xml:space="preserve">were </w:t>
      </w:r>
      <w:r w:rsidR="00E23B05">
        <w:t xml:space="preserve">reduced </w:t>
      </w:r>
      <w:r w:rsidR="00CE5E75">
        <w:t xml:space="preserve">dramatically </w:t>
      </w:r>
      <w:r w:rsidR="00D21D21">
        <w:t xml:space="preserve">relative to historical catches </w:t>
      </w:r>
      <w:r w:rsidR="00CE5E75">
        <w:t xml:space="preserve">following the overfished declaration, where the allowable catch </w:t>
      </w:r>
      <w:r w:rsidR="00E23B05">
        <w:t>during</w:t>
      </w:r>
      <w:r w:rsidR="008A5D1A">
        <w:t xml:space="preserve"> the first year of rebuilding was</w:t>
      </w:r>
      <w:r w:rsidR="00CE5E75">
        <w:t xml:space="preserve"> reduced to </w:t>
      </w:r>
      <w:r w:rsidR="008A5D1A">
        <w:t xml:space="preserve">approximately 10% of the catch four years earlier (Stewart </w:t>
      </w:r>
      <w:r w:rsidR="008A5D1A" w:rsidRPr="000C3DB9">
        <w:rPr>
          <w:i/>
        </w:rPr>
        <w:t>et al</w:t>
      </w:r>
      <w:r w:rsidR="008A5D1A">
        <w:t xml:space="preserve">., 2009).  </w:t>
      </w:r>
    </w:p>
    <w:p w14:paraId="5525B2E7" w14:textId="76D16083" w:rsidR="00C95C69" w:rsidRPr="00C95C69" w:rsidRDefault="00CE5E75" w:rsidP="006F38C2">
      <w:pPr>
        <w:spacing w:line="480" w:lineRule="auto"/>
      </w:pPr>
      <w:r>
        <w:t>Many species of rockf</w:t>
      </w:r>
      <w:r w:rsidR="00C051C6">
        <w:t>ish are not sampled well by the main</w:t>
      </w:r>
      <w:r>
        <w:t xml:space="preserve"> fishery-independent survey o</w:t>
      </w:r>
      <w:r w:rsidR="00224C59">
        <w:t>f</w:t>
      </w:r>
      <w:r>
        <w:t>f the U.S. west coast</w:t>
      </w:r>
      <w:r w:rsidR="00C051C6">
        <w:t>,</w:t>
      </w:r>
      <w:r>
        <w:t xml:space="preserve"> either due to the </w:t>
      </w:r>
      <w:r w:rsidR="00090418">
        <w:t xml:space="preserve">inability of the </w:t>
      </w:r>
      <w:r w:rsidR="002A050C">
        <w:t>fishery-</w:t>
      </w:r>
      <w:r w:rsidR="00090418">
        <w:t xml:space="preserve">independent survey </w:t>
      </w:r>
      <w:r>
        <w:t xml:space="preserve">to sample rocky habitat </w:t>
      </w:r>
      <w:r w:rsidR="0020329A">
        <w:t xml:space="preserve">using </w:t>
      </w:r>
      <w:r>
        <w:t xml:space="preserve">trawl </w:t>
      </w:r>
      <w:r w:rsidR="0020329A">
        <w:t xml:space="preserve">gear </w:t>
      </w:r>
      <w:r>
        <w:t xml:space="preserve">or other restrictions on sampling locations (e.g. rockfish conservation areas or near-shore habitat). </w:t>
      </w:r>
      <w:r w:rsidR="008A5D1A">
        <w:t xml:space="preserve">Yelloweye rockfish </w:t>
      </w:r>
      <w:r>
        <w:t xml:space="preserve">fall into the category of rockfish </w:t>
      </w:r>
      <w:r w:rsidR="00E23B05">
        <w:t xml:space="preserve">that are poorly sampled </w:t>
      </w:r>
      <w:r>
        <w:t>by the survey, resulting in the majority of historical</w:t>
      </w:r>
      <w:r w:rsidR="008A5D1A">
        <w:t xml:space="preserve"> information</w:t>
      </w:r>
      <w:r w:rsidR="001F7782">
        <w:t xml:space="preserve"> (e.g. </w:t>
      </w:r>
      <w:r w:rsidR="00224C59">
        <w:t xml:space="preserve">index of abundance, </w:t>
      </w:r>
      <w:r w:rsidR="001F7782">
        <w:t>length</w:t>
      </w:r>
      <w:r w:rsidR="00224C59">
        <w:t>, and age</w:t>
      </w:r>
      <w:r w:rsidR="001F7782">
        <w:t xml:space="preserve"> data)</w:t>
      </w:r>
      <w:r>
        <w:t xml:space="preserve"> available for assessment</w:t>
      </w:r>
      <w:r w:rsidR="008A5D1A">
        <w:t xml:space="preserve">, albeit somewhat limited, </w:t>
      </w:r>
      <w:r w:rsidR="0020329A">
        <w:t xml:space="preserve">coming </w:t>
      </w:r>
      <w:r w:rsidR="008A5D1A">
        <w:t xml:space="preserve">primarily from </w:t>
      </w:r>
      <w:r w:rsidR="001920C2">
        <w:t xml:space="preserve">recreational and commercial </w:t>
      </w:r>
      <w:r w:rsidR="008A5D1A">
        <w:t>fishery sampl</w:t>
      </w:r>
      <w:r w:rsidR="001F7782">
        <w:t>es</w:t>
      </w:r>
      <w:r w:rsidR="008A5D1A">
        <w:t xml:space="preserve">.  During rebuilding, retention has been prohibited in the recreational fishery, and the </w:t>
      </w:r>
      <w:r w:rsidR="007E3286">
        <w:t xml:space="preserve">limited allowed catch </w:t>
      </w:r>
      <w:r w:rsidR="001F7782">
        <w:t>has</w:t>
      </w:r>
      <w:r w:rsidR="001920C2">
        <w:t xml:space="preserve"> led to an</w:t>
      </w:r>
      <w:r w:rsidR="008A5D1A">
        <w:t xml:space="preserve"> avoidance behavior by the commercial fishery (Stewart </w:t>
      </w:r>
      <w:r w:rsidR="008A5D1A" w:rsidRPr="000361A0">
        <w:rPr>
          <w:i/>
        </w:rPr>
        <w:t>et al</w:t>
      </w:r>
      <w:r w:rsidR="000361A0">
        <w:rPr>
          <w:i/>
        </w:rPr>
        <w:t>.</w:t>
      </w:r>
      <w:r w:rsidR="008A5D1A">
        <w:t xml:space="preserve">, 2009).  The </w:t>
      </w:r>
      <w:r w:rsidR="007E3286">
        <w:t xml:space="preserve">most recent assessment cited limited </w:t>
      </w:r>
      <w:r w:rsidR="008A5D1A">
        <w:t xml:space="preserve">fishery data </w:t>
      </w:r>
      <w:r w:rsidR="007E3286">
        <w:t xml:space="preserve">during rebuilding </w:t>
      </w:r>
      <w:r w:rsidR="008A5D1A">
        <w:t xml:space="preserve">as a challenge to ‘produce conclusive information about the stock for the foreseeable future’ (Stewart </w:t>
      </w:r>
      <w:r w:rsidR="008A5D1A" w:rsidRPr="000361A0">
        <w:rPr>
          <w:i/>
        </w:rPr>
        <w:t>et al.</w:t>
      </w:r>
      <w:r w:rsidR="008A5D1A">
        <w:t xml:space="preserve">, 2009).  </w:t>
      </w:r>
      <w:r w:rsidR="00025426">
        <w:t xml:space="preserve">The limited </w:t>
      </w:r>
      <w:r w:rsidR="006F656A">
        <w:t>survey</w:t>
      </w:r>
      <w:r w:rsidR="00025426">
        <w:t xml:space="preserve"> data</w:t>
      </w:r>
      <w:r w:rsidR="00224C59">
        <w:t xml:space="preserve">, </w:t>
      </w:r>
      <w:r w:rsidR="00025426">
        <w:t xml:space="preserve">along with the </w:t>
      </w:r>
      <w:r w:rsidR="000361A0">
        <w:t>reduction</w:t>
      </w:r>
      <w:r w:rsidR="00025426">
        <w:t xml:space="preserve"> of fishery data </w:t>
      </w:r>
      <w:r w:rsidR="000361A0">
        <w:t>during rebuilding</w:t>
      </w:r>
      <w:r w:rsidR="00733653">
        <w:t>,</w:t>
      </w:r>
      <w:r w:rsidR="000361A0">
        <w:t xml:space="preserve"> </w:t>
      </w:r>
      <w:r w:rsidR="00025426">
        <w:t xml:space="preserve">presents a challenge for assessment and management. </w:t>
      </w:r>
    </w:p>
    <w:p w14:paraId="224D1984" w14:textId="1E7AC7C7" w:rsidR="00C95C69" w:rsidRDefault="00C02BCC" w:rsidP="006F38C2">
      <w:pPr>
        <w:spacing w:line="480" w:lineRule="auto"/>
      </w:pPr>
      <w:r>
        <w:t xml:space="preserve">There have been numerous simulation studies evaluating the impact of data </w:t>
      </w:r>
      <w:r w:rsidR="0020329A">
        <w:t xml:space="preserve">quality and quantity </w:t>
      </w:r>
      <w:r>
        <w:t>on the performance of stock assessment methods (e.g. Hilborn</w:t>
      </w:r>
      <w:r w:rsidR="000361A0">
        <w:t>, 1979;</w:t>
      </w:r>
      <w:r>
        <w:t xml:space="preserve"> Chen </w:t>
      </w:r>
      <w:r w:rsidRPr="000361A0">
        <w:rPr>
          <w:i/>
        </w:rPr>
        <w:t>et al.</w:t>
      </w:r>
      <w:r w:rsidR="000361A0">
        <w:t>, 2003;</w:t>
      </w:r>
      <w:r>
        <w:t xml:space="preserve"> Yin and Sampson</w:t>
      </w:r>
      <w:r w:rsidR="000361A0">
        <w:t>, 2004;</w:t>
      </w:r>
      <w:r>
        <w:t xml:space="preserve"> Magnusson and Hilborn</w:t>
      </w:r>
      <w:r w:rsidR="002F0AFD">
        <w:t>, 2007;</w:t>
      </w:r>
      <w:r>
        <w:t xml:space="preserve"> Wetzel and Punt</w:t>
      </w:r>
      <w:r w:rsidR="000361A0">
        <w:t>, 2011;</w:t>
      </w:r>
      <w:r>
        <w:t xml:space="preserve"> Lee </w:t>
      </w:r>
      <w:r w:rsidRPr="000361A0">
        <w:rPr>
          <w:i/>
        </w:rPr>
        <w:t>et al.</w:t>
      </w:r>
      <w:r w:rsidR="000361A0">
        <w:t>,</w:t>
      </w:r>
      <w:r>
        <w:t xml:space="preserve"> 2012).  Studies often focus on the ability to estimate either management quantities or biological parameters. However, to date, these studies have not addressed the long-term impact of reduced data on the ability to monitor a stock during rebuilding.  </w:t>
      </w:r>
      <w:r w:rsidR="00C95C69">
        <w:t>This paper simulates an overfished long-</w:t>
      </w:r>
      <w:r w:rsidR="00C95C69">
        <w:lastRenderedPageBreak/>
        <w:t>lived rockfish stock</w:t>
      </w:r>
      <w:r w:rsidR="00B74597">
        <w:t xml:space="preserve">, </w:t>
      </w:r>
      <w:r w:rsidR="00BC5743">
        <w:t xml:space="preserve">such as those that are </w:t>
      </w:r>
      <w:r w:rsidR="00B74597">
        <w:t>common to the U.S. west c</w:t>
      </w:r>
      <w:r w:rsidR="00C95C69">
        <w:t xml:space="preserve">oast, where harvest and the collection of </w:t>
      </w:r>
      <w:r w:rsidR="002F0AFD">
        <w:t>fishery</w:t>
      </w:r>
      <w:r w:rsidR="00C95C69">
        <w:t xml:space="preserve"> data are restricted</w:t>
      </w:r>
      <w:r>
        <w:t xml:space="preserve"> during rebuilding</w:t>
      </w:r>
      <w:r w:rsidR="00C95C69">
        <w:t>.  Th</w:t>
      </w:r>
      <w:r w:rsidR="00F1544A">
        <w:t>e simulation study addresses three</w:t>
      </w:r>
      <w:r w:rsidR="00C95C69">
        <w:t xml:space="preserve"> main questions; 1) does </w:t>
      </w:r>
      <w:r w:rsidR="004C4260">
        <w:t xml:space="preserve">limited data result in increased uncertainty impacting the ability </w:t>
      </w:r>
      <w:r w:rsidR="00C95C69">
        <w:t xml:space="preserve">to detect when an overfished stock has recovered to </w:t>
      </w:r>
      <w:r w:rsidR="005C7881">
        <w:t xml:space="preserve">the </w:t>
      </w:r>
      <w:r w:rsidR="00C95C69">
        <w:t>management target stock size (</w:t>
      </w:r>
      <w:r w:rsidR="00BC5743">
        <w:t>i.e. it is</w:t>
      </w:r>
      <w:r w:rsidR="00C95C69">
        <w:t xml:space="preserve"> rebuilt), </w:t>
      </w:r>
      <w:r w:rsidR="00F1544A">
        <w:t xml:space="preserve">2) are limited data from the fishery able to detect a </w:t>
      </w:r>
      <w:r w:rsidR="006F656A">
        <w:t>shift</w:t>
      </w:r>
      <w:r w:rsidR="00224C59">
        <w:t xml:space="preserve"> in </w:t>
      </w:r>
      <w:r w:rsidR="00F1544A">
        <w:t>fishery selectivity</w:t>
      </w:r>
      <w:r w:rsidR="000361A0">
        <w:t xml:space="preserve"> resulting from changing fishing behavior during rebuilding</w:t>
      </w:r>
      <w:r w:rsidR="00224C59">
        <w:t>,</w:t>
      </w:r>
      <w:r w:rsidR="00F1544A">
        <w:t xml:space="preserve"> and 3</w:t>
      </w:r>
      <w:r w:rsidR="00C95C69">
        <w:t xml:space="preserve">) </w:t>
      </w:r>
      <w:r w:rsidR="004C4260">
        <w:t xml:space="preserve">how are model estimates of stock size and biological parameters </w:t>
      </w:r>
      <w:r w:rsidR="00BC5743">
        <w:t xml:space="preserve">affected </w:t>
      </w:r>
      <w:r w:rsidR="004C4260">
        <w:t>during periods of limited data</w:t>
      </w:r>
      <w:r w:rsidR="00C95C69">
        <w:t>?</w:t>
      </w:r>
    </w:p>
    <w:p w14:paraId="7FE0DE09" w14:textId="4D958A7F" w:rsidR="00F42611" w:rsidRDefault="00F42611" w:rsidP="006F38C2">
      <w:pPr>
        <w:pStyle w:val="Heading1"/>
        <w:spacing w:line="480" w:lineRule="auto"/>
      </w:pPr>
      <w:r w:rsidRPr="00F42611">
        <w:t>Material and Methods</w:t>
      </w:r>
    </w:p>
    <w:p w14:paraId="0A9DF2FF" w14:textId="1E6889D9" w:rsidR="00BD483A" w:rsidRPr="00BD483A" w:rsidRDefault="00F42611" w:rsidP="006F38C2">
      <w:pPr>
        <w:pStyle w:val="Heading2"/>
        <w:spacing w:line="480" w:lineRule="auto"/>
      </w:pPr>
      <w:r>
        <w:t>General approach</w:t>
      </w:r>
    </w:p>
    <w:p w14:paraId="69EFD132" w14:textId="3BF540A5" w:rsidR="003B1204" w:rsidRDefault="006F656A" w:rsidP="006F38C2">
      <w:pPr>
        <w:spacing w:line="480" w:lineRule="auto"/>
        <w:ind w:firstLine="0"/>
      </w:pPr>
      <w:r>
        <w:t xml:space="preserve">A rockfish life </w:t>
      </w:r>
      <w:r w:rsidR="00F42611">
        <w:t>history type common to</w:t>
      </w:r>
      <w:r>
        <w:t xml:space="preserve"> the</w:t>
      </w:r>
      <w:r w:rsidR="00F42611">
        <w:t xml:space="preserve"> U.S. west coast was simulated (Table 1)</w:t>
      </w:r>
      <w:r w:rsidR="00BD483A">
        <w:t>, based on th</w:t>
      </w:r>
      <w:r w:rsidR="00FB7522">
        <w:t>e life history for y</w:t>
      </w:r>
      <w:r w:rsidR="00BD483A">
        <w:t>elloweye rockfish</w:t>
      </w:r>
      <w:r w:rsidR="00F42611">
        <w:t xml:space="preserve">.  </w:t>
      </w:r>
      <w:r w:rsidR="00715266">
        <w:t xml:space="preserve">Yelloweye rockfish </w:t>
      </w:r>
      <w:ins w:id="5" w:author="Vladlena Gertseva" w:date="2016-08-05T12:55:00Z">
        <w:r w:rsidR="006F38C2">
          <w:t>exhibit very low natural mortality and recruitment compensation (steepness)</w:t>
        </w:r>
      </w:ins>
      <w:ins w:id="6" w:author="Vladlena Gertseva" w:date="2016-08-05T12:56:00Z">
        <w:r w:rsidR="006F38C2">
          <w:t xml:space="preserve"> and, therefore, </w:t>
        </w:r>
      </w:ins>
      <w:r w:rsidR="00715266">
        <w:t>are assumed</w:t>
      </w:r>
      <w:r w:rsidR="00E20DFD">
        <w:t xml:space="preserve"> </w:t>
      </w:r>
      <w:r>
        <w:t xml:space="preserve">to have </w:t>
      </w:r>
      <w:r w:rsidR="00E20DFD">
        <w:t>slow population dynamics</w:t>
      </w:r>
      <w:del w:id="7" w:author="Vladlena Gertseva" w:date="2016-08-05T12:56:00Z">
        <w:r w:rsidR="00E20DFD" w:rsidDel="006F38C2">
          <w:delText xml:space="preserve"> based on</w:delText>
        </w:r>
      </w:del>
      <w:del w:id="8" w:author="Vladlena Gertseva" w:date="2016-08-05T12:55:00Z">
        <w:r w:rsidR="00E20DFD" w:rsidDel="006F38C2">
          <w:delText xml:space="preserve"> very </w:delText>
        </w:r>
        <w:r w:rsidR="00715266" w:rsidDel="006F38C2">
          <w:delText>low natural mortality and recruitment compensation (steepness)</w:delText>
        </w:r>
      </w:del>
      <w:r w:rsidR="00715266">
        <w:t>.</w:t>
      </w:r>
      <w:r w:rsidR="00E20DFD">
        <w:t xml:space="preserve">  </w:t>
      </w:r>
      <w:del w:id="9" w:author="Vladlena Gertseva" w:date="2016-08-05T12:56:00Z">
        <w:r w:rsidR="00BD483A" w:rsidDel="006F38C2">
          <w:delText>However, t</w:delText>
        </w:r>
      </w:del>
      <w:ins w:id="10" w:author="Vladlena Gertseva" w:date="2016-08-05T12:56:00Z">
        <w:r w:rsidR="006F38C2">
          <w:t>T</w:t>
        </w:r>
      </w:ins>
      <w:r w:rsidR="00E20DFD">
        <w:t xml:space="preserve">he operating model was parameterized using </w:t>
      </w:r>
      <w:ins w:id="11" w:author="Vladlena Gertseva" w:date="2016-08-05T12:56:00Z">
        <w:r w:rsidR="006F38C2">
          <w:t xml:space="preserve">a bit </w:t>
        </w:r>
      </w:ins>
      <w:r w:rsidR="00E20DFD">
        <w:t>higher natural mortality and steepness values to allow for shorter recovery periods (&lt; 100 years) for computation</w:t>
      </w:r>
      <w:r w:rsidR="002A050C">
        <w:t>al</w:t>
      </w:r>
      <w:r w:rsidR="00E20DFD">
        <w:t xml:space="preserve"> efficiency while still maintaining the characteristics of a rockfish life history.  </w:t>
      </w:r>
    </w:p>
    <w:p w14:paraId="4AFC047E" w14:textId="3E080D5A" w:rsidR="005D7BD0" w:rsidRDefault="003B1204" w:rsidP="006F38C2">
      <w:pPr>
        <w:spacing w:line="480" w:lineRule="auto"/>
      </w:pPr>
      <w:r>
        <w:t>Two alternative</w:t>
      </w:r>
      <w:r w:rsidR="002A1662">
        <w:t xml:space="preserve"> cases</w:t>
      </w:r>
      <w:r>
        <w:t xml:space="preserve"> were simulated </w:t>
      </w:r>
      <w:r w:rsidR="00733653">
        <w:t xml:space="preserve">using </w:t>
      </w:r>
      <w:r>
        <w:t xml:space="preserve">the operating model to </w:t>
      </w:r>
      <w:r w:rsidR="00BD483A">
        <w:t xml:space="preserve">account for </w:t>
      </w:r>
      <w:r>
        <w:t xml:space="preserve">the potential impacts of time-invariant versus </w:t>
      </w:r>
      <w:ins w:id="12" w:author="Vladlena Gertseva" w:date="2016-08-05T12:57:00Z">
        <w:r w:rsidR="006F38C2">
          <w:t xml:space="preserve">varying in </w:t>
        </w:r>
      </w:ins>
      <w:r>
        <w:t>time</w:t>
      </w:r>
      <w:del w:id="13" w:author="Vladlena Gertseva" w:date="2016-08-05T12:57:00Z">
        <w:r w:rsidDel="006F38C2">
          <w:delText>-variation in</w:delText>
        </w:r>
      </w:del>
      <w:r>
        <w:t xml:space="preserve"> natural mortality and </w:t>
      </w:r>
      <w:r w:rsidR="00BD483A">
        <w:t xml:space="preserve">fishery </w:t>
      </w:r>
      <w:r w:rsidR="005B315D">
        <w:t xml:space="preserve">selectivity.  The first </w:t>
      </w:r>
      <w:r w:rsidR="002A1662">
        <w:t>case</w:t>
      </w:r>
      <w:r>
        <w:t xml:space="preserve">, </w:t>
      </w:r>
      <w:r w:rsidR="002A1662">
        <w:t>“</w:t>
      </w:r>
      <w:r>
        <w:t>time-invariant</w:t>
      </w:r>
      <w:r w:rsidR="002A1662">
        <w:t>”</w:t>
      </w:r>
      <w:r>
        <w:t xml:space="preserve">, </w:t>
      </w:r>
      <w:r w:rsidR="00BD483A">
        <w:t xml:space="preserve">involved </w:t>
      </w:r>
      <w:r w:rsidR="005D7BD0">
        <w:t xml:space="preserve">a </w:t>
      </w:r>
      <w:ins w:id="14" w:author="Vladlena Gertseva" w:date="2016-08-05T12:58:00Z">
        <w:r w:rsidR="006F38C2">
          <w:t xml:space="preserve">single </w:t>
        </w:r>
      </w:ins>
      <w:r w:rsidR="005D7BD0">
        <w:t xml:space="preserve">fixed natural mortality </w:t>
      </w:r>
      <w:r w:rsidR="006F656A">
        <w:t xml:space="preserve">rate over </w:t>
      </w:r>
      <w:ins w:id="15" w:author="Vladlena Gertseva" w:date="2016-08-05T12:58:00Z">
        <w:r w:rsidR="006F38C2">
          <w:t xml:space="preserve">the entire </w:t>
        </w:r>
      </w:ins>
      <w:r>
        <w:t xml:space="preserve">time </w:t>
      </w:r>
      <w:ins w:id="16" w:author="Vladlena Gertseva" w:date="2016-08-05T12:58:00Z">
        <w:r w:rsidR="006F38C2">
          <w:t>period</w:t>
        </w:r>
      </w:ins>
      <w:ins w:id="17" w:author="Vladlena Gertseva" w:date="2016-08-05T13:00:00Z">
        <w:r w:rsidR="006F38C2">
          <w:t>.</w:t>
        </w:r>
      </w:ins>
      <w:ins w:id="18" w:author="Vladlena Gertseva" w:date="2016-08-05T12:58:00Z">
        <w:r w:rsidR="006F38C2">
          <w:t xml:space="preserve"> </w:t>
        </w:r>
      </w:ins>
      <w:del w:id="19" w:author="Vladlena Gertseva" w:date="2016-08-05T13:03:00Z">
        <w:r w:rsidDel="006F38C2">
          <w:delText xml:space="preserve">and a </w:delText>
        </w:r>
      </w:del>
      <w:del w:id="20" w:author="Vladlena Gertseva" w:date="2016-08-05T12:59:00Z">
        <w:r w:rsidDel="006F38C2">
          <w:delText xml:space="preserve">fixed </w:delText>
        </w:r>
      </w:del>
      <w:del w:id="21" w:author="Vladlena Gertseva" w:date="2016-08-05T13:03:00Z">
        <w:r w:rsidDel="006F38C2">
          <w:delText xml:space="preserve">fishery selectivity </w:delText>
        </w:r>
      </w:del>
      <w:del w:id="22" w:author="Vladlena Gertseva" w:date="2016-08-05T12:59:00Z">
        <w:r w:rsidDel="006F38C2">
          <w:delText xml:space="preserve">curve </w:delText>
        </w:r>
      </w:del>
      <w:del w:id="23" w:author="Vladlena Gertseva" w:date="2016-08-05T13:03:00Z">
        <w:r w:rsidDel="006F38C2">
          <w:delText>during the historical</w:delText>
        </w:r>
        <w:r w:rsidR="002A050C" w:rsidDel="006F38C2">
          <w:delText xml:space="preserve"> period</w:delText>
        </w:r>
        <w:r w:rsidDel="006F38C2">
          <w:delText xml:space="preserve">, the overfished period, and after the stock rebuilt </w:delText>
        </w:r>
        <w:r w:rsidR="006F656A" w:rsidDel="006F38C2">
          <w:delText>to target biomass levels</w:delText>
        </w:r>
        <w:r w:rsidR="005D7BD0" w:rsidDel="006F38C2">
          <w:delText xml:space="preserve">.  </w:delText>
        </w:r>
      </w:del>
      <w:r w:rsidR="005D7BD0">
        <w:t xml:space="preserve">The </w:t>
      </w:r>
      <w:ins w:id="24" w:author="Vladlena Gertseva" w:date="2016-08-05T13:00:00Z">
        <w:r w:rsidR="006F38C2">
          <w:t xml:space="preserve">fishery selectivity was assumed </w:t>
        </w:r>
      </w:ins>
      <w:ins w:id="25" w:author="Vladlena Gertseva" w:date="2016-08-05T13:07:00Z">
        <w:r w:rsidR="004C3522">
          <w:t>(</w:t>
        </w:r>
      </w:ins>
      <w:ins w:id="26" w:author="Vladlena Gertseva" w:date="2016-08-05T13:05:00Z">
        <w:r w:rsidR="004C3522">
          <w:t>and fixed</w:t>
        </w:r>
      </w:ins>
      <w:ins w:id="27" w:author="Vladlena Gertseva" w:date="2016-08-05T13:07:00Z">
        <w:r w:rsidR="004C3522">
          <w:t>)</w:t>
        </w:r>
      </w:ins>
      <w:ins w:id="28" w:author="Vladlena Gertseva" w:date="2016-08-05T13:05:00Z">
        <w:r w:rsidR="004C3522">
          <w:t xml:space="preserve"> </w:t>
        </w:r>
      </w:ins>
      <w:ins w:id="29" w:author="Vladlena Gertseva" w:date="2016-08-05T13:00:00Z">
        <w:r w:rsidR="006F38C2">
          <w:t xml:space="preserve">to be asymptotic </w:t>
        </w:r>
      </w:ins>
      <w:ins w:id="30" w:author="Vladlena Gertseva" w:date="2016-08-05T13:01:00Z">
        <w:r w:rsidR="006F38C2">
          <w:t xml:space="preserve">during </w:t>
        </w:r>
      </w:ins>
      <w:r w:rsidR="005D7BD0">
        <w:t>historical period</w:t>
      </w:r>
      <w:ins w:id="31" w:author="Vladlena Gertseva" w:date="2016-08-05T13:04:00Z">
        <w:r w:rsidR="004C3522">
          <w:t xml:space="preserve">, dome-shaped during the </w:t>
        </w:r>
      </w:ins>
      <w:ins w:id="32" w:author="Vladlena Gertseva" w:date="2016-08-05T13:09:00Z">
        <w:r w:rsidR="004C3522">
          <w:lastRenderedPageBreak/>
          <w:t>overfished</w:t>
        </w:r>
      </w:ins>
      <w:ins w:id="33" w:author="Vladlena Gertseva" w:date="2016-08-05T13:04:00Z">
        <w:r w:rsidR="004C3522">
          <w:t xml:space="preserve"> period</w:t>
        </w:r>
      </w:ins>
      <w:ins w:id="34" w:author="Vladlena Gertseva" w:date="2016-08-05T13:05:00Z">
        <w:r w:rsidR="004C3522">
          <w:t>,</w:t>
        </w:r>
      </w:ins>
      <w:ins w:id="35" w:author="Vladlena Gertseva" w:date="2016-08-05T13:04:00Z">
        <w:r w:rsidR="004C3522">
          <w:t xml:space="preserve"> and then again asymptotic after the stock was rebuilt</w:t>
        </w:r>
      </w:ins>
      <w:r w:rsidR="005D7BD0">
        <w:t xml:space="preserve"> </w:t>
      </w:r>
      <w:del w:id="36" w:author="Vladlena Gertseva" w:date="2016-08-05T13:01:00Z">
        <w:r w:rsidR="00733653" w:rsidDel="006F38C2">
          <w:delText>involved</w:delText>
        </w:r>
        <w:r w:rsidR="005D7BD0" w:rsidDel="006F38C2">
          <w:delText xml:space="preserve"> </w:delText>
        </w:r>
      </w:del>
      <w:del w:id="37" w:author="Vladlena Gertseva" w:date="2016-08-05T13:00:00Z">
        <w:r w:rsidR="005D7BD0" w:rsidDel="006F38C2">
          <w:delText xml:space="preserve">asymptotic </w:delText>
        </w:r>
      </w:del>
      <w:del w:id="38" w:author="Vladlena Gertseva" w:date="2016-08-05T13:01:00Z">
        <w:r w:rsidR="005D7BD0" w:rsidDel="006F38C2">
          <w:delText>f</w:delText>
        </w:r>
        <w:r w:rsidDel="006F38C2">
          <w:delText>ishery selectivity</w:delText>
        </w:r>
        <w:r w:rsidR="006F656A" w:rsidDel="006F38C2">
          <w:delText xml:space="preserve"> </w:delText>
        </w:r>
      </w:del>
      <w:r w:rsidR="006F656A">
        <w:t>(Fig. 1</w:t>
      </w:r>
      <w:del w:id="39" w:author="Vladlena Gertseva" w:date="2016-08-05T13:04:00Z">
        <w:r w:rsidR="006F656A" w:rsidDel="004C3522">
          <w:delText>a</w:delText>
        </w:r>
      </w:del>
      <w:r w:rsidR="006F656A">
        <w:t>)</w:t>
      </w:r>
      <w:r w:rsidR="005D7BD0">
        <w:t>.  The simulated stocks were reduced to</w:t>
      </w:r>
      <w:r w:rsidR="00471F66">
        <w:t xml:space="preserve"> an overfished state (below </w:t>
      </w:r>
      <w:r w:rsidR="006F656A">
        <w:t>MSST</w:t>
      </w:r>
      <w:r w:rsidR="005D7BD0">
        <w:t xml:space="preserve">) at the time of the first assessment in year 50.  </w:t>
      </w:r>
      <w:commentRangeStart w:id="40"/>
      <w:r w:rsidR="005D7BD0">
        <w:t xml:space="preserve">Subsequent to the stock being estimated overfished, fishery selectivity </w:t>
      </w:r>
      <w:r>
        <w:t xml:space="preserve">shifted </w:t>
      </w:r>
      <w:r w:rsidR="005D7BD0">
        <w:t xml:space="preserve">to </w:t>
      </w:r>
      <w:r w:rsidR="006F656A">
        <w:t xml:space="preserve">a </w:t>
      </w:r>
      <w:r w:rsidR="005D7BD0">
        <w:t>dome-</w:t>
      </w:r>
      <w:r w:rsidR="005B315D">
        <w:t xml:space="preserve">shaped </w:t>
      </w:r>
      <w:del w:id="41" w:author="Vladlena Gertseva" w:date="2016-08-05T13:05:00Z">
        <w:r w:rsidR="005B315D" w:rsidDel="004C3522">
          <w:delText xml:space="preserve">selectivity </w:delText>
        </w:r>
        <w:r w:rsidR="006F656A" w:rsidDel="004C3522">
          <w:delText>curve</w:delText>
        </w:r>
        <w:r w:rsidR="002A050C" w:rsidDel="004C3522">
          <w:delText xml:space="preserve"> </w:delText>
        </w:r>
      </w:del>
      <w:r w:rsidR="002A050C">
        <w:t>(Fig. 1b)</w:t>
      </w:r>
      <w:r w:rsidR="006F656A">
        <w:t xml:space="preserve"> </w:t>
      </w:r>
      <w:del w:id="42" w:author="Vladlena Gertseva" w:date="2016-08-05T13:06:00Z">
        <w:r w:rsidR="005D7BD0" w:rsidDel="004C3522">
          <w:delText>while</w:delText>
        </w:r>
        <w:r w:rsidDel="004C3522">
          <w:delText xml:space="preserve"> the stock </w:delText>
        </w:r>
        <w:r w:rsidR="005D7BD0" w:rsidDel="004C3522">
          <w:delText xml:space="preserve">rebuilt to the target biomass </w:delText>
        </w:r>
      </w:del>
      <w:r>
        <w:t>to</w:t>
      </w:r>
      <w:r w:rsidR="002A1662">
        <w:t xml:space="preserve"> </w:t>
      </w:r>
      <w:r w:rsidR="009A6DFD">
        <w:t xml:space="preserve">reflect </w:t>
      </w:r>
      <w:r>
        <w:t>a change in fisher behavior due to harvest restrictions</w:t>
      </w:r>
      <w:r w:rsidR="005D7BD0">
        <w:t xml:space="preserve"> induced by an overfished declaration</w:t>
      </w:r>
      <w:r>
        <w:t xml:space="preserve"> (e.g. avoidance behavior, closed-areas). </w:t>
      </w:r>
      <w:r w:rsidR="005D7BD0">
        <w:t>The fishery selectivity returned to asymptotic after the stock was estimated to be rebuilt.</w:t>
      </w:r>
      <w:ins w:id="43" w:author="Vladlena Gertseva" w:date="2016-08-05T13:03:00Z">
        <w:r w:rsidR="006F38C2" w:rsidRPr="006F38C2">
          <w:t xml:space="preserve"> </w:t>
        </w:r>
      </w:ins>
      <w:commentRangeEnd w:id="40"/>
      <w:ins w:id="44" w:author="Vladlena Gertseva" w:date="2016-08-05T13:24:00Z">
        <w:r w:rsidR="00767A70">
          <w:rPr>
            <w:rStyle w:val="CommentReference"/>
          </w:rPr>
          <w:commentReference w:id="40"/>
        </w:r>
      </w:ins>
    </w:p>
    <w:p w14:paraId="6AA7D5DA" w14:textId="742920FA" w:rsidR="003B1204" w:rsidRDefault="003B1204" w:rsidP="006F38C2">
      <w:pPr>
        <w:spacing w:line="480" w:lineRule="auto"/>
      </w:pPr>
      <w:r>
        <w:t xml:space="preserve">The second </w:t>
      </w:r>
      <w:r w:rsidR="00396A0F">
        <w:t>case, “</w:t>
      </w:r>
      <w:r>
        <w:t>time-varying</w:t>
      </w:r>
      <w:r w:rsidR="00396A0F">
        <w:t>”</w:t>
      </w:r>
      <w:r>
        <w:t xml:space="preserve">, </w:t>
      </w:r>
      <w:r w:rsidR="009A6DFD">
        <w:t xml:space="preserve">involved </w:t>
      </w:r>
      <w:r>
        <w:t xml:space="preserve">autocorrelated annual deviations in natural mortality and </w:t>
      </w:r>
      <w:r w:rsidR="009A6DFD">
        <w:t xml:space="preserve">uncorrelated </w:t>
      </w:r>
      <w:r w:rsidR="00FA2493">
        <w:t xml:space="preserve">normally distributed annual </w:t>
      </w:r>
      <w:r>
        <w:t>deviation</w:t>
      </w:r>
      <w:r w:rsidR="00396A0F">
        <w:t>s</w:t>
      </w:r>
      <w:r>
        <w:t xml:space="preserve"> in </w:t>
      </w:r>
      <w:r w:rsidR="009A6DFD">
        <w:t xml:space="preserve">the parameters on which the </w:t>
      </w:r>
      <w:r>
        <w:t xml:space="preserve">fishery </w:t>
      </w:r>
      <w:del w:id="45" w:author="Vladlena Gertseva" w:date="2016-08-05T13:08:00Z">
        <w:r w:rsidR="005B315D" w:rsidDel="004C3522">
          <w:delText xml:space="preserve">selection </w:delText>
        </w:r>
      </w:del>
      <w:ins w:id="46" w:author="Vladlena Gertseva" w:date="2016-08-05T13:08:00Z">
        <w:r w:rsidR="004C3522">
          <w:t>selecti</w:t>
        </w:r>
        <w:r w:rsidR="004C3522">
          <w:t>vity</w:t>
        </w:r>
        <w:r w:rsidR="004C3522">
          <w:t xml:space="preserve"> </w:t>
        </w:r>
      </w:ins>
      <w:r w:rsidR="005B315D">
        <w:t>pattern was</w:t>
      </w:r>
      <w:r w:rsidR="009A6DFD">
        <w:t xml:space="preserve"> based </w:t>
      </w:r>
      <w:r>
        <w:t>during the historical, overfished, and rebuilt periods (Fig. 1</w:t>
      </w:r>
      <w:r w:rsidR="00E05B18">
        <w:t xml:space="preserve">c and </w:t>
      </w:r>
      <w:r w:rsidR="005B315D">
        <w:t>1</w:t>
      </w:r>
      <w:r w:rsidR="00E05B18">
        <w:t>d</w:t>
      </w:r>
      <w:r>
        <w:t>).</w:t>
      </w:r>
      <w:r w:rsidR="00E05B18">
        <w:t xml:space="preserve">  </w:t>
      </w:r>
      <w:r w:rsidR="005B315D">
        <w:t xml:space="preserve">Annual deviations in </w:t>
      </w:r>
      <w:ins w:id="47" w:author="Vladlena Gertseva" w:date="2016-08-05T13:11:00Z">
        <w:r w:rsidR="00D140F3">
          <w:t xml:space="preserve">fishery </w:t>
        </w:r>
      </w:ins>
      <w:r w:rsidR="005B315D">
        <w:t xml:space="preserve">selectivity were applied to two </w:t>
      </w:r>
      <w:del w:id="48" w:author="Vladlena Gertseva" w:date="2016-08-05T13:11:00Z">
        <w:r w:rsidR="005B315D" w:rsidDel="00D140F3">
          <w:delText xml:space="preserve">fishery </w:delText>
        </w:r>
      </w:del>
      <w:r w:rsidR="005B315D">
        <w:t>selectivity param</w:t>
      </w:r>
      <w:r w:rsidR="009E7446">
        <w:t>e</w:t>
      </w:r>
      <w:r w:rsidR="005B315D">
        <w:t xml:space="preserve">ters: 1) the </w:t>
      </w:r>
      <w:r w:rsidR="009E7446">
        <w:t>length</w:t>
      </w:r>
      <w:r w:rsidR="007D4593">
        <w:t xml:space="preserve"> (in cm)</w:t>
      </w:r>
      <w:r w:rsidR="009E7446">
        <w:t xml:space="preserve"> </w:t>
      </w:r>
      <w:r w:rsidR="006F656A">
        <w:t xml:space="preserve">at which the ascending limb </w:t>
      </w:r>
      <w:r w:rsidR="002A050C">
        <w:t xml:space="preserve">of </w:t>
      </w:r>
      <w:del w:id="49" w:author="Vladlena Gertseva" w:date="2016-08-05T13:10:00Z">
        <w:r w:rsidR="002A050C" w:rsidDel="00D140F3">
          <w:delText xml:space="preserve">fishery </w:delText>
        </w:r>
      </w:del>
      <w:r w:rsidR="002A050C">
        <w:t xml:space="preserve">selectivity </w:t>
      </w:r>
      <w:ins w:id="50" w:author="Vladlena Gertseva" w:date="2016-08-05T13:10:00Z">
        <w:r w:rsidR="00D140F3">
          <w:t xml:space="preserve">curve </w:t>
        </w:r>
      </w:ins>
      <w:r w:rsidR="007D4593">
        <w:t xml:space="preserve">reached </w:t>
      </w:r>
      <w:r w:rsidR="005B315D">
        <w:t xml:space="preserve">maximum </w:t>
      </w:r>
      <w:del w:id="51" w:author="Vladlena Gertseva" w:date="2016-08-05T13:10:00Z">
        <w:r w:rsidR="007D4593" w:rsidDel="00D140F3">
          <w:delText xml:space="preserve">selectivity </w:delText>
        </w:r>
      </w:del>
      <w:r w:rsidR="007D4593">
        <w:t>(term</w:t>
      </w:r>
      <w:r w:rsidR="006F656A">
        <w:t>ed</w:t>
      </w:r>
      <w:r w:rsidR="007D4593">
        <w:t xml:space="preserve"> </w:t>
      </w:r>
      <w:r w:rsidR="005A27BD">
        <w:t>‘</w:t>
      </w:r>
      <w:r w:rsidR="007D4593">
        <w:t>size at maximum selectivity</w:t>
      </w:r>
      <w:r w:rsidR="005A27BD">
        <w:t>’</w:t>
      </w:r>
      <w:r w:rsidR="006F656A">
        <w:t>, Fig. 1c</w:t>
      </w:r>
      <w:r w:rsidR="007D4593">
        <w:t>)</w:t>
      </w:r>
      <w:r w:rsidR="009E7446">
        <w:t>, and 2) the</w:t>
      </w:r>
      <w:r w:rsidR="007D4593">
        <w:t xml:space="preserve"> </w:t>
      </w:r>
      <w:r w:rsidR="00D439D1">
        <w:t>width of the plateau for maximum</w:t>
      </w:r>
      <w:r w:rsidR="007D4593">
        <w:t xml:space="preserve"> </w:t>
      </w:r>
      <w:del w:id="52" w:author="Vladlena Gertseva" w:date="2016-08-05T13:10:00Z">
        <w:r w:rsidR="007D4593" w:rsidDel="00D140F3">
          <w:delText xml:space="preserve">fishery </w:delText>
        </w:r>
      </w:del>
      <w:r w:rsidR="007D4593">
        <w:t xml:space="preserve">selectivity </w:t>
      </w:r>
      <w:r w:rsidR="00D439D1">
        <w:t>(</w:t>
      </w:r>
      <w:r w:rsidR="004449E2">
        <w:t xml:space="preserve">defined as a </w:t>
      </w:r>
      <w:r w:rsidR="00D439D1">
        <w:t>logistic</w:t>
      </w:r>
      <w:r w:rsidR="004449E2">
        <w:t xml:space="preserve"> function</w:t>
      </w:r>
      <w:r w:rsidR="00D439D1">
        <w:t xml:space="preserve"> between peak and the maximum length) </w:t>
      </w:r>
      <w:r w:rsidR="007D4593">
        <w:t xml:space="preserve">resulting in dome-shaped </w:t>
      </w:r>
      <w:del w:id="53" w:author="Vladlena Gertseva" w:date="2016-08-05T13:10:00Z">
        <w:r w:rsidR="007D4593" w:rsidDel="00D140F3">
          <w:delText xml:space="preserve">selectivity </w:delText>
        </w:r>
      </w:del>
      <w:ins w:id="54" w:author="Vladlena Gertseva" w:date="2016-08-05T13:10:00Z">
        <w:r w:rsidR="00D140F3">
          <w:t>curve</w:t>
        </w:r>
        <w:r w:rsidR="00D140F3">
          <w:t xml:space="preserve"> </w:t>
        </w:r>
      </w:ins>
      <w:r w:rsidR="007D4593">
        <w:t xml:space="preserve">(termed </w:t>
      </w:r>
      <w:r w:rsidR="005A27BD">
        <w:t>‘</w:t>
      </w:r>
      <w:r w:rsidR="009E7446">
        <w:t>width at maximum selectivity</w:t>
      </w:r>
      <w:r w:rsidR="005A27BD">
        <w:t>’</w:t>
      </w:r>
      <w:r w:rsidR="00FA2493">
        <w:t>, Fig. 1d</w:t>
      </w:r>
      <w:r w:rsidR="007D4593">
        <w:t>)</w:t>
      </w:r>
      <w:r w:rsidR="009E7446">
        <w:t xml:space="preserve"> </w:t>
      </w:r>
      <w:r w:rsidR="00F66E4E">
        <w:t xml:space="preserve">during the years the </w:t>
      </w:r>
      <w:r w:rsidR="009E7446">
        <w:t xml:space="preserve">stock was overfished.  </w:t>
      </w:r>
      <w:r w:rsidR="00F66E4E">
        <w:t>A</w:t>
      </w:r>
      <w:r w:rsidR="005A27BD">
        <w:t xml:space="preserve"> standard error of 0.05</w:t>
      </w:r>
      <w:r w:rsidR="00E05B18">
        <w:t xml:space="preserve"> was applied annually about the size at maximum selectivity</w:t>
      </w:r>
      <w:r w:rsidR="00F66E4E">
        <w:t xml:space="preserve"> </w:t>
      </w:r>
      <w:ins w:id="55" w:author="Vladlena Gertseva" w:date="2016-08-05T13:12:00Z">
        <w:r w:rsidR="00D140F3">
          <w:t xml:space="preserve">parameter </w:t>
        </w:r>
      </w:ins>
      <w:r w:rsidR="00F66E4E">
        <w:t>for all years</w:t>
      </w:r>
      <w:r w:rsidR="005B315D">
        <w:t xml:space="preserve"> </w:t>
      </w:r>
      <w:r w:rsidR="00E05B18">
        <w:t>and a standard error of 0.20 was applied for the width at maximum selectivity</w:t>
      </w:r>
      <w:r w:rsidR="007D4593">
        <w:t xml:space="preserve"> </w:t>
      </w:r>
      <w:ins w:id="56" w:author="Vladlena Gertseva" w:date="2016-08-05T13:12:00Z">
        <w:r w:rsidR="00D140F3">
          <w:t xml:space="preserve">parameter </w:t>
        </w:r>
      </w:ins>
      <w:r w:rsidR="007D4593">
        <w:t>during the years the stock was estimated to be overfished</w:t>
      </w:r>
      <w:r w:rsidR="00E05B18">
        <w:t>.</w:t>
      </w:r>
      <w:r w:rsidR="005A27BD">
        <w:t xml:space="preserve">  The </w:t>
      </w:r>
      <w:r w:rsidR="00507A01">
        <w:t>level of variation about each parameter was selected to</w:t>
      </w:r>
      <w:r w:rsidR="005A27BD">
        <w:t xml:space="preserve"> e</w:t>
      </w:r>
      <w:r w:rsidR="00507A01">
        <w:t>nsure</w:t>
      </w:r>
      <w:r w:rsidR="005A27BD">
        <w:t xml:space="preserve"> that </w:t>
      </w:r>
      <w:r w:rsidR="00507A01">
        <w:t xml:space="preserve">the ascending limb of the </w:t>
      </w:r>
      <w:del w:id="57" w:author="Vladlena Gertseva" w:date="2016-08-05T13:12:00Z">
        <w:r w:rsidR="00507A01" w:rsidDel="00D140F3">
          <w:delText xml:space="preserve">fishery </w:delText>
        </w:r>
      </w:del>
      <w:r w:rsidR="005A27BD">
        <w:t xml:space="preserve">selectivity </w:t>
      </w:r>
      <w:ins w:id="58" w:author="Vladlena Gertseva" w:date="2016-08-05T13:12:00Z">
        <w:r w:rsidR="00D140F3">
          <w:t xml:space="preserve">curve </w:t>
        </w:r>
      </w:ins>
      <w:r w:rsidR="005A27BD">
        <w:t>was greater than the 50% length at maturity (37cm) within the operating model</w:t>
      </w:r>
      <w:r w:rsidR="00507A01">
        <w:t xml:space="preserve">, and the </w:t>
      </w:r>
      <w:r w:rsidR="004449E2">
        <w:t>width of maximum selectivity</w:t>
      </w:r>
      <w:r w:rsidR="00507A01">
        <w:t xml:space="preserve"> (creating dome-shaped </w:t>
      </w:r>
      <w:del w:id="59" w:author="Vladlena Gertseva" w:date="2016-08-05T13:13:00Z">
        <w:r w:rsidR="00507A01" w:rsidDel="00D140F3">
          <w:delText>selectivity</w:delText>
        </w:r>
      </w:del>
      <w:ins w:id="60" w:author="Vladlena Gertseva" w:date="2016-08-05T13:13:00Z">
        <w:r w:rsidR="00D140F3">
          <w:t>curve</w:t>
        </w:r>
      </w:ins>
      <w:r w:rsidR="00507A01">
        <w:t xml:space="preserve">) </w:t>
      </w:r>
      <w:r w:rsidR="004449E2">
        <w:t xml:space="preserve">was small </w:t>
      </w:r>
      <w:r w:rsidR="00507A01">
        <w:t xml:space="preserve">enough to allow potential detection by the estimation </w:t>
      </w:r>
      <w:r w:rsidR="00507A01">
        <w:lastRenderedPageBreak/>
        <w:t>method</w:t>
      </w:r>
      <w:r w:rsidR="004449E2">
        <w:t xml:space="preserve"> (a detectable portion of the population with reduced selectivity due to dome-shaped </w:t>
      </w:r>
      <w:del w:id="61" w:author="Vladlena Gertseva" w:date="2016-08-05T13:13:00Z">
        <w:r w:rsidR="004449E2" w:rsidDel="00D140F3">
          <w:delText>selectivity</w:delText>
        </w:r>
      </w:del>
      <w:ins w:id="62" w:author="Vladlena Gertseva" w:date="2016-08-05T13:13:00Z">
        <w:r w:rsidR="00D140F3">
          <w:t>curve</w:t>
        </w:r>
      </w:ins>
      <w:r w:rsidR="004449E2">
        <w:t>)</w:t>
      </w:r>
      <w:r w:rsidR="005A27BD">
        <w:t xml:space="preserve">.  </w:t>
      </w:r>
    </w:p>
    <w:p w14:paraId="6464E725" w14:textId="478B1497" w:rsidR="00F42611" w:rsidRDefault="00F42611" w:rsidP="006F38C2">
      <w:pPr>
        <w:spacing w:line="480" w:lineRule="auto"/>
      </w:pPr>
      <w:r>
        <w:t xml:space="preserve">The </w:t>
      </w:r>
      <w:r w:rsidR="009A6DFD">
        <w:t xml:space="preserve">operating model </w:t>
      </w:r>
      <w:r w:rsidR="00C437A1">
        <w:t>w</w:t>
      </w:r>
      <w:r w:rsidR="009A6DFD">
        <w:t>as based on</w:t>
      </w:r>
      <w:r>
        <w:t xml:space="preserve"> </w:t>
      </w:r>
      <w:r w:rsidR="009A6DFD">
        <w:t xml:space="preserve">a single-sex </w:t>
      </w:r>
      <w:r>
        <w:t xml:space="preserve">age-structured model.  An annual </w:t>
      </w:r>
      <w:r w:rsidR="00F66E4E">
        <w:t>fishery catch-per-unit effort (CPUE)</w:t>
      </w:r>
      <w:r w:rsidR="00D53254">
        <w:t xml:space="preserve"> index</w:t>
      </w:r>
      <w:r w:rsidR="00F66E4E">
        <w:t xml:space="preserve"> </w:t>
      </w:r>
      <w:r>
        <w:t>was observe</w:t>
      </w:r>
      <w:r w:rsidR="00FA2493">
        <w:t>d with error</w:t>
      </w:r>
      <w:del w:id="63" w:author="Vladlena Gertseva" w:date="2016-08-05T13:13:00Z">
        <w:r w:rsidR="00FA2493" w:rsidDel="00D140F3">
          <w:delText>,</w:delText>
        </w:r>
        <w:r w:rsidR="00F66E4E" w:rsidDel="00D140F3">
          <w:delText xml:space="preserve"> </w:delText>
        </w:r>
      </w:del>
      <w:ins w:id="64" w:author="Vladlena Gertseva" w:date="2016-08-05T13:13:00Z">
        <w:r w:rsidR="00D140F3">
          <w:t>.</w:t>
        </w:r>
        <w:r w:rsidR="00D140F3">
          <w:t xml:space="preserve"> </w:t>
        </w:r>
      </w:ins>
      <w:del w:id="65" w:author="Vladlena Gertseva" w:date="2016-08-05T13:13:00Z">
        <w:r w:rsidR="00F66E4E" w:rsidDel="00D140F3">
          <w:delText>length</w:delText>
        </w:r>
      </w:del>
      <w:ins w:id="66" w:author="Vladlena Gertseva" w:date="2016-08-05T13:13:00Z">
        <w:r w:rsidR="00D140F3">
          <w:t>L</w:t>
        </w:r>
        <w:r w:rsidR="00D140F3">
          <w:t>ength</w:t>
        </w:r>
      </w:ins>
      <w:r w:rsidR="00F66E4E">
        <w:t>- and age-</w:t>
      </w:r>
      <w:r>
        <w:t>composition data were collected fo</w:t>
      </w:r>
      <w:r w:rsidR="00E46678">
        <w:t xml:space="preserve">r selected years, and </w:t>
      </w:r>
      <w:r w:rsidR="009A6DFD">
        <w:t xml:space="preserve">used </w:t>
      </w:r>
      <w:r w:rsidR="00E46678">
        <w:t>by the</w:t>
      </w:r>
      <w:r>
        <w:t xml:space="preserve"> estimation method to </w:t>
      </w:r>
      <w:del w:id="67" w:author="Vladlena Gertseva" w:date="2016-08-05T13:14:00Z">
        <w:r w:rsidDel="00D140F3">
          <w:delText xml:space="preserve">estimate </w:delText>
        </w:r>
      </w:del>
      <w:ins w:id="68" w:author="Vladlena Gertseva" w:date="2016-08-05T13:14:00Z">
        <w:r w:rsidR="00D140F3">
          <w:t>calculate</w:t>
        </w:r>
        <w:r w:rsidR="00D140F3">
          <w:t xml:space="preserve"> </w:t>
        </w:r>
      </w:ins>
      <w:r>
        <w:t xml:space="preserve">population size and a catch level.  The catches were then </w:t>
      </w:r>
      <w:r w:rsidR="00C437A1">
        <w:t xml:space="preserve">removed without error from </w:t>
      </w:r>
      <w:r>
        <w:t xml:space="preserve">the simulated stock.  </w:t>
      </w:r>
      <w:r w:rsidR="00507A01">
        <w:t>D</w:t>
      </w:r>
      <w:r>
        <w:t xml:space="preserve">ata generation, catch estimation and stock updating was conducted in an iterative fashion for </w:t>
      </w:r>
      <w:r w:rsidR="00E46678">
        <w:t>100 years</w:t>
      </w:r>
      <w:r w:rsidR="008B40FE">
        <w:t xml:space="preserve"> (termed the management period)</w:t>
      </w:r>
      <w:r w:rsidR="00E46678">
        <w:t xml:space="preserve">, </w:t>
      </w:r>
      <w:r>
        <w:t>a length of time that would allow for</w:t>
      </w:r>
      <w:r w:rsidR="00E46678">
        <w:t xml:space="preserve"> recovery</w:t>
      </w:r>
      <w:r w:rsidR="00C437A1">
        <w:t xml:space="preserve"> (stock growth to at or greater </w:t>
      </w:r>
      <w:r w:rsidR="00B21733">
        <w:t xml:space="preserve">than </w:t>
      </w:r>
      <w:r w:rsidR="00C437A1">
        <w:t>the target biomass)</w:t>
      </w:r>
      <w:r w:rsidR="00E46678">
        <w:t xml:space="preserve"> to occur</w:t>
      </w:r>
      <w:r>
        <w:t>.</w:t>
      </w:r>
    </w:p>
    <w:p w14:paraId="0E046244" w14:textId="77777777" w:rsidR="00F42611" w:rsidRDefault="00F42611" w:rsidP="006F38C2">
      <w:pPr>
        <w:pStyle w:val="Heading2"/>
        <w:spacing w:line="480" w:lineRule="auto"/>
      </w:pPr>
      <w:r>
        <w:t>The operating model</w:t>
      </w:r>
    </w:p>
    <w:p w14:paraId="593A8CCA" w14:textId="1657F605" w:rsidR="00F42611" w:rsidRDefault="00F42611" w:rsidP="006F38C2">
      <w:pPr>
        <w:spacing w:line="480" w:lineRule="auto"/>
        <w:ind w:firstLine="0"/>
      </w:pPr>
      <w:r>
        <w:t>The numbers-at-age at the start of the year are computed using the equation:</w:t>
      </w:r>
    </w:p>
    <w:p w14:paraId="3638032A" w14:textId="33907895" w:rsidR="00F42611" w:rsidRDefault="00FA2493" w:rsidP="006F38C2">
      <w:pPr>
        <w:pStyle w:val="Equations"/>
        <w:spacing w:line="480" w:lineRule="auto"/>
      </w:pPr>
      <w:r w:rsidRPr="00DD0A28">
        <w:rPr>
          <w:position w:val="-60"/>
        </w:rPr>
        <w:object w:dxaOrig="5580" w:dyaOrig="1320" w14:anchorId="173CDC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85pt;height:65.75pt" o:ole="">
            <v:imagedata r:id="rId9" o:title=""/>
          </v:shape>
          <o:OLEObject Type="Embed" ProgID="Equation.DSMT4" ShapeID="_x0000_i1025" DrawAspect="Content" ObjectID="_1532163074" r:id="rId10"/>
        </w:object>
      </w:r>
      <w:r w:rsidR="00F42611">
        <w:tab/>
      </w:r>
      <w:r w:rsidR="00F42611">
        <w:tab/>
      </w:r>
      <w:r w:rsidR="00F42611">
        <w:tab/>
        <w:t>(1)</w:t>
      </w:r>
    </w:p>
    <w:p w14:paraId="57EAD066" w14:textId="4FCEB8DB" w:rsidR="003B1204" w:rsidRDefault="00F42611" w:rsidP="006F38C2">
      <w:pPr>
        <w:spacing w:line="480" w:lineRule="auto"/>
        <w:ind w:firstLine="0"/>
      </w:pPr>
      <w:r>
        <w:t xml:space="preserve">where </w:t>
      </w:r>
      <w:r w:rsidR="00FA2493">
        <w:rPr>
          <w:i/>
        </w:rPr>
        <w:t>N</w:t>
      </w:r>
      <w:r w:rsidR="00FA2493">
        <w:rPr>
          <w:i/>
          <w:vertAlign w:val="subscript"/>
        </w:rPr>
        <w:t xml:space="preserve">t,a </w:t>
      </w:r>
      <w:r>
        <w:t xml:space="preserve"> is the n</w:t>
      </w:r>
      <w:r w:rsidR="00FA2493">
        <w:t xml:space="preserve">umber of fish of age </w:t>
      </w:r>
      <w:r>
        <w:rPr>
          <w:i/>
        </w:rPr>
        <w:t>a</w:t>
      </w:r>
      <w:r>
        <w:t xml:space="preserve"> at the start of the year </w:t>
      </w:r>
      <w:r>
        <w:rPr>
          <w:i/>
        </w:rPr>
        <w:t>t</w:t>
      </w:r>
      <w:r>
        <w:t xml:space="preserve">, </w:t>
      </w:r>
      <w:r w:rsidR="00FA2493">
        <w:rPr>
          <w:i/>
        </w:rPr>
        <w:t>R</w:t>
      </w:r>
      <w:r w:rsidR="00FA2493">
        <w:rPr>
          <w:i/>
          <w:vertAlign w:val="subscript"/>
        </w:rPr>
        <w:t xml:space="preserve">t </w:t>
      </w:r>
      <w:r w:rsidR="00FA2493">
        <w:rPr>
          <w:i/>
        </w:rPr>
        <w:t xml:space="preserve"> </w:t>
      </w:r>
      <w:r>
        <w:t xml:space="preserve">is the number of age-0 </w:t>
      </w:r>
      <w:r w:rsidR="00FA2493">
        <w:t>fish</w:t>
      </w:r>
      <w:r>
        <w:t xml:space="preserve"> at the start of year </w:t>
      </w:r>
      <w:r w:rsidRPr="0064616A">
        <w:rPr>
          <w:i/>
        </w:rPr>
        <w:t>t</w:t>
      </w:r>
      <w:r>
        <w:t xml:space="preserve">, </w:t>
      </w:r>
      <w:r w:rsidR="00FA2493">
        <w:rPr>
          <w:i/>
        </w:rPr>
        <w:t>S</w:t>
      </w:r>
      <w:r w:rsidR="00FA2493">
        <w:rPr>
          <w:i/>
          <w:vertAlign w:val="subscript"/>
        </w:rPr>
        <w:t>t,a</w:t>
      </w:r>
      <w:r w:rsidR="00FA2493">
        <w:rPr>
          <w:i/>
        </w:rPr>
        <w:t xml:space="preserve"> </w:t>
      </w:r>
      <w:r>
        <w:t xml:space="preserve">is the selectivity </w:t>
      </w:r>
      <w:r w:rsidR="009A6DFD">
        <w:t xml:space="preserve">during </w:t>
      </w:r>
      <w:r w:rsidR="00DD0A28">
        <w:t xml:space="preserve">year </w:t>
      </w:r>
      <w:r w:rsidR="00DD0A28">
        <w:rPr>
          <w:i/>
        </w:rPr>
        <w:t xml:space="preserve">t </w:t>
      </w:r>
      <w:r w:rsidR="009A6DFD">
        <w:t xml:space="preserve">for </w:t>
      </w:r>
      <w:r w:rsidR="00FA2493">
        <w:t>fish</w:t>
      </w:r>
      <w:r w:rsidR="009A6DFD">
        <w:t xml:space="preserve"> of </w:t>
      </w:r>
      <w:r>
        <w:t>age</w:t>
      </w:r>
      <w:r w:rsidR="004C4260">
        <w:t xml:space="preserve"> </w:t>
      </w:r>
      <w:r w:rsidR="004C4260">
        <w:rPr>
          <w:i/>
        </w:rPr>
        <w:t>a</w:t>
      </w:r>
      <w:r>
        <w:t xml:space="preserve">, </w:t>
      </w:r>
      <w:r>
        <w:rPr>
          <w:i/>
        </w:rPr>
        <w:t>A</w:t>
      </w:r>
      <w:r>
        <w:t xml:space="preserve"> is the plus group, </w:t>
      </w:r>
      <w:r w:rsidR="00FA2493">
        <w:rPr>
          <w:i/>
        </w:rPr>
        <w:t>F</w:t>
      </w:r>
      <w:r w:rsidR="00FA2493">
        <w:rPr>
          <w:vertAlign w:val="subscript"/>
        </w:rPr>
        <w:t>t</w:t>
      </w:r>
      <w:r w:rsidR="00FA2493">
        <w:t xml:space="preserve"> </w:t>
      </w:r>
      <w:r>
        <w:t xml:space="preserve">is the instantaneous fishing mortality rate during year </w:t>
      </w:r>
      <w:r>
        <w:rPr>
          <w:i/>
        </w:rPr>
        <w:t>t</w:t>
      </w:r>
      <w:r>
        <w:t xml:space="preserve">, and </w:t>
      </w:r>
      <w:r>
        <w:rPr>
          <w:i/>
        </w:rPr>
        <w:t>M</w:t>
      </w:r>
      <w:r>
        <w:rPr>
          <w:i/>
          <w:vertAlign w:val="subscript"/>
        </w:rPr>
        <w:t>t</w:t>
      </w:r>
      <w:r>
        <w:t xml:space="preserve"> is the instantaneous rate of natural mortality </w:t>
      </w:r>
      <w:r w:rsidR="009A6DFD">
        <w:t xml:space="preserve">during </w:t>
      </w:r>
      <w:r>
        <w:t xml:space="preserve">year </w:t>
      </w:r>
      <w:r>
        <w:rPr>
          <w:i/>
        </w:rPr>
        <w:t>t</w:t>
      </w:r>
      <w:r>
        <w:t xml:space="preserve">.  </w:t>
      </w:r>
    </w:p>
    <w:p w14:paraId="467A1846" w14:textId="70654E3F" w:rsidR="0088414C" w:rsidRDefault="00474F9D" w:rsidP="006F38C2">
      <w:pPr>
        <w:spacing w:line="480" w:lineRule="auto"/>
      </w:pPr>
      <w:r>
        <w:t>A</w:t>
      </w:r>
      <w:r w:rsidR="00E20DFD">
        <w:t xml:space="preserve">utocorrelated annual deviations </w:t>
      </w:r>
      <w:r w:rsidR="0088414C">
        <w:t xml:space="preserve">in natural mortality </w:t>
      </w:r>
      <w:r w:rsidR="00394EB8">
        <w:t>are defined</w:t>
      </w:r>
      <w:r w:rsidR="004B7107">
        <w:t xml:space="preserve"> as</w:t>
      </w:r>
      <w:r w:rsidR="0088414C">
        <w:t>:</w:t>
      </w:r>
    </w:p>
    <w:p w14:paraId="55021603" w14:textId="383A04BB" w:rsidR="0088414C" w:rsidRPr="0008015D" w:rsidRDefault="0088414C" w:rsidP="006F38C2">
      <w:pPr>
        <w:pStyle w:val="Equations"/>
        <w:spacing w:line="480" w:lineRule="auto"/>
      </w:pPr>
      <w:r w:rsidRPr="0088414C">
        <w:object w:dxaOrig="2040" w:dyaOrig="420" w14:anchorId="00B9DC9C">
          <v:shape id="_x0000_i1026" type="#_x0000_t75" style="width:102.05pt;height:21.3pt" o:ole="">
            <v:imagedata r:id="rId11" o:title=""/>
          </v:shape>
          <o:OLEObject Type="Embed" ProgID="Equation.DSMT4" ShapeID="_x0000_i1026" DrawAspect="Content" ObjectID="_1532163075" r:id="rId12"/>
        </w:object>
      </w:r>
      <w:r w:rsidR="006B163B">
        <w:t xml:space="preserve"> </w:t>
      </w:r>
      <w:r w:rsidR="006B163B">
        <w:tab/>
      </w:r>
      <w:r w:rsidR="006B163B">
        <w:tab/>
      </w:r>
      <w:r>
        <w:tab/>
      </w:r>
      <w:r>
        <w:tab/>
      </w:r>
      <w:r>
        <w:tab/>
        <w:t>(4)</w:t>
      </w:r>
    </w:p>
    <w:p w14:paraId="4C135019" w14:textId="74E092FF" w:rsidR="0088414C" w:rsidRPr="003760D3" w:rsidRDefault="0088414C" w:rsidP="006F38C2">
      <w:pPr>
        <w:spacing w:line="480" w:lineRule="auto"/>
        <w:ind w:firstLine="0"/>
      </w:pPr>
      <w:r>
        <w:rPr>
          <w:rFonts w:eastAsiaTheme="minorEastAsia"/>
        </w:rPr>
        <w:lastRenderedPageBreak/>
        <w:t xml:space="preserve">where </w:t>
      </w:r>
      <w:r>
        <w:rPr>
          <w:rFonts w:eastAsiaTheme="minorEastAsia"/>
          <w:i/>
        </w:rPr>
        <w:t>M</w:t>
      </w:r>
      <w:r>
        <w:rPr>
          <w:rFonts w:eastAsiaTheme="minorEastAsia"/>
        </w:rPr>
        <w:t xml:space="preserve"> is the mean value of natural mortality, </w:t>
      </w:r>
      <w:r w:rsidRPr="004A0709">
        <w:rPr>
          <w:rFonts w:eastAsiaTheme="minorEastAsia" w:cs="Times New Roman"/>
          <w:position w:val="-12"/>
        </w:rPr>
        <w:object w:dxaOrig="380" w:dyaOrig="360" w14:anchorId="75510205">
          <v:shape id="_x0000_i1027" type="#_x0000_t75" style="width:18.15pt;height:18.15pt" o:ole="">
            <v:imagedata r:id="rId13" o:title=""/>
          </v:shape>
          <o:OLEObject Type="Embed" ProgID="Equation.DSMT4" ShapeID="_x0000_i1027" DrawAspect="Content" ObjectID="_1532163076" r:id="rId14"/>
        </w:object>
      </w:r>
      <w:r>
        <w:rPr>
          <w:rFonts w:eastAsiaTheme="minorEastAsia" w:cs="Times New Roman"/>
        </w:rPr>
        <w:t xml:space="preserve"> </w:t>
      </w:r>
      <w:r>
        <w:rPr>
          <w:rFonts w:eastAsiaTheme="minorEastAsia"/>
          <w:vertAlign w:val="subscript"/>
        </w:rPr>
        <w:t xml:space="preserve"> </w:t>
      </w:r>
      <w:r>
        <w:t>is the standard error</w:t>
      </w:r>
      <w:r w:rsidR="009A6DFD">
        <w:t xml:space="preserve"> of the annual </w:t>
      </w:r>
      <w:r w:rsidR="00632451">
        <w:t xml:space="preserve">deviations </w:t>
      </w:r>
      <w:r w:rsidR="009A6DFD">
        <w:t>in natural mortality</w:t>
      </w:r>
      <w:r>
        <w:t xml:space="preserve">, and </w:t>
      </w:r>
      <w:r w:rsidRPr="004A0709">
        <w:rPr>
          <w:rFonts w:cs="Times New Roman"/>
          <w:position w:val="-12"/>
        </w:rPr>
        <w:object w:dxaOrig="360" w:dyaOrig="380" w14:anchorId="3FC7603F">
          <v:shape id="_x0000_i1028" type="#_x0000_t75" style="width:18.15pt;height:18.15pt" o:ole="">
            <v:imagedata r:id="rId15" o:title=""/>
          </v:shape>
          <o:OLEObject Type="Embed" ProgID="Equation.DSMT4" ShapeID="_x0000_i1028" DrawAspect="Content" ObjectID="_1532163077" r:id="rId16"/>
        </w:object>
      </w:r>
      <w:r w:rsidR="00F66E4E">
        <w:t xml:space="preserve"> is the auto</w:t>
      </w:r>
      <w:r>
        <w:t xml:space="preserve">correlated lognormal deviation </w:t>
      </w:r>
      <w:r w:rsidR="009A6DFD">
        <w:t xml:space="preserve">in natural mortality </w:t>
      </w:r>
      <w:r>
        <w:t>for year</w:t>
      </w:r>
      <w:r w:rsidR="003760D3">
        <w:t xml:space="preserve"> </w:t>
      </w:r>
      <w:r w:rsidR="003760D3">
        <w:rPr>
          <w:i/>
        </w:rPr>
        <w:t>t</w:t>
      </w:r>
      <w:r w:rsidR="00FE5B0C">
        <w:t>:</w:t>
      </w:r>
    </w:p>
    <w:p w14:paraId="1BF4B536" w14:textId="6F92B3FB" w:rsidR="0088414C" w:rsidRDefault="00394EB8" w:rsidP="006F38C2">
      <w:pPr>
        <w:pStyle w:val="Equations"/>
        <w:spacing w:line="480" w:lineRule="auto"/>
      </w:pPr>
      <w:r w:rsidRPr="0088414C">
        <w:object w:dxaOrig="3720" w:dyaOrig="460" w14:anchorId="5EC41B97">
          <v:shape id="_x0000_i1029" type="#_x0000_t75" style="width:187.2pt;height:22.55pt" o:ole="">
            <v:imagedata r:id="rId17" o:title=""/>
          </v:shape>
          <o:OLEObject Type="Embed" ProgID="Equation.DSMT4" ShapeID="_x0000_i1029" DrawAspect="Content" ObjectID="_1532163078" r:id="rId18"/>
        </w:object>
      </w:r>
      <w:r w:rsidR="006B163B">
        <w:t xml:space="preserve"> </w:t>
      </w:r>
      <w:r w:rsidR="0088414C">
        <w:tab/>
      </w:r>
      <w:r w:rsidR="0088414C">
        <w:tab/>
      </w:r>
      <w:r w:rsidR="0088414C">
        <w:tab/>
      </w:r>
      <w:r w:rsidR="0088414C">
        <w:tab/>
        <w:t>(5)</w:t>
      </w:r>
    </w:p>
    <w:p w14:paraId="64BF4892" w14:textId="3273195D" w:rsidR="0088414C" w:rsidRDefault="0088414C" w:rsidP="006F38C2">
      <w:pPr>
        <w:spacing w:line="480" w:lineRule="auto"/>
        <w:ind w:firstLine="0"/>
      </w:pPr>
      <w:r>
        <w:t xml:space="preserve">where </w:t>
      </w:r>
      <w:r w:rsidR="00394EB8" w:rsidRPr="00394EB8">
        <w:rPr>
          <w:rFonts w:cs="Times New Roman"/>
          <w:position w:val="-10"/>
        </w:rPr>
        <w:object w:dxaOrig="240" w:dyaOrig="260" w14:anchorId="24634D5E">
          <v:shape id="_x0000_i1030" type="#_x0000_t75" style="width:12.5pt;height:12.5pt" o:ole="">
            <v:imagedata r:id="rId19" o:title=""/>
          </v:shape>
          <o:OLEObject Type="Embed" ProgID="Equation.DSMT4" ShapeID="_x0000_i1030" DrawAspect="Content" ObjectID="_1532163079" r:id="rId20"/>
        </w:object>
      </w:r>
      <w:r>
        <w:rPr>
          <w:rFonts w:cs="Times New Roman"/>
        </w:rPr>
        <w:t xml:space="preserve"> </w:t>
      </w:r>
      <w:r>
        <w:t xml:space="preserve">is the level of autocorrelation associated with natural mortality and </w:t>
      </w:r>
      <w:r w:rsidRPr="0088414C">
        <w:rPr>
          <w:position w:val="-12"/>
        </w:rPr>
        <w:object w:dxaOrig="220" w:dyaOrig="360" w14:anchorId="109BDD01">
          <v:shape id="_x0000_i1031" type="#_x0000_t75" style="width:11.25pt;height:18.15pt" o:ole="">
            <v:imagedata r:id="rId21" o:title=""/>
          </v:shape>
          <o:OLEObject Type="Embed" ProgID="Equation.DSMT4" ShapeID="_x0000_i1031" DrawAspect="Content" ObjectID="_1532163080" r:id="rId22"/>
        </w:object>
      </w:r>
      <w:r>
        <w:t xml:space="preserve"> is the deviation </w:t>
      </w:r>
      <w:r w:rsidR="00733653">
        <w:t xml:space="preserve">in natural mortality </w:t>
      </w:r>
      <w:r>
        <w:t xml:space="preserve">for year </w:t>
      </w:r>
      <w:r>
        <w:rPr>
          <w:i/>
        </w:rPr>
        <w:t>t</w:t>
      </w:r>
      <w:r>
        <w:t xml:space="preserve">.  </w:t>
      </w:r>
      <w:r w:rsidR="003B1204">
        <w:t xml:space="preserve">The time-invariant natural mortality </w:t>
      </w:r>
      <w:r w:rsidR="00A32D4F">
        <w:t xml:space="preserve">case </w:t>
      </w:r>
      <w:r w:rsidR="003B1204">
        <w:t xml:space="preserve">assumed </w:t>
      </w:r>
      <w:r w:rsidR="00FF0E5A" w:rsidRPr="003B1204">
        <w:rPr>
          <w:position w:val="-12"/>
        </w:rPr>
        <w:object w:dxaOrig="760" w:dyaOrig="380" w14:anchorId="61EE96B5">
          <v:shape id="_x0000_i1032" type="#_x0000_t75" style="width:38.2pt;height:18.15pt" o:ole="">
            <v:imagedata r:id="rId23" o:title=""/>
          </v:shape>
          <o:OLEObject Type="Embed" ProgID="Equation.DSMT4" ShapeID="_x0000_i1032" DrawAspect="Content" ObjectID="_1532163081" r:id="rId24"/>
        </w:object>
      </w:r>
      <w:r w:rsidR="003B1204">
        <w:t xml:space="preserve"> and </w:t>
      </w:r>
      <w:r w:rsidR="002B169B">
        <w:t xml:space="preserve">hence </w:t>
      </w:r>
      <w:r w:rsidR="003B1204" w:rsidRPr="003B1204">
        <w:rPr>
          <w:position w:val="-12"/>
        </w:rPr>
        <w:object w:dxaOrig="740" w:dyaOrig="380" w14:anchorId="2E001EEC">
          <v:shape id="_x0000_i1033" type="#_x0000_t75" style="width:36.95pt;height:18.15pt" o:ole="">
            <v:imagedata r:id="rId25" o:title=""/>
          </v:shape>
          <o:OLEObject Type="Embed" ProgID="Equation.DSMT4" ShapeID="_x0000_i1033" DrawAspect="Content" ObjectID="_1532163082" r:id="rId26"/>
        </w:object>
      </w:r>
      <w:r w:rsidR="003B1204">
        <w:t xml:space="preserve">. </w:t>
      </w:r>
    </w:p>
    <w:p w14:paraId="1DDE3DAC" w14:textId="1943BEBE" w:rsidR="00F42611" w:rsidRDefault="00F42611" w:rsidP="006F38C2">
      <w:pPr>
        <w:spacing w:line="480" w:lineRule="auto"/>
      </w:pPr>
      <w:r>
        <w:t>The number of age-0 fish is related to spawning biomass according to the Beverton-Holt stock recruitment relationship:</w:t>
      </w:r>
    </w:p>
    <w:p w14:paraId="71F0BA09" w14:textId="03724286" w:rsidR="00F42611" w:rsidRDefault="004C4260" w:rsidP="006F38C2">
      <w:pPr>
        <w:pStyle w:val="Equations"/>
        <w:spacing w:line="480" w:lineRule="auto"/>
      </w:pPr>
      <w:r w:rsidRPr="004B05A0">
        <w:rPr>
          <w:position w:val="-32"/>
        </w:rPr>
        <w:object w:dxaOrig="5280" w:dyaOrig="700" w14:anchorId="5502EE40">
          <v:shape id="_x0000_i1034" type="#_x0000_t75" style="width:264.85pt;height:36.3pt" o:ole="">
            <v:imagedata r:id="rId27" o:title=""/>
          </v:shape>
          <o:OLEObject Type="Embed" ProgID="Equation.DSMT4" ShapeID="_x0000_i1034" DrawAspect="Content" ObjectID="_1532163083" r:id="rId28"/>
        </w:object>
      </w:r>
      <w:r w:rsidR="00F42611">
        <w:t xml:space="preserve"> </w:t>
      </w:r>
      <w:r w:rsidR="00F42611">
        <w:tab/>
      </w:r>
      <w:r w:rsidR="00F42611">
        <w:tab/>
      </w:r>
      <w:r w:rsidR="00F42611">
        <w:tab/>
        <w:t>(2)</w:t>
      </w:r>
    </w:p>
    <w:p w14:paraId="3B1DE135" w14:textId="2DC2B479" w:rsidR="00F42611" w:rsidRDefault="00F42611" w:rsidP="006F38C2">
      <w:pPr>
        <w:spacing w:line="480" w:lineRule="auto"/>
        <w:ind w:firstLine="0"/>
      </w:pPr>
      <w:r>
        <w:t xml:space="preserve">where </w:t>
      </w:r>
      <w:r w:rsidRPr="00F42611">
        <w:rPr>
          <w:i/>
        </w:rPr>
        <w:t>SB</w:t>
      </w:r>
      <w:r w:rsidRPr="00F42611">
        <w:rPr>
          <w:i/>
          <w:vertAlign w:val="subscript"/>
        </w:rPr>
        <w:t>0</w:t>
      </w:r>
      <w:r>
        <w:t xml:space="preserve"> is the </w:t>
      </w:r>
      <w:r w:rsidR="00E46678">
        <w:t>unfished</w:t>
      </w:r>
      <w:r>
        <w:t xml:space="preserve"> spawning biomass, </w:t>
      </w:r>
      <w:r w:rsidR="00FA2493" w:rsidRPr="00F42611">
        <w:rPr>
          <w:i/>
        </w:rPr>
        <w:t>SB</w:t>
      </w:r>
      <w:r w:rsidR="00FA2493">
        <w:rPr>
          <w:i/>
          <w:vertAlign w:val="subscript"/>
        </w:rPr>
        <w:t>t</w:t>
      </w:r>
      <w:r w:rsidR="00FA2493">
        <w:t xml:space="preserve"> </w:t>
      </w:r>
      <w:r>
        <w:t xml:space="preserve">is the spawning biomass at the start of the spawning season in year </w:t>
      </w:r>
      <w:r>
        <w:rPr>
          <w:i/>
        </w:rPr>
        <w:t>t</w:t>
      </w:r>
      <w:r>
        <w:t xml:space="preserve">, </w:t>
      </w:r>
      <w:r w:rsidRPr="00E503DC">
        <w:rPr>
          <w:position w:val="-12"/>
        </w:rPr>
        <w:object w:dxaOrig="320" w:dyaOrig="360" w14:anchorId="44BD8F79">
          <v:shape id="_x0000_i1035" type="#_x0000_t75" style="width:18.15pt;height:18.15pt" o:ole="">
            <v:imagedata r:id="rId29" o:title=""/>
          </v:shape>
          <o:OLEObject Type="Embed" ProgID="Equation.DSMT4" ShapeID="_x0000_i1035" DrawAspect="Content" ObjectID="_1532163084" r:id="rId30"/>
        </w:object>
      </w:r>
      <w:r>
        <w:t xml:space="preserve"> is the standard deviation of recruitment in log space, and </w:t>
      </w:r>
      <w:r>
        <w:rPr>
          <w:i/>
        </w:rPr>
        <w:t xml:space="preserve">h </w:t>
      </w:r>
      <w:r w:rsidR="00FF0E5A">
        <w:t>is steepness</w:t>
      </w:r>
      <w:r>
        <w:t>.</w:t>
      </w:r>
    </w:p>
    <w:p w14:paraId="0455845A" w14:textId="43A5EBF7" w:rsidR="00F42611" w:rsidRDefault="00F42611" w:rsidP="006F38C2">
      <w:pPr>
        <w:spacing w:line="480" w:lineRule="auto"/>
      </w:pPr>
      <w:r>
        <w:t>A non-equilibrium starting condition was created by applying equations (1) and (2) for the number of years equal to the maximum age prior to the start of fishing</w:t>
      </w:r>
      <w:r w:rsidR="00507A01">
        <w:t>,</w:t>
      </w:r>
      <w:r>
        <w:t xml:space="preserve"> with variation in recruitment.  </w:t>
      </w:r>
      <w:r w:rsidR="00FF0E5A">
        <w:t>Historical catches for years 1-50 were generated so that the populations were at 0.15</w:t>
      </w:r>
      <w:r w:rsidR="00FF0E5A">
        <w:rPr>
          <w:i/>
        </w:rPr>
        <w:t>SB</w:t>
      </w:r>
      <w:r w:rsidR="00FF0E5A">
        <w:rPr>
          <w:vertAlign w:val="subscript"/>
        </w:rPr>
        <w:t xml:space="preserve">0 </w:t>
      </w:r>
      <w:r w:rsidR="00FF0E5A">
        <w:t>in year 50</w:t>
      </w:r>
      <w:r w:rsidR="008B40FE">
        <w:t xml:space="preserve">.  </w:t>
      </w:r>
      <w:r w:rsidR="001B35A1">
        <w:t>Th</w:t>
      </w:r>
      <w:r w:rsidR="002B169B">
        <w:t>is</w:t>
      </w:r>
      <w:r w:rsidR="001B35A1">
        <w:t xml:space="preserve"> ratio of spawning biomass to unfished spawning biomass (relative spawning biomass) </w:t>
      </w:r>
      <w:r w:rsidR="008B40FE">
        <w:t>was select</w:t>
      </w:r>
      <w:r w:rsidR="001B35A1">
        <w:t>ed to allow for correct detection</w:t>
      </w:r>
      <w:r w:rsidR="008B40FE">
        <w:t xml:space="preserve"> by the estimation method that the stocks were </w:t>
      </w:r>
      <w:r w:rsidR="001B35A1">
        <w:t xml:space="preserve">in an </w:t>
      </w:r>
      <w:r w:rsidR="008B40FE">
        <w:t>overfished</w:t>
      </w:r>
      <w:r w:rsidR="001B35A1">
        <w:t xml:space="preserve"> state</w:t>
      </w:r>
      <w:r w:rsidR="008B40FE">
        <w:t xml:space="preserve">, and </w:t>
      </w:r>
      <w:r w:rsidR="002B169B">
        <w:t xml:space="preserve">that it </w:t>
      </w:r>
      <w:r w:rsidR="008B40FE">
        <w:t xml:space="preserve">would require an extended number of years </w:t>
      </w:r>
      <w:r w:rsidR="002B169B">
        <w:t xml:space="preserve">for the stock </w:t>
      </w:r>
      <w:r w:rsidR="00F66E4E">
        <w:t>to rebuild to the target biomass</w:t>
      </w:r>
      <w:r w:rsidR="008B40FE">
        <w:t xml:space="preserve"> </w:t>
      </w:r>
      <w:r w:rsidR="002B169B">
        <w:t>(</w:t>
      </w:r>
      <w:r w:rsidR="008B40FE">
        <w:t>w</w:t>
      </w:r>
      <w:r w:rsidR="00F66E4E">
        <w:t>h</w:t>
      </w:r>
      <w:r w:rsidR="008B40FE">
        <w:t xml:space="preserve">ere </w:t>
      </w:r>
      <w:r w:rsidR="00F66E4E">
        <w:t xml:space="preserve">the loss of </w:t>
      </w:r>
      <w:r w:rsidR="008B40FE">
        <w:t xml:space="preserve">data could impact the long-term </w:t>
      </w:r>
      <w:r w:rsidR="008B40FE">
        <w:lastRenderedPageBreak/>
        <w:t>performance of the estimation method</w:t>
      </w:r>
      <w:r w:rsidR="002B169B">
        <w:t>)</w:t>
      </w:r>
      <w:r w:rsidR="008B40FE">
        <w:t>.  T</w:t>
      </w:r>
      <w:r>
        <w:t xml:space="preserve">he catch of fish of age </w:t>
      </w:r>
      <w:r>
        <w:rPr>
          <w:i/>
        </w:rPr>
        <w:t xml:space="preserve">a </w:t>
      </w:r>
      <w:r>
        <w:t xml:space="preserve">during year </w:t>
      </w:r>
      <w:r>
        <w:rPr>
          <w:i/>
        </w:rPr>
        <w:t xml:space="preserve">t </w:t>
      </w:r>
      <w:r>
        <w:t xml:space="preserve">in numbers </w:t>
      </w:r>
      <w:r w:rsidR="002B169B">
        <w:t>is given</w:t>
      </w:r>
      <w:r>
        <w:t xml:space="preserve"> by:</w:t>
      </w:r>
    </w:p>
    <w:p w14:paraId="5FC318DB" w14:textId="44E85FF1" w:rsidR="00F42611" w:rsidRDefault="00FA2493" w:rsidP="006F38C2">
      <w:pPr>
        <w:pStyle w:val="Equations"/>
        <w:spacing w:line="480" w:lineRule="auto"/>
      </w:pPr>
      <w:r w:rsidRPr="00DD0A28">
        <w:rPr>
          <w:position w:val="-32"/>
        </w:rPr>
        <w:object w:dxaOrig="3540" w:dyaOrig="720" w14:anchorId="3735E641">
          <v:shape id="_x0000_i1036" type="#_x0000_t75" style="width:177.8pt;height:36.3pt" o:ole="">
            <v:imagedata r:id="rId31" o:title=""/>
          </v:shape>
          <o:OLEObject Type="Embed" ProgID="Equation.DSMT4" ShapeID="_x0000_i1036" DrawAspect="Content" ObjectID="_1532163085" r:id="rId32"/>
        </w:object>
      </w:r>
      <w:r w:rsidR="00FF0E5A">
        <w:t xml:space="preserve"> .</w:t>
      </w:r>
      <w:r w:rsidR="00FF0E5A">
        <w:tab/>
      </w:r>
      <w:r w:rsidR="00F42611">
        <w:tab/>
      </w:r>
      <w:r w:rsidR="00F42611">
        <w:tab/>
      </w:r>
      <w:r w:rsidR="00F42611">
        <w:tab/>
      </w:r>
      <w:r w:rsidR="00F42611">
        <w:tab/>
        <w:t>(3)</w:t>
      </w:r>
    </w:p>
    <w:p w14:paraId="7243214C" w14:textId="361131CE" w:rsidR="00CB3FD1" w:rsidRDefault="00CB3FD1" w:rsidP="006F38C2">
      <w:pPr>
        <w:spacing w:line="480" w:lineRule="auto"/>
      </w:pPr>
      <w:r w:rsidRPr="00151A53">
        <w:t xml:space="preserve">The observation model was used to generate </w:t>
      </w:r>
      <w:r w:rsidR="00D53254">
        <w:t xml:space="preserve">a </w:t>
      </w:r>
      <w:r w:rsidR="00FA2493">
        <w:t>fishery CPUE</w:t>
      </w:r>
      <w:r w:rsidR="00F66E4E">
        <w:t xml:space="preserve"> </w:t>
      </w:r>
      <w:r w:rsidR="00D53254">
        <w:t xml:space="preserve">index </w:t>
      </w:r>
      <w:r w:rsidRPr="00151A53">
        <w:t xml:space="preserve">for each year </w:t>
      </w:r>
      <w:r w:rsidRPr="00A32D4F">
        <w:rPr>
          <w:i/>
        </w:rPr>
        <w:t>t</w:t>
      </w:r>
      <w:r w:rsidRPr="00151A53">
        <w:t>:</w:t>
      </w:r>
    </w:p>
    <w:p w14:paraId="146162B0" w14:textId="38464C30" w:rsidR="00CB3FD1" w:rsidRPr="001644FC" w:rsidRDefault="00F66E4E" w:rsidP="006F38C2">
      <w:pPr>
        <w:pStyle w:val="Equations"/>
        <w:spacing w:line="480" w:lineRule="auto"/>
      </w:pPr>
      <w:r w:rsidRPr="00E06B66">
        <w:rPr>
          <w:position w:val="-16"/>
        </w:rPr>
        <w:object w:dxaOrig="3280" w:dyaOrig="480" w14:anchorId="00586CD9">
          <v:shape id="_x0000_i1037" type="#_x0000_t75" style="width:165.3pt;height:26.3pt" o:ole="">
            <v:imagedata r:id="rId33" o:title=""/>
          </v:shape>
          <o:OLEObject Type="Embed" ProgID="Equation.DSMT4" ShapeID="_x0000_i1037" DrawAspect="Content" ObjectID="_1532163086" r:id="rId34"/>
        </w:object>
      </w:r>
      <w:r w:rsidR="00CB3FD1" w:rsidRPr="001644FC">
        <w:t xml:space="preserve"> </w:t>
      </w:r>
      <w:r w:rsidR="00CB3FD1">
        <w:tab/>
      </w:r>
      <w:r w:rsidR="00CB3FD1">
        <w:tab/>
      </w:r>
      <w:r w:rsidR="00CB3FD1">
        <w:tab/>
      </w:r>
      <w:r w:rsidR="00CB3FD1">
        <w:tab/>
        <w:t xml:space="preserve">  </w:t>
      </w:r>
      <w:r w:rsidR="00CB3FD1">
        <w:tab/>
      </w:r>
    </w:p>
    <w:p w14:paraId="27D44F63" w14:textId="475666B5" w:rsidR="00A70C64" w:rsidRPr="0013671C" w:rsidRDefault="00CB3FD1" w:rsidP="006F38C2">
      <w:pPr>
        <w:spacing w:line="480" w:lineRule="auto"/>
        <w:ind w:firstLine="0"/>
        <w:rPr>
          <w:rFonts w:eastAsia="Calibri" w:cs="Times New Roman"/>
        </w:rPr>
      </w:pPr>
      <w:r w:rsidRPr="005C3E4F">
        <w:t xml:space="preserve">where </w:t>
      </w:r>
      <w:r w:rsidRPr="005C3E4F">
        <w:rPr>
          <w:i/>
        </w:rPr>
        <w:t>Q</w:t>
      </w:r>
      <w:r w:rsidRPr="005C3E4F">
        <w:rPr>
          <w:vertAlign w:val="subscript"/>
        </w:rPr>
        <w:t xml:space="preserve"> </w:t>
      </w:r>
      <w:r w:rsidRPr="005C3E4F">
        <w:t>is the catchability coefficient</w:t>
      </w:r>
      <w:r>
        <w:t>,</w:t>
      </w:r>
      <w:r w:rsidRPr="005C3E4F">
        <w:t xml:space="preserve"> </w:t>
      </w:r>
      <w:r w:rsidR="00F66E4E" w:rsidRPr="00F66E4E">
        <w:rPr>
          <w:position w:val="-14"/>
        </w:rPr>
        <w:object w:dxaOrig="320" w:dyaOrig="380" w14:anchorId="6DE73495">
          <v:shape id="_x0000_i1038" type="#_x0000_t75" style="width:15.65pt;height:18.15pt" o:ole="">
            <v:imagedata r:id="rId35" o:title=""/>
          </v:shape>
          <o:OLEObject Type="Embed" ProgID="Equation.DSMT4" ShapeID="_x0000_i1038" DrawAspect="Content" ObjectID="_1532163087" r:id="rId36"/>
        </w:object>
      </w:r>
      <w:r w:rsidR="00F66E4E">
        <w:t xml:space="preserve"> </w:t>
      </w:r>
      <w:r w:rsidRPr="005C3E4F">
        <w:fldChar w:fldCharType="begin"/>
      </w:r>
      <w:r w:rsidRPr="005C3E4F">
        <w:instrText xml:space="preserve"> QUOTE </w:instrText>
      </w:r>
      <m:oMath>
        <m:sSub>
          <m:sSubPr>
            <m:ctrlPr>
              <w:rPr>
                <w:rFonts w:ascii="Cambria Math" w:hAnsi="Cambria Math"/>
                <w:i/>
              </w:rPr>
            </m:ctrlPr>
          </m:sSubPr>
          <m:e>
            <m:r>
              <m:rPr>
                <m:sty m:val="p"/>
              </m:rPr>
              <w:rPr>
                <w:rFonts w:ascii="Cambria Math" w:hAnsi="Cambria Math"/>
              </w:rPr>
              <m:t>σ</m:t>
            </m:r>
          </m:e>
          <m:sub>
            <m:r>
              <m:rPr>
                <m:sty m:val="p"/>
              </m:rPr>
              <w:rPr>
                <w:rFonts w:ascii="Cambria Math" w:hAnsi="Cambria Math"/>
              </w:rPr>
              <m:t>s</m:t>
            </m:r>
          </m:sub>
        </m:sSub>
      </m:oMath>
      <w:r w:rsidRPr="005C3E4F">
        <w:instrText xml:space="preserve"> </w:instrText>
      </w:r>
      <w:r w:rsidRPr="005C3E4F">
        <w:fldChar w:fldCharType="end"/>
      </w:r>
      <w:r w:rsidRPr="005C3E4F">
        <w:t xml:space="preserve">is the standard deviation </w:t>
      </w:r>
      <w:r w:rsidR="00FF0E5A">
        <w:t xml:space="preserve">of </w:t>
      </w:r>
      <w:r w:rsidRPr="005C3E4F">
        <w:t>catchability in log space</w:t>
      </w:r>
      <w:r w:rsidR="00FF0E5A">
        <w:t xml:space="preserve">, and the </w:t>
      </w:r>
      <w:r w:rsidR="00FF0E5A" w:rsidRPr="00FF0E5A">
        <w:rPr>
          <w:position w:val="-12"/>
        </w:rPr>
        <w:object w:dxaOrig="260" w:dyaOrig="380" w14:anchorId="5DAF036F">
          <v:shape id="_x0000_i1039" type="#_x0000_t75" style="width:13.15pt;height:18.15pt" o:ole="">
            <v:imagedata r:id="rId37" o:title=""/>
          </v:shape>
          <o:OLEObject Type="Embed" ProgID="Equation.DSMT4" ShapeID="_x0000_i1039" DrawAspect="Content" ObjectID="_1532163088" r:id="rId38"/>
        </w:object>
      </w:r>
      <w:r w:rsidR="00647B65">
        <w:t xml:space="preserve"> is the</w:t>
      </w:r>
      <w:r w:rsidR="00FF0E5A">
        <w:t xml:space="preserve"> </w:t>
      </w:r>
      <w:r w:rsidR="00632451">
        <w:t xml:space="preserve">selected </w:t>
      </w:r>
      <w:r w:rsidR="00FF0E5A">
        <w:t>biomass</w:t>
      </w:r>
      <w:r w:rsidR="00632451">
        <w:t xml:space="preserve"> in the middle of year </w:t>
      </w:r>
      <w:r w:rsidR="00632451" w:rsidRPr="00252479">
        <w:rPr>
          <w:i/>
        </w:rPr>
        <w:t>t</w:t>
      </w:r>
      <w:r w:rsidR="00A70C64" w:rsidRPr="0013671C">
        <w:rPr>
          <w:rFonts w:eastAsia="Calibri" w:cs="Times New Roman"/>
        </w:rPr>
        <w:t>:</w:t>
      </w:r>
    </w:p>
    <w:p w14:paraId="16F6528C" w14:textId="42D794BE" w:rsidR="00A70C64" w:rsidRPr="0013671C" w:rsidRDefault="002B169B" w:rsidP="006F38C2">
      <w:pPr>
        <w:spacing w:before="240" w:after="240" w:line="480" w:lineRule="auto"/>
        <w:ind w:firstLine="0"/>
        <w:jc w:val="right"/>
        <w:rPr>
          <w:rFonts w:eastAsia="Calibri" w:cs="Times New Roman"/>
        </w:rPr>
      </w:pPr>
      <w:r w:rsidRPr="0013671C">
        <w:rPr>
          <w:rFonts w:eastAsia="Calibri" w:cs="Times New Roman"/>
          <w:position w:val="-28"/>
        </w:rPr>
        <w:object w:dxaOrig="2820" w:dyaOrig="680" w14:anchorId="49B7B62A">
          <v:shape id="_x0000_i1040" type="#_x0000_t75" style="width:141.5pt;height:33.8pt" o:ole="">
            <v:imagedata r:id="rId39" o:title=""/>
          </v:shape>
          <o:OLEObject Type="Embed" ProgID="Equation.DSMT4" ShapeID="_x0000_i1040" DrawAspect="Content" ObjectID="_1532163089" r:id="rId40"/>
        </w:object>
      </w:r>
      <w:r w:rsidR="00122B4B">
        <w:rPr>
          <w:rFonts w:eastAsia="Calibri" w:cs="Times New Roman"/>
        </w:rPr>
        <w:t xml:space="preserve"> </w:t>
      </w:r>
      <w:r w:rsidR="00122B4B">
        <w:rPr>
          <w:rFonts w:eastAsia="Calibri" w:cs="Times New Roman"/>
        </w:rPr>
        <w:tab/>
      </w:r>
      <w:r w:rsidR="00122B4B">
        <w:rPr>
          <w:rFonts w:eastAsia="Calibri" w:cs="Times New Roman"/>
        </w:rPr>
        <w:tab/>
      </w:r>
      <w:r w:rsidR="00122B4B">
        <w:rPr>
          <w:rFonts w:eastAsia="Calibri" w:cs="Times New Roman"/>
        </w:rPr>
        <w:tab/>
      </w:r>
      <w:r w:rsidR="00122B4B">
        <w:rPr>
          <w:rFonts w:eastAsia="Calibri" w:cs="Times New Roman"/>
        </w:rPr>
        <w:tab/>
        <w:t>(4</w:t>
      </w:r>
      <w:r w:rsidR="00A70C64" w:rsidRPr="0013671C">
        <w:rPr>
          <w:rFonts w:eastAsia="Calibri" w:cs="Times New Roman"/>
        </w:rPr>
        <w:t>)</w:t>
      </w:r>
    </w:p>
    <w:p w14:paraId="255E4F0D" w14:textId="4F04F198" w:rsidR="00CB3FD1" w:rsidRDefault="000B6DFC" w:rsidP="006F38C2">
      <w:pPr>
        <w:spacing w:line="480" w:lineRule="auto"/>
        <w:ind w:firstLine="0"/>
      </w:pPr>
      <w:r w:rsidRPr="0013671C">
        <w:rPr>
          <w:rFonts w:eastAsia="Calibri" w:cs="Times New Roman"/>
        </w:rPr>
        <w:t xml:space="preserve">where </w:t>
      </w:r>
      <w:r w:rsidRPr="0013671C">
        <w:rPr>
          <w:rFonts w:eastAsia="Calibri" w:cs="Times New Roman"/>
          <w:i/>
        </w:rPr>
        <w:t>w</w:t>
      </w:r>
      <w:r w:rsidRPr="0013671C">
        <w:rPr>
          <w:rFonts w:eastAsia="Calibri" w:cs="Times New Roman"/>
          <w:i/>
          <w:vertAlign w:val="subscript"/>
        </w:rPr>
        <w:t>a</w:t>
      </w:r>
      <w:r w:rsidRPr="0013671C">
        <w:rPr>
          <w:rFonts w:eastAsia="Calibri" w:cs="Times New Roman"/>
        </w:rPr>
        <w:t xml:space="preserve"> is the weight </w:t>
      </w:r>
      <w:r>
        <w:rPr>
          <w:rFonts w:eastAsia="Calibri" w:cs="Times New Roman"/>
        </w:rPr>
        <w:t xml:space="preserve">of a fish </w:t>
      </w:r>
      <w:r w:rsidR="00507A01">
        <w:rPr>
          <w:rFonts w:eastAsia="Calibri" w:cs="Times New Roman"/>
        </w:rPr>
        <w:t xml:space="preserve">of </w:t>
      </w:r>
      <w:r w:rsidRPr="0013671C">
        <w:rPr>
          <w:rFonts w:eastAsia="Calibri" w:cs="Times New Roman"/>
        </w:rPr>
        <w:t xml:space="preserve">age </w:t>
      </w:r>
      <w:r w:rsidRPr="0013671C">
        <w:rPr>
          <w:rFonts w:eastAsia="Calibri" w:cs="Times New Roman"/>
          <w:i/>
        </w:rPr>
        <w:t>a</w:t>
      </w:r>
      <w:r w:rsidR="00492AAB">
        <w:rPr>
          <w:rFonts w:eastAsia="Calibri" w:cs="Times New Roman"/>
        </w:rPr>
        <w:t xml:space="preserve">.  </w:t>
      </w:r>
      <w:r w:rsidR="00CB3FD1" w:rsidRPr="009678AF">
        <w:t xml:space="preserve">The </w:t>
      </w:r>
      <w:r w:rsidR="0090296F">
        <w:t>length- and age-</w:t>
      </w:r>
      <w:r w:rsidR="00CB3FD1" w:rsidRPr="009678AF">
        <w:t>composition data for the fishery were assumed to be multinomially distributed</w:t>
      </w:r>
      <w:r w:rsidR="00A32D4F">
        <w:t xml:space="preserve"> (see </w:t>
      </w:r>
      <w:r w:rsidR="00A32D4F">
        <w:rPr>
          <w:i/>
        </w:rPr>
        <w:t xml:space="preserve">Data </w:t>
      </w:r>
      <w:r w:rsidR="00A32D4F" w:rsidRPr="00A32D4F">
        <w:rPr>
          <w:i/>
        </w:rPr>
        <w:t>Scenarios</w:t>
      </w:r>
      <w:r w:rsidR="00A32D4F">
        <w:t xml:space="preserve"> for details)</w:t>
      </w:r>
      <w:r w:rsidR="0090296F">
        <w:t xml:space="preserve">.  </w:t>
      </w:r>
      <w:r w:rsidR="00A32D4F">
        <w:t xml:space="preserve">Ageing error was </w:t>
      </w:r>
      <w:r w:rsidR="002B169B">
        <w:t xml:space="preserve">assumed to be </w:t>
      </w:r>
      <w:r w:rsidR="00A32D4F">
        <w:t xml:space="preserve">normally distributed with ages </w:t>
      </w:r>
      <w:r w:rsidR="0090296F">
        <w:t>subject</w:t>
      </w:r>
      <w:r w:rsidR="00CB3FD1">
        <w:t xml:space="preserve"> </w:t>
      </w:r>
      <w:r w:rsidR="0090296F">
        <w:t xml:space="preserve">to a </w:t>
      </w:r>
      <w:r w:rsidR="00A32D4F">
        <w:t>5% standard deviation by age.</w:t>
      </w:r>
    </w:p>
    <w:p w14:paraId="650BF9EE" w14:textId="04B28D5F" w:rsidR="00F42611" w:rsidRPr="009C359A" w:rsidRDefault="00FF0E5A" w:rsidP="006F38C2">
      <w:pPr>
        <w:spacing w:line="480" w:lineRule="auto"/>
        <w:rPr>
          <w:vertAlign w:val="subscript"/>
        </w:rPr>
      </w:pPr>
      <w:r>
        <w:t xml:space="preserve">The fishery selectivity during the historical period (years 1-50) were assumed </w:t>
      </w:r>
      <w:r w:rsidR="00536ED9">
        <w:t xml:space="preserve">to be </w:t>
      </w:r>
      <w:r>
        <w:t>asymp</w:t>
      </w:r>
      <w:r w:rsidR="00507A01">
        <w:t>to</w:t>
      </w:r>
      <w:r>
        <w:t>tic</w:t>
      </w:r>
      <w:r w:rsidR="00684595">
        <w:t xml:space="preserve"> (Fig. 1</w:t>
      </w:r>
      <w:r w:rsidR="00647B65">
        <w:t>a and 1c</w:t>
      </w:r>
      <w:r w:rsidR="00684595">
        <w:t>)</w:t>
      </w:r>
      <w:r>
        <w:t xml:space="preserve">.  </w:t>
      </w:r>
      <w:r w:rsidR="00507A01">
        <w:t>F</w:t>
      </w:r>
      <w:r w:rsidR="00722BE8">
        <w:t>ishery selectivity</w:t>
      </w:r>
      <w:r w:rsidR="0009663C">
        <w:t xml:space="preserve"> shifted to a dome</w:t>
      </w:r>
      <w:r w:rsidR="004A0709">
        <w:t>-shaped (compared to the historical asymptotic)</w:t>
      </w:r>
      <w:r w:rsidR="00722BE8">
        <w:t xml:space="preserve"> </w:t>
      </w:r>
      <w:r w:rsidR="00536ED9">
        <w:t xml:space="preserve">form </w:t>
      </w:r>
      <w:r w:rsidR="00FE5B0C">
        <w:t xml:space="preserve">(Fig. 1b and 1d) </w:t>
      </w:r>
      <w:r w:rsidR="00684595">
        <w:t>with</w:t>
      </w:r>
      <w:r w:rsidR="004A0709">
        <w:t>in the operating model during the period that the stock was estimated to be below the target biomass</w:t>
      </w:r>
      <w:r w:rsidR="00684595">
        <w:t xml:space="preserve"> (0.40</w:t>
      </w:r>
      <w:r w:rsidR="00684595">
        <w:rPr>
          <w:i/>
        </w:rPr>
        <w:t>SB</w:t>
      </w:r>
      <w:r w:rsidR="00684595">
        <w:rPr>
          <w:vertAlign w:val="subscript"/>
        </w:rPr>
        <w:t>0</w:t>
      </w:r>
      <w:r w:rsidR="00684595">
        <w:t>)</w:t>
      </w:r>
      <w:r w:rsidR="004A0709">
        <w:t xml:space="preserve">.  </w:t>
      </w:r>
      <w:r w:rsidR="00684595">
        <w:t xml:space="preserve">Once the population was estimated to have recovered to above the target biomass, fishery selectivity reverted to the asymptotic form.  </w:t>
      </w:r>
      <w:r w:rsidR="004A0709">
        <w:t xml:space="preserve">The shift in selectivity was designed as a way </w:t>
      </w:r>
      <w:r w:rsidR="009F0EBE">
        <w:t>to mimic a change in fisher</w:t>
      </w:r>
      <w:r w:rsidR="00722BE8">
        <w:t xml:space="preserve"> behavior resulting from an overfished declaration.</w:t>
      </w:r>
      <w:r w:rsidR="00684595">
        <w:t xml:space="preserve">  </w:t>
      </w:r>
      <w:r w:rsidR="008738EF">
        <w:t xml:space="preserve">The change in </w:t>
      </w:r>
      <w:ins w:id="69" w:author="Vladlena Gertseva" w:date="2016-08-05T13:28:00Z">
        <w:r w:rsidR="00A66889">
          <w:t xml:space="preserve">shape of the </w:t>
        </w:r>
      </w:ins>
      <w:r w:rsidR="008738EF">
        <w:t xml:space="preserve">selectivity </w:t>
      </w:r>
      <w:ins w:id="70" w:author="Vladlena Gertseva" w:date="2016-08-05T13:28:00Z">
        <w:r w:rsidR="00A66889">
          <w:t xml:space="preserve">curve </w:t>
        </w:r>
      </w:ins>
      <w:r w:rsidR="008738EF">
        <w:t>depend</w:t>
      </w:r>
      <w:r w:rsidR="002B169B">
        <w:t xml:space="preserve">ed </w:t>
      </w:r>
      <w:r w:rsidR="008738EF">
        <w:t xml:space="preserve">on the estimated </w:t>
      </w:r>
      <w:r w:rsidR="00647B65">
        <w:t>stock status</w:t>
      </w:r>
      <w:r w:rsidR="008738EF">
        <w:t xml:space="preserve"> rather than the true operating model status</w:t>
      </w:r>
      <w:r w:rsidR="002B169B">
        <w:t>, i.e. c</w:t>
      </w:r>
      <w:r w:rsidR="008738EF">
        <w:t xml:space="preserve">hanges in </w:t>
      </w:r>
      <w:r w:rsidR="008738EF">
        <w:lastRenderedPageBreak/>
        <w:t xml:space="preserve">fisher behavior modeled by a change in selectivity were assumed to be driven by management restrictions based on the estimation method’s perception of the stock rather than the true unobservable state of the simulated stock.  </w:t>
      </w:r>
    </w:p>
    <w:p w14:paraId="24D381E7" w14:textId="77777777" w:rsidR="00F42611" w:rsidRDefault="00F42611" w:rsidP="006F38C2">
      <w:pPr>
        <w:pStyle w:val="Heading2"/>
        <w:spacing w:line="480" w:lineRule="auto"/>
      </w:pPr>
      <w:r>
        <w:t>The estimation method</w:t>
      </w:r>
    </w:p>
    <w:p w14:paraId="6DCD1A65" w14:textId="4EC2437B" w:rsidR="00892332" w:rsidRDefault="00F42611" w:rsidP="006F38C2">
      <w:pPr>
        <w:spacing w:line="480" w:lineRule="auto"/>
        <w:ind w:firstLine="0"/>
        <w:rPr>
          <w:rFonts w:eastAsia="Calibri" w:cs="Times New Roman"/>
        </w:rPr>
      </w:pPr>
      <w:r>
        <w:t xml:space="preserve">Stock synthesis (SS), </w:t>
      </w:r>
      <w:r w:rsidR="007D1858">
        <w:rPr>
          <w:rFonts w:eastAsia="Calibri" w:cs="Times New Roman"/>
        </w:rPr>
        <w:t>an integrated statistical catch-at-age model</w:t>
      </w:r>
      <w:r w:rsidR="00C643F9">
        <w:rPr>
          <w:rFonts w:eastAsia="Calibri" w:cs="Times New Roman"/>
        </w:rPr>
        <w:t xml:space="preserve"> (Methot and Wetzel, 2013)</w:t>
      </w:r>
      <w:r w:rsidR="007D1858">
        <w:rPr>
          <w:rFonts w:eastAsia="Calibri" w:cs="Times New Roman"/>
        </w:rPr>
        <w:t xml:space="preserve">, was the estimation method </w:t>
      </w:r>
      <w:r w:rsidR="00426E8C">
        <w:rPr>
          <w:rFonts w:eastAsia="Calibri" w:cs="Times New Roman"/>
        </w:rPr>
        <w:t xml:space="preserve">used </w:t>
      </w:r>
      <w:r w:rsidR="007D1858">
        <w:rPr>
          <w:rFonts w:eastAsia="Calibri" w:cs="Times New Roman"/>
        </w:rPr>
        <w:t>to assess the simulated stocks.</w:t>
      </w:r>
      <w:r w:rsidR="00C70020">
        <w:rPr>
          <w:rFonts w:eastAsia="Calibri" w:cs="Times New Roman"/>
        </w:rPr>
        <w:t xml:space="preserve">  </w:t>
      </w:r>
      <w:r w:rsidR="00426E8C">
        <w:rPr>
          <w:rFonts w:eastAsia="Calibri" w:cs="Times New Roman"/>
        </w:rPr>
        <w:t xml:space="preserve">SS </w:t>
      </w:r>
      <w:r w:rsidR="00C70020">
        <w:rPr>
          <w:rFonts w:eastAsia="Calibri" w:cs="Times New Roman"/>
        </w:rPr>
        <w:t>was applied for the first time in year 50 and then every 6</w:t>
      </w:r>
      <w:r w:rsidR="00C70020" w:rsidRPr="00C70020">
        <w:rPr>
          <w:rFonts w:eastAsia="Calibri" w:cs="Times New Roman"/>
          <w:vertAlign w:val="superscript"/>
        </w:rPr>
        <w:t>th</w:t>
      </w:r>
      <w:r w:rsidR="00C70020">
        <w:rPr>
          <w:rFonts w:eastAsia="Calibri" w:cs="Times New Roman"/>
        </w:rPr>
        <w:t xml:space="preserve"> year thereafter.</w:t>
      </w:r>
      <w:r w:rsidR="00DA2842">
        <w:rPr>
          <w:rFonts w:eastAsia="Calibri" w:cs="Times New Roman"/>
        </w:rPr>
        <w:t xml:space="preserve">  Assessment frequency </w:t>
      </w:r>
      <w:r w:rsidR="00507A01">
        <w:rPr>
          <w:rFonts w:eastAsia="Calibri" w:cs="Times New Roman"/>
        </w:rPr>
        <w:t xml:space="preserve">for </w:t>
      </w:r>
      <w:r w:rsidR="00DA2842">
        <w:rPr>
          <w:rFonts w:eastAsia="Calibri" w:cs="Times New Roman"/>
        </w:rPr>
        <w:t xml:space="preserve">U.S. west coast groundfish varies </w:t>
      </w:r>
      <w:r w:rsidR="004969D1">
        <w:rPr>
          <w:rFonts w:eastAsia="Calibri" w:cs="Times New Roman"/>
        </w:rPr>
        <w:t>as a consequence of</w:t>
      </w:r>
      <w:r w:rsidR="00DA2842">
        <w:rPr>
          <w:rFonts w:eastAsia="Calibri" w:cs="Times New Roman"/>
        </w:rPr>
        <w:t xml:space="preserve"> commercial importance</w:t>
      </w:r>
      <w:r w:rsidR="004969D1">
        <w:rPr>
          <w:rFonts w:eastAsia="Calibri" w:cs="Times New Roman"/>
        </w:rPr>
        <w:t xml:space="preserve">, </w:t>
      </w:r>
      <w:r w:rsidR="00DA2842">
        <w:rPr>
          <w:rFonts w:eastAsia="Calibri" w:cs="Times New Roman"/>
        </w:rPr>
        <w:t>which is used as an indicator of exploitation, the time since last assessment, and dynamics of the stock (Methot</w:t>
      </w:r>
      <w:r w:rsidR="009F0EBE">
        <w:rPr>
          <w:rFonts w:eastAsia="Calibri" w:cs="Times New Roman"/>
        </w:rPr>
        <w:t>,</w:t>
      </w:r>
      <w:r w:rsidR="00DA2842">
        <w:rPr>
          <w:rFonts w:eastAsia="Calibri" w:cs="Times New Roman"/>
        </w:rPr>
        <w:t xml:space="preserve"> 2015).  Long-lived rockfish species</w:t>
      </w:r>
      <w:r w:rsidR="00892332">
        <w:rPr>
          <w:rFonts w:eastAsia="Calibri" w:cs="Times New Roman"/>
        </w:rPr>
        <w:t xml:space="preserve"> generally have slow dynamics, resulting in minimal fluctuations in biomass from year to year (assuming non-extreme harvesting).  Assessing the stock every 6</w:t>
      </w:r>
      <w:r w:rsidR="00892332" w:rsidRPr="00892332">
        <w:rPr>
          <w:rFonts w:eastAsia="Calibri" w:cs="Times New Roman"/>
          <w:vertAlign w:val="superscript"/>
        </w:rPr>
        <w:t>th</w:t>
      </w:r>
      <w:r w:rsidR="00892332">
        <w:rPr>
          <w:rFonts w:eastAsia="Calibri" w:cs="Times New Roman"/>
        </w:rPr>
        <w:t xml:space="preserve"> year w</w:t>
      </w:r>
      <w:r w:rsidR="009F0EBE">
        <w:rPr>
          <w:rFonts w:eastAsia="Calibri" w:cs="Times New Roman"/>
        </w:rPr>
        <w:t>as selected</w:t>
      </w:r>
      <w:r w:rsidR="00492AAB">
        <w:rPr>
          <w:rFonts w:eastAsia="Calibri" w:cs="Times New Roman"/>
        </w:rPr>
        <w:t xml:space="preserve"> as an interval of time that would balance the need for re-evaluation</w:t>
      </w:r>
      <w:r w:rsidR="009F0EBE">
        <w:rPr>
          <w:rFonts w:eastAsia="Calibri" w:cs="Times New Roman"/>
        </w:rPr>
        <w:t xml:space="preserve"> based upon the slow </w:t>
      </w:r>
      <w:r w:rsidR="00892332">
        <w:rPr>
          <w:rFonts w:eastAsia="Calibri" w:cs="Times New Roman"/>
        </w:rPr>
        <w:t>dynamics of the stock and to minimize computational time per simulation.</w:t>
      </w:r>
      <w:r w:rsidR="00DA2842">
        <w:rPr>
          <w:rFonts w:eastAsia="Calibri" w:cs="Times New Roman"/>
        </w:rPr>
        <w:t xml:space="preserve"> </w:t>
      </w:r>
      <w:r w:rsidR="007D1858">
        <w:rPr>
          <w:rFonts w:eastAsia="Calibri" w:cs="Times New Roman"/>
        </w:rPr>
        <w:t xml:space="preserve"> </w:t>
      </w:r>
    </w:p>
    <w:p w14:paraId="3AD5F704" w14:textId="78163642" w:rsidR="00CE5D9C" w:rsidRPr="0051629E" w:rsidRDefault="00845F60" w:rsidP="006F38C2">
      <w:pPr>
        <w:spacing w:line="480" w:lineRule="auto"/>
      </w:pPr>
      <w:r>
        <w:rPr>
          <w:rFonts w:eastAsia="Calibri" w:cs="Times New Roman"/>
        </w:rPr>
        <w:t>Unfished recruitment (</w:t>
      </w:r>
      <w:r w:rsidR="00F42611">
        <w:rPr>
          <w:i/>
        </w:rPr>
        <w:t>R</w:t>
      </w:r>
      <w:r w:rsidR="00F42611">
        <w:rPr>
          <w:i/>
          <w:vertAlign w:val="subscript"/>
        </w:rPr>
        <w:t>0</w:t>
      </w:r>
      <w:r>
        <w:t>),</w:t>
      </w:r>
      <w:r w:rsidR="00F42611">
        <w:t xml:space="preserve"> </w:t>
      </w:r>
      <w:r w:rsidR="004A0709">
        <w:t xml:space="preserve">steepness, growth, </w:t>
      </w:r>
      <w:r w:rsidR="007D1858">
        <w:t xml:space="preserve">annual </w:t>
      </w:r>
      <w:r w:rsidR="00F42611" w:rsidRPr="0017646F">
        <w:t>recruitment deviations, initia</w:t>
      </w:r>
      <w:r w:rsidR="00A32D4F">
        <w:t xml:space="preserve">l age-structure deviations, </w:t>
      </w:r>
      <w:r>
        <w:t xml:space="preserve">and </w:t>
      </w:r>
      <w:r w:rsidR="00A32D4F">
        <w:t xml:space="preserve">the size </w:t>
      </w:r>
      <w:r w:rsidR="009170C8">
        <w:t>and</w:t>
      </w:r>
      <w:r w:rsidR="00A32D4F">
        <w:t xml:space="preserve"> width at maximum selectivity</w:t>
      </w:r>
      <w:r w:rsidR="00F42611" w:rsidRPr="0017646F">
        <w:t xml:space="preserve"> </w:t>
      </w:r>
      <w:r w:rsidR="00A32D4F">
        <w:t xml:space="preserve">for the </w:t>
      </w:r>
      <w:r w:rsidR="009F0EBE">
        <w:t>fishery</w:t>
      </w:r>
      <w:r w:rsidR="00FC6DDB">
        <w:t xml:space="preserve"> </w:t>
      </w:r>
      <w:r w:rsidR="00F42611" w:rsidRPr="0017646F">
        <w:t>were estimated</w:t>
      </w:r>
      <w:r w:rsidR="00FC6DDB">
        <w:t>.</w:t>
      </w:r>
      <w:r w:rsidR="003760D3">
        <w:t xml:space="preserve">  Natural mortality, the variation of </w:t>
      </w:r>
      <w:r>
        <w:t>length-</w:t>
      </w:r>
      <w:r w:rsidR="003760D3">
        <w:t>at</w:t>
      </w:r>
      <w:r>
        <w:t>-</w:t>
      </w:r>
      <w:r w:rsidR="003760D3">
        <w:t>age, weight-at-length</w:t>
      </w:r>
      <w:r w:rsidR="0000237A">
        <w:t xml:space="preserve">, </w:t>
      </w:r>
      <w:r w:rsidR="003760D3">
        <w:t>the fecundity relationship</w:t>
      </w:r>
      <w:r w:rsidR="0000237A">
        <w:t>, and the variation of recruitment</w:t>
      </w:r>
      <w:r w:rsidR="00E05204">
        <w:t xml:space="preserve"> </w:t>
      </w:r>
      <w:r w:rsidR="00E05204" w:rsidRPr="00E05204">
        <w:rPr>
          <w:position w:val="-14"/>
        </w:rPr>
        <w:object w:dxaOrig="540" w:dyaOrig="400" w14:anchorId="72EB658B">
          <v:shape id="_x0000_i1041" type="#_x0000_t75" style="width:27.55pt;height:20.05pt" o:ole="">
            <v:imagedata r:id="rId41" o:title=""/>
          </v:shape>
          <o:OLEObject Type="Embed" ProgID="Equation.DSMT4" ShapeID="_x0000_i1041" DrawAspect="Content" ObjectID="_1532163090" r:id="rId42"/>
        </w:object>
      </w:r>
      <w:r w:rsidR="00E05204">
        <w:t xml:space="preserve"> </w:t>
      </w:r>
      <w:r w:rsidR="003760D3">
        <w:t xml:space="preserve"> were assumed known. </w:t>
      </w:r>
      <w:r w:rsidR="00FC6DDB">
        <w:t xml:space="preserve">  </w:t>
      </w:r>
      <w:r w:rsidR="006B163B" w:rsidRPr="0013671C">
        <w:rPr>
          <w:rFonts w:eastAsia="Calibri" w:cs="Times New Roman"/>
        </w:rPr>
        <w:t xml:space="preserve">The </w:t>
      </w:r>
      <w:r w:rsidR="006B163B">
        <w:rPr>
          <w:rFonts w:eastAsia="Calibri" w:cs="Times New Roman"/>
        </w:rPr>
        <w:t>relative</w:t>
      </w:r>
      <w:r w:rsidR="0009663C">
        <w:rPr>
          <w:rFonts w:eastAsia="Calibri" w:cs="Times New Roman"/>
        </w:rPr>
        <w:t xml:space="preserve"> spawning</w:t>
      </w:r>
      <w:r w:rsidR="006B163B">
        <w:rPr>
          <w:rFonts w:eastAsia="Calibri" w:cs="Times New Roman"/>
        </w:rPr>
        <w:t xml:space="preserve"> biomass</w:t>
      </w:r>
      <w:r w:rsidR="006B163B" w:rsidRPr="0013671C">
        <w:rPr>
          <w:rFonts w:eastAsia="Calibri" w:cs="Times New Roman"/>
        </w:rPr>
        <w:t xml:space="preserve"> </w:t>
      </w:r>
      <w:r w:rsidR="006B163B">
        <w:rPr>
          <w:rFonts w:eastAsia="Calibri" w:cs="Times New Roman"/>
        </w:rPr>
        <w:t xml:space="preserve">in the assessment year was estimated </w:t>
      </w:r>
      <w:r w:rsidR="006B163B" w:rsidRPr="0013671C">
        <w:rPr>
          <w:rFonts w:eastAsia="Calibri" w:cs="Times New Roman"/>
        </w:rPr>
        <w:t xml:space="preserve">and the forecasted catches were </w:t>
      </w:r>
      <w:r w:rsidR="00C70020">
        <w:rPr>
          <w:rFonts w:eastAsia="Calibri" w:cs="Times New Roman"/>
        </w:rPr>
        <w:t>determined</w:t>
      </w:r>
      <w:r w:rsidR="00426E8C">
        <w:rPr>
          <w:rFonts w:eastAsia="Calibri" w:cs="Times New Roman"/>
        </w:rPr>
        <w:t xml:space="preserve"> using the harvest control rule</w:t>
      </w:r>
      <w:r w:rsidR="00FE5B0C">
        <w:rPr>
          <w:rFonts w:eastAsia="Calibri" w:cs="Times New Roman"/>
        </w:rPr>
        <w:t xml:space="preserve"> adopted by the Pacific Fishery Management Council (PFMC) for rockfish</w:t>
      </w:r>
      <w:r w:rsidR="006B163B">
        <w:rPr>
          <w:rFonts w:eastAsia="Calibri" w:cs="Times New Roman"/>
        </w:rPr>
        <w:t>.</w:t>
      </w:r>
      <w:r w:rsidR="006B163B" w:rsidRPr="0013671C">
        <w:rPr>
          <w:rFonts w:eastAsia="Calibri" w:cs="Times New Roman"/>
        </w:rPr>
        <w:t xml:space="preserve">  </w:t>
      </w:r>
      <w:r w:rsidR="0051629E">
        <w:t xml:space="preserve">The catches were removed from the </w:t>
      </w:r>
      <w:r w:rsidR="00C70020">
        <w:t xml:space="preserve">operating </w:t>
      </w:r>
      <w:r w:rsidR="0051629E">
        <w:t xml:space="preserve">population without error, </w:t>
      </w:r>
      <w:r w:rsidR="009F0EBE">
        <w:t>fishery CPUE</w:t>
      </w:r>
      <w:r w:rsidR="00D53254">
        <w:t xml:space="preserve"> index</w:t>
      </w:r>
      <w:r w:rsidR="00C050FF">
        <w:t>,</w:t>
      </w:r>
      <w:r w:rsidR="00C70020">
        <w:t xml:space="preserve"> </w:t>
      </w:r>
      <w:r w:rsidR="00C050FF">
        <w:t>length- and age-</w:t>
      </w:r>
      <w:r w:rsidR="0051629E">
        <w:t xml:space="preserve">composition data were </w:t>
      </w:r>
      <w:r w:rsidR="00FE5B0C">
        <w:t xml:space="preserve">then </w:t>
      </w:r>
      <w:r w:rsidR="0051629E">
        <w:t xml:space="preserve">generated for the subsequent six years. </w:t>
      </w:r>
    </w:p>
    <w:p w14:paraId="4EB07211" w14:textId="22382BC0" w:rsidR="00C70020" w:rsidRDefault="00C70020" w:rsidP="006F38C2">
      <w:pPr>
        <w:spacing w:line="480" w:lineRule="auto"/>
        <w:rPr>
          <w:rFonts w:eastAsia="Calibri" w:cs="Times New Roman"/>
        </w:rPr>
      </w:pPr>
      <w:r>
        <w:lastRenderedPageBreak/>
        <w:t xml:space="preserve">The </w:t>
      </w:r>
      <w:r w:rsidR="00407707" w:rsidRPr="0017646F">
        <w:t xml:space="preserve">harvest control rule </w:t>
      </w:r>
      <w:r w:rsidR="00FE5B0C">
        <w:t>adopted by the PMFC for rockfish involves</w:t>
      </w:r>
      <w:r w:rsidR="00407707" w:rsidRPr="0017646F">
        <w:t xml:space="preserve"> a linear reduction in </w:t>
      </w:r>
      <w:r w:rsidR="00407707">
        <w:t>catch</w:t>
      </w:r>
      <w:r w:rsidR="00471F66">
        <w:t xml:space="preserve"> when a stock falls</w:t>
      </w:r>
      <w:r w:rsidR="00407707" w:rsidRPr="0017646F">
        <w:t xml:space="preserve"> below 0.40</w:t>
      </w:r>
      <w:r w:rsidR="00407707" w:rsidRPr="0017646F">
        <w:rPr>
          <w:i/>
        </w:rPr>
        <w:t>SB</w:t>
      </w:r>
      <w:r w:rsidR="00407707" w:rsidRPr="007D1858">
        <w:rPr>
          <w:vertAlign w:val="subscript"/>
        </w:rPr>
        <w:t>0</w:t>
      </w:r>
      <w:r w:rsidR="00407707" w:rsidRPr="0017646F">
        <w:t xml:space="preserve">, with no fishing when the stock </w:t>
      </w:r>
      <w:r w:rsidR="00FC6DDB">
        <w:t>falls</w:t>
      </w:r>
      <w:r w:rsidR="00407707" w:rsidRPr="0017646F">
        <w:t xml:space="preserve"> </w:t>
      </w:r>
      <w:r w:rsidR="00870505">
        <w:t xml:space="preserve">below </w:t>
      </w:r>
      <w:r w:rsidR="00407707" w:rsidRPr="0017646F">
        <w:t>0.10</w:t>
      </w:r>
      <w:r w:rsidR="00407707" w:rsidRPr="0017646F">
        <w:rPr>
          <w:i/>
        </w:rPr>
        <w:t>SB</w:t>
      </w:r>
      <w:r w:rsidR="00407707" w:rsidRPr="007D1858">
        <w:rPr>
          <w:vertAlign w:val="subscript"/>
        </w:rPr>
        <w:t>0</w:t>
      </w:r>
      <w:r w:rsidR="00407707" w:rsidRPr="0017646F">
        <w:t>.</w:t>
      </w:r>
      <w:r w:rsidR="00407707">
        <w:t xml:space="preserve">  </w:t>
      </w:r>
      <w:r w:rsidR="00407707" w:rsidRPr="0013671C">
        <w:t xml:space="preserve">The </w:t>
      </w:r>
      <w:r w:rsidR="00471F66">
        <w:t>overfishing level</w:t>
      </w:r>
      <w:r w:rsidR="00407707" w:rsidRPr="0013671C">
        <w:t xml:space="preserve"> </w:t>
      </w:r>
      <w:r w:rsidR="00FE5B0C">
        <w:t xml:space="preserve">(the catch corresponding to the proxy for the fishing mortality at which maximum sustainable yield is achieved) </w:t>
      </w:r>
      <w:r w:rsidR="00407707" w:rsidRPr="0013671C">
        <w:t>was set equal to the</w:t>
      </w:r>
      <w:r w:rsidR="00DA2842">
        <w:t xml:space="preserve"> target spawner-per-recruit harvest rate</w:t>
      </w:r>
      <w:r w:rsidR="00870505">
        <w:t xml:space="preserve"> (</w:t>
      </w:r>
      <w:r w:rsidR="00870505">
        <w:rPr>
          <w:i/>
        </w:rPr>
        <w:t>F</w:t>
      </w:r>
      <w:r w:rsidR="00870505">
        <w:rPr>
          <w:vertAlign w:val="subscript"/>
        </w:rPr>
        <w:t>0.50</w:t>
      </w:r>
      <w:r w:rsidR="00870505">
        <w:t>)</w:t>
      </w:r>
      <w:r w:rsidR="00DA2842">
        <w:t xml:space="preserve"> </w:t>
      </w:r>
      <w:r w:rsidR="00407707" w:rsidRPr="0013671C">
        <w:t xml:space="preserve">multiplied by </w:t>
      </w:r>
      <w:r w:rsidR="00407707" w:rsidRPr="00CE5D9C">
        <w:rPr>
          <w:i/>
        </w:rPr>
        <w:t>SB</w:t>
      </w:r>
      <w:r w:rsidR="00CE5D9C" w:rsidRPr="00CE5D9C">
        <w:rPr>
          <w:i/>
          <w:vertAlign w:val="subscript"/>
        </w:rPr>
        <w:t>t</w:t>
      </w:r>
      <w:r w:rsidR="00407707" w:rsidRPr="0013671C">
        <w:t xml:space="preserve">.  The </w:t>
      </w:r>
      <w:r w:rsidR="00471F66">
        <w:t>overfished level</w:t>
      </w:r>
      <w:r w:rsidR="00407707" w:rsidRPr="0013671C">
        <w:t xml:space="preserve"> was reduced by a management buffer </w:t>
      </w:r>
      <w:r w:rsidR="00870505">
        <w:t xml:space="preserve">(0.956) </w:t>
      </w:r>
      <w:r w:rsidR="00407707" w:rsidRPr="0013671C">
        <w:rPr>
          <w:rFonts w:eastAsia="Calibri" w:cs="Times New Roman"/>
        </w:rPr>
        <w:t xml:space="preserve">that accounts for </w:t>
      </w:r>
      <w:r w:rsidR="00407707">
        <w:rPr>
          <w:rFonts w:eastAsia="Calibri" w:cs="Times New Roman"/>
        </w:rPr>
        <w:t xml:space="preserve">the </w:t>
      </w:r>
      <w:r w:rsidR="00407707" w:rsidRPr="0013671C">
        <w:rPr>
          <w:rFonts w:eastAsia="Calibri" w:cs="Times New Roman"/>
        </w:rPr>
        <w:t>uncertainty</w:t>
      </w:r>
      <w:r w:rsidR="00407707" w:rsidRPr="0013671C">
        <w:t xml:space="preserve"> </w:t>
      </w:r>
      <w:r w:rsidR="00407707">
        <w:t xml:space="preserve">about current biomass </w:t>
      </w:r>
      <w:r w:rsidR="00407707" w:rsidRPr="0013671C">
        <w:t>f</w:t>
      </w:r>
      <w:r w:rsidR="00407707">
        <w:t xml:space="preserve">or well-assessed stocks </w:t>
      </w:r>
      <w:r w:rsidR="00471F66">
        <w:t>to determine the acceptable biological catch level (i.e. acceptable biological catch = 0.956 overfishing level</w:t>
      </w:r>
      <w:r w:rsidR="00870505">
        <w:t xml:space="preserve">, </w:t>
      </w:r>
      <w:r w:rsidR="00870505" w:rsidRPr="006F7345">
        <w:t xml:space="preserve">Ralston </w:t>
      </w:r>
      <w:r w:rsidR="00870505" w:rsidRPr="006F7345">
        <w:rPr>
          <w:i/>
        </w:rPr>
        <w:t>et al.</w:t>
      </w:r>
      <w:r w:rsidR="00870505">
        <w:t>,</w:t>
      </w:r>
      <w:r w:rsidR="00870505" w:rsidRPr="006F7345">
        <w:t xml:space="preserve"> 2011</w:t>
      </w:r>
      <w:r w:rsidR="00870505">
        <w:t>)</w:t>
      </w:r>
      <w:r w:rsidR="00407707" w:rsidRPr="0013671C">
        <w:t xml:space="preserve">.   </w:t>
      </w:r>
      <w:r w:rsidR="00D25749">
        <w:rPr>
          <w:rFonts w:eastAsia="Calibri" w:cs="Times New Roman"/>
        </w:rPr>
        <w:t>T</w:t>
      </w:r>
      <w:r w:rsidR="00407707" w:rsidRPr="0013671C">
        <w:rPr>
          <w:rFonts w:eastAsia="Calibri" w:cs="Times New Roman"/>
        </w:rPr>
        <w:t>he annual catch limit</w:t>
      </w:r>
      <w:r w:rsidR="009F0EBE">
        <w:rPr>
          <w:rFonts w:eastAsia="Calibri" w:cs="Times New Roman"/>
        </w:rPr>
        <w:t xml:space="preserve"> was set equal to </w:t>
      </w:r>
      <w:r w:rsidR="00471F66">
        <w:rPr>
          <w:rFonts w:eastAsia="Calibri" w:cs="Times New Roman"/>
        </w:rPr>
        <w:t>the acceptable biological catch</w:t>
      </w:r>
      <w:r w:rsidR="009F0EBE">
        <w:rPr>
          <w:rFonts w:eastAsia="Calibri" w:cs="Times New Roman"/>
        </w:rPr>
        <w:t xml:space="preserve"> when</w:t>
      </w:r>
      <w:r w:rsidR="00D25749">
        <w:rPr>
          <w:rFonts w:eastAsia="Calibri" w:cs="Times New Roman"/>
        </w:rPr>
        <w:t xml:space="preserve"> the stock was above </w:t>
      </w:r>
      <w:r w:rsidR="00870505">
        <w:rPr>
          <w:rFonts w:eastAsia="Calibri" w:cs="Times New Roman"/>
        </w:rPr>
        <w:t xml:space="preserve">the target biomass, </w:t>
      </w:r>
      <w:r w:rsidR="00D25749" w:rsidRPr="0017646F">
        <w:t>0.40</w:t>
      </w:r>
      <w:r w:rsidR="00D25749" w:rsidRPr="0017646F">
        <w:rPr>
          <w:i/>
        </w:rPr>
        <w:t>SB</w:t>
      </w:r>
      <w:r w:rsidR="00D25749" w:rsidRPr="007D1858">
        <w:rPr>
          <w:vertAlign w:val="subscript"/>
        </w:rPr>
        <w:t>0</w:t>
      </w:r>
      <w:r w:rsidR="00870505">
        <w:t>,</w:t>
      </w:r>
      <w:r w:rsidR="00D25749">
        <w:rPr>
          <w:vertAlign w:val="subscript"/>
        </w:rPr>
        <w:t xml:space="preserve"> </w:t>
      </w:r>
      <w:r w:rsidR="00D25749">
        <w:rPr>
          <w:rFonts w:eastAsia="Calibri" w:cs="Times New Roman"/>
        </w:rPr>
        <w:t xml:space="preserve">or reduced </w:t>
      </w:r>
      <w:r w:rsidR="00471F66">
        <w:rPr>
          <w:rFonts w:eastAsia="Calibri" w:cs="Times New Roman"/>
        </w:rPr>
        <w:t xml:space="preserve">from the acceptable biological catch </w:t>
      </w:r>
      <w:r w:rsidR="00407707">
        <w:rPr>
          <w:rFonts w:eastAsia="Calibri" w:cs="Times New Roman"/>
        </w:rPr>
        <w:t>according to the harvest control rule</w:t>
      </w:r>
      <w:r w:rsidR="00D25749">
        <w:rPr>
          <w:rFonts w:eastAsia="Calibri" w:cs="Times New Roman"/>
        </w:rPr>
        <w:t xml:space="preserve"> when the stock fell below </w:t>
      </w:r>
      <w:r w:rsidR="00D25749" w:rsidRPr="0017646F">
        <w:t>0.40</w:t>
      </w:r>
      <w:r w:rsidR="00D25749" w:rsidRPr="0017646F">
        <w:rPr>
          <w:i/>
        </w:rPr>
        <w:t>SB</w:t>
      </w:r>
      <w:r w:rsidR="00D25749" w:rsidRPr="007D1858">
        <w:rPr>
          <w:vertAlign w:val="subscript"/>
        </w:rPr>
        <w:t>0</w:t>
      </w:r>
      <w:r w:rsidR="00407707">
        <w:rPr>
          <w:rFonts w:eastAsia="Calibri" w:cs="Times New Roman"/>
        </w:rPr>
        <w:t>.</w:t>
      </w:r>
      <w:r w:rsidR="00D25749">
        <w:rPr>
          <w:rFonts w:eastAsia="Calibri" w:cs="Times New Roman"/>
        </w:rPr>
        <w:t xml:space="preserve"> </w:t>
      </w:r>
    </w:p>
    <w:p w14:paraId="08FC4677" w14:textId="21EA2F27" w:rsidR="00046AE3" w:rsidRPr="00C70020" w:rsidRDefault="00046AE3" w:rsidP="006F38C2">
      <w:pPr>
        <w:spacing w:line="480" w:lineRule="auto"/>
        <w:rPr>
          <w:rFonts w:eastAsia="Calibri" w:cs="Times New Roman"/>
        </w:rPr>
      </w:pPr>
      <w:r w:rsidRPr="0013671C">
        <w:rPr>
          <w:rFonts w:eastAsia="Calibri" w:cs="Times New Roman"/>
        </w:rPr>
        <w:t xml:space="preserve">One major difference in </w:t>
      </w:r>
      <w:r w:rsidR="00471F66">
        <w:rPr>
          <w:rFonts w:eastAsia="Calibri" w:cs="Times New Roman"/>
        </w:rPr>
        <w:t>this</w:t>
      </w:r>
      <w:r w:rsidR="00755CA5">
        <w:rPr>
          <w:rFonts w:eastAsia="Calibri" w:cs="Times New Roman"/>
        </w:rPr>
        <w:t xml:space="preserve"> simulation</w:t>
      </w:r>
      <w:r w:rsidRPr="0013671C">
        <w:rPr>
          <w:rFonts w:eastAsia="Calibri" w:cs="Times New Roman"/>
        </w:rPr>
        <w:t xml:space="preserve"> </w:t>
      </w:r>
      <w:r w:rsidR="00471F66">
        <w:rPr>
          <w:rFonts w:eastAsia="Calibri" w:cs="Times New Roman"/>
        </w:rPr>
        <w:t xml:space="preserve">design </w:t>
      </w:r>
      <w:r w:rsidRPr="0013671C">
        <w:rPr>
          <w:rFonts w:eastAsia="Calibri" w:cs="Times New Roman"/>
        </w:rPr>
        <w:t xml:space="preserve">and actual management practice </w:t>
      </w:r>
      <w:r w:rsidR="00870505">
        <w:rPr>
          <w:rFonts w:eastAsia="Calibri" w:cs="Times New Roman"/>
        </w:rPr>
        <w:t>of</w:t>
      </w:r>
      <w:r>
        <w:rPr>
          <w:rFonts w:eastAsia="Calibri" w:cs="Times New Roman"/>
        </w:rPr>
        <w:t xml:space="preserve"> U.S. west coast </w:t>
      </w:r>
      <w:r w:rsidR="00870505">
        <w:rPr>
          <w:rFonts w:eastAsia="Calibri" w:cs="Times New Roman"/>
        </w:rPr>
        <w:t xml:space="preserve">groundfish </w:t>
      </w:r>
      <w:r w:rsidRPr="0013671C">
        <w:rPr>
          <w:rFonts w:eastAsia="Calibri" w:cs="Times New Roman"/>
        </w:rPr>
        <w:t>was the omission</w:t>
      </w:r>
      <w:r w:rsidR="00845F60">
        <w:rPr>
          <w:rFonts w:eastAsia="Calibri" w:cs="Times New Roman"/>
        </w:rPr>
        <w:t>, to reduce simulation complexity,</w:t>
      </w:r>
      <w:r w:rsidRPr="0013671C">
        <w:rPr>
          <w:rFonts w:eastAsia="Calibri" w:cs="Times New Roman"/>
        </w:rPr>
        <w:t xml:space="preserve"> </w:t>
      </w:r>
      <w:r w:rsidR="00870505">
        <w:rPr>
          <w:rFonts w:eastAsia="Calibri" w:cs="Times New Roman"/>
        </w:rPr>
        <w:t xml:space="preserve">of </w:t>
      </w:r>
      <w:r w:rsidR="00845F60">
        <w:rPr>
          <w:rFonts w:eastAsia="Calibri" w:cs="Times New Roman"/>
        </w:rPr>
        <w:t xml:space="preserve">the </w:t>
      </w:r>
      <w:r w:rsidRPr="0013671C">
        <w:rPr>
          <w:rFonts w:eastAsia="Calibri" w:cs="Times New Roman"/>
        </w:rPr>
        <w:t xml:space="preserve">rebuilding plans </w:t>
      </w:r>
      <w:r>
        <w:rPr>
          <w:rFonts w:eastAsia="Calibri" w:cs="Times New Roman"/>
        </w:rPr>
        <w:t xml:space="preserve">that are implemented </w:t>
      </w:r>
      <w:r w:rsidRPr="0013671C">
        <w:rPr>
          <w:rFonts w:eastAsia="Calibri" w:cs="Times New Roman"/>
        </w:rPr>
        <w:t xml:space="preserve">when a stock is assessed to have fallen below </w:t>
      </w:r>
      <w:r w:rsidR="00870505">
        <w:rPr>
          <w:rFonts w:eastAsia="Calibri" w:cs="Times New Roman"/>
        </w:rPr>
        <w:t xml:space="preserve">the MSST </w:t>
      </w:r>
      <w:r w:rsidR="00755CA5">
        <w:rPr>
          <w:rFonts w:eastAsia="Calibri" w:cs="Times New Roman"/>
        </w:rPr>
        <w:t>(defined as 0.25</w:t>
      </w:r>
      <w:r w:rsidR="00755CA5">
        <w:rPr>
          <w:rFonts w:eastAsia="Calibri" w:cs="Times New Roman"/>
          <w:i/>
        </w:rPr>
        <w:t>SB</w:t>
      </w:r>
      <w:r w:rsidR="00755CA5">
        <w:rPr>
          <w:rFonts w:eastAsia="Calibri" w:cs="Times New Roman"/>
        </w:rPr>
        <w:softHyphen/>
      </w:r>
      <w:r w:rsidR="00755CA5">
        <w:rPr>
          <w:rFonts w:eastAsia="Calibri" w:cs="Times New Roman"/>
          <w:vertAlign w:val="subscript"/>
        </w:rPr>
        <w:t>0</w:t>
      </w:r>
      <w:r w:rsidR="00755CA5">
        <w:rPr>
          <w:rFonts w:eastAsia="Calibri" w:cs="Times New Roman"/>
        </w:rPr>
        <w:t xml:space="preserve"> for U.S. west coast rockfish)</w:t>
      </w:r>
      <w:r w:rsidRPr="0013671C">
        <w:rPr>
          <w:rFonts w:eastAsia="Calibri" w:cs="Times New Roman"/>
        </w:rPr>
        <w:t xml:space="preserve">.  </w:t>
      </w:r>
      <w:r w:rsidR="00845F60">
        <w:rPr>
          <w:rFonts w:eastAsia="Calibri" w:cs="Times New Roman"/>
        </w:rPr>
        <w:t>In reality, h</w:t>
      </w:r>
      <w:r w:rsidRPr="0013671C">
        <w:rPr>
          <w:rFonts w:eastAsia="Calibri" w:cs="Times New Roman"/>
        </w:rPr>
        <w:t xml:space="preserve">arvest for stocks below </w:t>
      </w:r>
      <w:r w:rsidR="00845F60">
        <w:rPr>
          <w:rFonts w:eastAsia="Calibri" w:cs="Times New Roman"/>
        </w:rPr>
        <w:t xml:space="preserve">the </w:t>
      </w:r>
      <w:r w:rsidR="00870505">
        <w:rPr>
          <w:rFonts w:eastAsia="Calibri" w:cs="Times New Roman"/>
        </w:rPr>
        <w:t xml:space="preserve">MSST </w:t>
      </w:r>
      <w:r w:rsidR="00845F60">
        <w:rPr>
          <w:rFonts w:eastAsia="Calibri" w:cs="Times New Roman"/>
        </w:rPr>
        <w:t xml:space="preserve">is not </w:t>
      </w:r>
      <w:r w:rsidRPr="0013671C">
        <w:rPr>
          <w:rFonts w:eastAsia="Calibri" w:cs="Times New Roman"/>
        </w:rPr>
        <w:t xml:space="preserve">based on the standard harvest control rule, but rather a rebuilding plan </w:t>
      </w:r>
      <w:r w:rsidR="00845F60">
        <w:rPr>
          <w:rFonts w:eastAsia="Calibri" w:cs="Times New Roman"/>
        </w:rPr>
        <w:t>that</w:t>
      </w:r>
      <w:r w:rsidR="009F0EBE">
        <w:rPr>
          <w:rFonts w:eastAsia="Calibri" w:cs="Times New Roman"/>
        </w:rPr>
        <w:t xml:space="preserve"> determine</w:t>
      </w:r>
      <w:r w:rsidR="00845F60">
        <w:rPr>
          <w:rFonts w:eastAsia="Calibri" w:cs="Times New Roman"/>
        </w:rPr>
        <w:t>s</w:t>
      </w:r>
      <w:r w:rsidR="009F0EBE">
        <w:rPr>
          <w:rFonts w:eastAsia="Calibri" w:cs="Times New Roman"/>
        </w:rPr>
        <w:t xml:space="preserve"> catches until the stock</w:t>
      </w:r>
      <w:r w:rsidRPr="0013671C">
        <w:rPr>
          <w:rFonts w:eastAsia="Calibri" w:cs="Times New Roman"/>
        </w:rPr>
        <w:t xml:space="preserve"> </w:t>
      </w:r>
      <w:r w:rsidR="00845F60">
        <w:rPr>
          <w:rFonts w:eastAsia="Calibri" w:cs="Times New Roman"/>
        </w:rPr>
        <w:t xml:space="preserve">is </w:t>
      </w:r>
      <w:r w:rsidRPr="0013671C">
        <w:rPr>
          <w:rFonts w:eastAsia="Calibri" w:cs="Times New Roman"/>
        </w:rPr>
        <w:t xml:space="preserve">rebuilt to the target </w:t>
      </w:r>
      <w:r w:rsidR="00755CA5">
        <w:rPr>
          <w:rFonts w:eastAsia="Calibri" w:cs="Times New Roman"/>
        </w:rPr>
        <w:t>biomass</w:t>
      </w:r>
      <w:r w:rsidR="00030726">
        <w:rPr>
          <w:rFonts w:eastAsia="Calibri" w:cs="Times New Roman"/>
        </w:rPr>
        <w:t xml:space="preserve"> (</w:t>
      </w:r>
      <w:r w:rsidR="00030726">
        <w:t>see Wetzel and Punt, 2016 for additional details on PFMC rebuilding plans)</w:t>
      </w:r>
      <w:r w:rsidR="00755CA5">
        <w:rPr>
          <w:rFonts w:eastAsia="Calibri" w:cs="Times New Roman"/>
        </w:rPr>
        <w:t xml:space="preserve">. </w:t>
      </w:r>
    </w:p>
    <w:p w14:paraId="02F2D888" w14:textId="77777777" w:rsidR="004D3650" w:rsidRDefault="004D3650" w:rsidP="006F38C2">
      <w:pPr>
        <w:pStyle w:val="Heading2"/>
        <w:spacing w:line="480" w:lineRule="auto"/>
      </w:pPr>
      <w:r>
        <w:t>Data scenarios</w:t>
      </w:r>
    </w:p>
    <w:p w14:paraId="748C2A74" w14:textId="4BAACC6E" w:rsidR="00261232" w:rsidRDefault="004D3650" w:rsidP="006F38C2">
      <w:pPr>
        <w:spacing w:line="480" w:lineRule="auto"/>
        <w:ind w:firstLine="0"/>
      </w:pPr>
      <w:r w:rsidRPr="00CF48EA">
        <w:t>Three data scenarios</w:t>
      </w:r>
      <w:r>
        <w:t xml:space="preserve"> were created to explore the impact of </w:t>
      </w:r>
      <w:r w:rsidR="00CF48EA">
        <w:t xml:space="preserve">data availability on the ability </w:t>
      </w:r>
      <w:r>
        <w:t>to monitor rebuilding of an overfished stock</w:t>
      </w:r>
      <w:r w:rsidR="00CF48EA">
        <w:t xml:space="preserve"> (</w:t>
      </w:r>
      <w:r w:rsidR="00CE5D9C">
        <w:t>Fig. 2</w:t>
      </w:r>
      <w:r w:rsidR="00CF48EA">
        <w:t>)</w:t>
      </w:r>
      <w:r>
        <w:t xml:space="preserve">.  </w:t>
      </w:r>
      <w:r w:rsidR="00261232">
        <w:t xml:space="preserve">The </w:t>
      </w:r>
      <w:r w:rsidR="00FB7522">
        <w:t xml:space="preserve">data </w:t>
      </w:r>
      <w:r w:rsidR="00DB4F95">
        <w:t>scenarios were</w:t>
      </w:r>
      <w:r w:rsidR="00261232">
        <w:t xml:space="preserve"> designed to emulate a stock</w:t>
      </w:r>
      <w:ins w:id="71" w:author="Vladlena Gertseva" w:date="2016-08-08T11:31:00Z">
        <w:r w:rsidR="0007766D">
          <w:t xml:space="preserve">, like </w:t>
        </w:r>
      </w:ins>
      <w:ins w:id="72" w:author="Vladlena Gertseva" w:date="2016-08-08T11:32:00Z">
        <w:r w:rsidR="0007766D">
          <w:t>yelloweye rockfish,</w:t>
        </w:r>
      </w:ins>
      <w:r w:rsidR="00261232">
        <w:t xml:space="preserve"> that </w:t>
      </w:r>
      <w:r w:rsidR="00FB7522">
        <w:t>is</w:t>
      </w:r>
      <w:r w:rsidR="009F24EC">
        <w:t xml:space="preserve"> </w:t>
      </w:r>
      <w:r w:rsidR="00261232">
        <w:t xml:space="preserve">infrequently encountered by </w:t>
      </w:r>
      <w:r w:rsidR="00FB7522">
        <w:t>a</w:t>
      </w:r>
      <w:r w:rsidR="009F24EC">
        <w:t xml:space="preserve"> </w:t>
      </w:r>
      <w:r w:rsidR="009E27EB">
        <w:t>fishery-</w:t>
      </w:r>
      <w:r w:rsidR="009F24EC">
        <w:t xml:space="preserve">independent </w:t>
      </w:r>
      <w:r w:rsidR="00261232">
        <w:t xml:space="preserve">survey (e.g. due to depth or habitat) and </w:t>
      </w:r>
      <w:r w:rsidR="009F24EC">
        <w:t>only fishery data were available</w:t>
      </w:r>
      <w:r w:rsidR="00261232">
        <w:t>.  The historical sample siz</w:t>
      </w:r>
      <w:r w:rsidR="0020389E">
        <w:t>es were generally based on the effective sample sizes</w:t>
      </w:r>
      <w:r w:rsidR="00261232">
        <w:t xml:space="preserve"> observed </w:t>
      </w:r>
      <w:r w:rsidR="00DB4F95">
        <w:t>for</w:t>
      </w:r>
      <w:r w:rsidR="00261232">
        <w:t xml:space="preserve"> yelloweye rockfish.  Following </w:t>
      </w:r>
      <w:r w:rsidR="00261232">
        <w:lastRenderedPageBreak/>
        <w:t>the first asses</w:t>
      </w:r>
      <w:r w:rsidR="00870505">
        <w:t>sment in year 50, the three</w:t>
      </w:r>
      <w:r w:rsidR="00261232">
        <w:t xml:space="preserve"> scenarios </w:t>
      </w:r>
      <w:r w:rsidR="000E4B79">
        <w:t xml:space="preserve">have </w:t>
      </w:r>
      <w:r w:rsidR="00DB4F95">
        <w:t xml:space="preserve">different </w:t>
      </w:r>
      <w:r w:rsidR="00261232">
        <w:t>data availability</w:t>
      </w:r>
      <w:r w:rsidR="000E4B79">
        <w:t xml:space="preserve"> based on </w:t>
      </w:r>
      <w:r w:rsidR="00870505">
        <w:t xml:space="preserve">estimated </w:t>
      </w:r>
      <w:r w:rsidR="000E4B79">
        <w:t>stock status</w:t>
      </w:r>
      <w:r w:rsidR="008A71A3">
        <w:t xml:space="preserve"> (e.g. overfished vs. rebuilt) </w:t>
      </w:r>
      <w:r w:rsidR="00870505">
        <w:t>in the assessment year</w:t>
      </w:r>
      <w:r w:rsidR="000E4B79">
        <w:t xml:space="preserve">.  </w:t>
      </w:r>
    </w:p>
    <w:p w14:paraId="0C945AD3" w14:textId="2CB1F20E" w:rsidR="00CF48EA" w:rsidRDefault="00CF48EA" w:rsidP="006F38C2">
      <w:pPr>
        <w:spacing w:line="480" w:lineRule="auto"/>
      </w:pPr>
      <w:r>
        <w:t xml:space="preserve">The “full data” scenario </w:t>
      </w:r>
      <w:r w:rsidR="0051629E">
        <w:t>maintained</w:t>
      </w:r>
      <w:r>
        <w:t xml:space="preserve"> </w:t>
      </w:r>
      <w:r w:rsidR="009E27EB">
        <w:t xml:space="preserve">the </w:t>
      </w:r>
      <w:r>
        <w:t>fishery</w:t>
      </w:r>
      <w:r w:rsidR="009F24EC">
        <w:t xml:space="preserve"> CPUE </w:t>
      </w:r>
      <w:r w:rsidR="00D53254">
        <w:t xml:space="preserve">index </w:t>
      </w:r>
      <w:r w:rsidR="009F24EC">
        <w:t>and length- and age-composition</w:t>
      </w:r>
      <w:r>
        <w:t xml:space="preserve"> data at the historical levels </w:t>
      </w:r>
      <w:r w:rsidR="00001800">
        <w:t>(</w:t>
      </w:r>
      <w:r>
        <w:t>prior to the stock being declared overfished in year 50</w:t>
      </w:r>
      <w:r w:rsidR="00001800">
        <w:t>)</w:t>
      </w:r>
      <w:r w:rsidR="009F24EC">
        <w:t xml:space="preserve"> during rebuilding</w:t>
      </w:r>
      <w:r w:rsidR="008A71A3">
        <w:t xml:space="preserve"> (Fig. 2)</w:t>
      </w:r>
      <w:r w:rsidR="009F24EC">
        <w:t xml:space="preserve">.  </w:t>
      </w:r>
      <w:r>
        <w:t>The “reduced data”</w:t>
      </w:r>
      <w:r w:rsidR="0051629E">
        <w:t xml:space="preserve"> scenario </w:t>
      </w:r>
      <w:r w:rsidR="00D53254">
        <w:t>decreased</w:t>
      </w:r>
      <w:r>
        <w:t xml:space="preserve"> the amount of data available from the fishery during rebuilding</w:t>
      </w:r>
      <w:r w:rsidR="00261232">
        <w:t xml:space="preserve"> (Fig. 2)</w:t>
      </w:r>
      <w:r>
        <w:t xml:space="preserve">.  </w:t>
      </w:r>
      <w:r w:rsidR="00261232">
        <w:t>The</w:t>
      </w:r>
      <w:r w:rsidR="0051629E">
        <w:t xml:space="preserve"> </w:t>
      </w:r>
      <w:r w:rsidR="009F24EC">
        <w:t>length and age-</w:t>
      </w:r>
      <w:r w:rsidR="0051629E">
        <w:t>composition data were</w:t>
      </w:r>
      <w:r w:rsidR="00261232">
        <w:t xml:space="preserve"> reduced to 20% of the historical sample sizes during rebuilding</w:t>
      </w:r>
      <w:r w:rsidR="008A71A3">
        <w:t xml:space="preserve"> and the</w:t>
      </w:r>
      <w:r w:rsidR="009F24EC">
        <w:t xml:space="preserve"> fishery CPUE index was eliminated during the rebuilding period.  </w:t>
      </w:r>
      <w:r>
        <w:t xml:space="preserve">The </w:t>
      </w:r>
      <w:r w:rsidR="009F24EC">
        <w:t xml:space="preserve">CPUE </w:t>
      </w:r>
      <w:r w:rsidR="00E549A0">
        <w:t xml:space="preserve">index </w:t>
      </w:r>
      <w:r w:rsidR="009F24EC">
        <w:t>resume</w:t>
      </w:r>
      <w:r w:rsidR="009E27EB">
        <w:t>s</w:t>
      </w:r>
      <w:r w:rsidR="009F24EC">
        <w:t xml:space="preserve"> and </w:t>
      </w:r>
      <w:r>
        <w:t>composition sample sizes revert</w:t>
      </w:r>
      <w:r w:rsidR="009E27EB">
        <w:t>ed</w:t>
      </w:r>
      <w:r>
        <w:t xml:space="preserve"> to his</w:t>
      </w:r>
      <w:r w:rsidR="0051629E">
        <w:t>torical levels when the stock was</w:t>
      </w:r>
      <w:r>
        <w:t xml:space="preserve"> estimated to</w:t>
      </w:r>
      <w:r w:rsidR="00C70020">
        <w:t xml:space="preserve"> have</w:t>
      </w:r>
      <w:r>
        <w:t xml:space="preserve"> </w:t>
      </w:r>
      <w:r w:rsidR="00C70020">
        <w:t>rebuilt</w:t>
      </w:r>
      <w:r w:rsidR="0051629E">
        <w:t xml:space="preserve"> </w:t>
      </w:r>
      <w:r w:rsidR="009E27EB">
        <w:t xml:space="preserve">to </w:t>
      </w:r>
      <w:r w:rsidR="0051629E">
        <w:t>the target biomass</w:t>
      </w:r>
      <w:r>
        <w:t>.  The “</w:t>
      </w:r>
      <w:r w:rsidR="00B571AF">
        <w:t>eliminated</w:t>
      </w:r>
      <w:r>
        <w:t xml:space="preserve"> data” scenario </w:t>
      </w:r>
      <w:r w:rsidR="009E27EB">
        <w:t xml:space="preserve">had no fishery data </w:t>
      </w:r>
      <w:r>
        <w:t>during rebuilding</w:t>
      </w:r>
      <w:r w:rsidR="00E549A0">
        <w:t xml:space="preserve"> (Fig. 2)</w:t>
      </w:r>
      <w:r>
        <w:t xml:space="preserve">. </w:t>
      </w:r>
      <w:r w:rsidR="0051629E">
        <w:t xml:space="preserve">The </w:t>
      </w:r>
      <w:r w:rsidR="009F24EC">
        <w:t xml:space="preserve">fishery CPUE index and </w:t>
      </w:r>
      <w:r w:rsidR="0051629E">
        <w:t>composition data resume</w:t>
      </w:r>
      <w:r w:rsidR="00845F60">
        <w:t>d</w:t>
      </w:r>
      <w:r w:rsidR="0051629E">
        <w:t xml:space="preserve"> at historical samples sizes when the stock was </w:t>
      </w:r>
      <w:r w:rsidR="00FE5B0C">
        <w:t xml:space="preserve">projected to be </w:t>
      </w:r>
      <w:r w:rsidR="0051629E">
        <w:t>rebuilt.</w:t>
      </w:r>
    </w:p>
    <w:p w14:paraId="46E05D5A" w14:textId="7727380E" w:rsidR="008738EF" w:rsidRDefault="009E27EB" w:rsidP="006F38C2">
      <w:pPr>
        <w:spacing w:line="480" w:lineRule="auto"/>
      </w:pPr>
      <w:del w:id="73" w:author="Vladlena Gertseva" w:date="2016-08-08T11:36:00Z">
        <w:r w:rsidDel="0007766D">
          <w:delText>T</w:delText>
        </w:r>
        <w:r w:rsidR="008738EF" w:rsidDel="0007766D">
          <w:delText xml:space="preserve">he operating model applied a shift from asymptotic to dome-shaped </w:delText>
        </w:r>
        <w:r w:rsidDel="0007766D">
          <w:delText xml:space="preserve">fishery </w:delText>
        </w:r>
        <w:r w:rsidR="008738EF" w:rsidDel="0007766D">
          <w:delText xml:space="preserve">selectivity </w:delText>
        </w:r>
        <w:r w:rsidDel="0007766D">
          <w:delText>when the stock was</w:delText>
        </w:r>
        <w:r w:rsidR="00096542" w:rsidDel="0007766D">
          <w:delText xml:space="preserve"> estimated overfished that continued until the stock rebuilt to the target biomass</w:delText>
        </w:r>
        <w:r w:rsidR="008738EF" w:rsidDel="0007766D">
          <w:delText xml:space="preserve">.  </w:delText>
        </w:r>
      </w:del>
      <w:r w:rsidR="008738EF">
        <w:t xml:space="preserve">The estimation method in the full and reduced data scenarios were allowed to estimate a </w:t>
      </w:r>
      <w:del w:id="74" w:author="Vladlena Gertseva" w:date="2016-08-08T11:36:00Z">
        <w:r w:rsidR="008738EF" w:rsidDel="0007766D">
          <w:delText xml:space="preserve">potential </w:delText>
        </w:r>
      </w:del>
      <w:r w:rsidR="008738EF">
        <w:t xml:space="preserve">change in selectivity </w:t>
      </w:r>
      <w:ins w:id="75" w:author="Vladlena Gertseva" w:date="2016-08-08T11:39:00Z">
        <w:r w:rsidR="0007766D">
          <w:t xml:space="preserve">from asymptotic to dome-shaped </w:t>
        </w:r>
      </w:ins>
      <w:r w:rsidR="008738EF">
        <w:t xml:space="preserve">during </w:t>
      </w:r>
      <w:r w:rsidR="008A71A3">
        <w:t>the rebuilding</w:t>
      </w:r>
      <w:r w:rsidR="00B669B2">
        <w:t xml:space="preserve"> period</w:t>
      </w:r>
      <w:r w:rsidR="00E019C1">
        <w:t xml:space="preserve"> through the application of </w:t>
      </w:r>
      <w:r w:rsidR="00D53254">
        <w:t>a time block</w:t>
      </w:r>
      <w:r w:rsidR="00E019C1">
        <w:t xml:space="preserve"> on selectivity</w:t>
      </w:r>
      <w:r w:rsidR="00D53254">
        <w:t xml:space="preserve">.  </w:t>
      </w:r>
      <w:r w:rsidR="008738EF">
        <w:t>However, the eliminated data scenario was forced to assume const</w:t>
      </w:r>
      <w:r w:rsidR="008A71A3">
        <w:t>ant asymptotic selectivity over</w:t>
      </w:r>
      <w:r>
        <w:t xml:space="preserve"> </w:t>
      </w:r>
      <w:r w:rsidR="008738EF">
        <w:t xml:space="preserve">all years because no fishery composition data were available to detect </w:t>
      </w:r>
      <w:r w:rsidR="00D53254">
        <w:t>a potential shift in</w:t>
      </w:r>
      <w:r w:rsidR="00B669B2">
        <w:t xml:space="preserve"> selectivity</w:t>
      </w:r>
      <w:r w:rsidR="008738EF">
        <w:t>.</w:t>
      </w:r>
    </w:p>
    <w:p w14:paraId="2A843F01" w14:textId="77777777" w:rsidR="00F42611" w:rsidRDefault="00F42611" w:rsidP="006F38C2">
      <w:pPr>
        <w:pStyle w:val="Heading2"/>
        <w:spacing w:line="480" w:lineRule="auto"/>
      </w:pPr>
      <w:r>
        <w:t>Performance measures</w:t>
      </w:r>
    </w:p>
    <w:p w14:paraId="163757A3" w14:textId="7D90594B" w:rsidR="00914317" w:rsidRDefault="00914317" w:rsidP="006F38C2">
      <w:pPr>
        <w:spacing w:line="480" w:lineRule="auto"/>
        <w:ind w:firstLine="0"/>
      </w:pPr>
      <w:r>
        <w:t xml:space="preserve">The outcomes of the simulations for each </w:t>
      </w:r>
      <w:r w:rsidR="00CB209C">
        <w:t xml:space="preserve">case and data scenario </w:t>
      </w:r>
      <w:r>
        <w:t>were summarized using five metrics</w:t>
      </w:r>
      <w:r w:rsidR="00C14BF3">
        <w:t xml:space="preserve"> that were selected to evaluate the impact of data </w:t>
      </w:r>
      <w:r w:rsidR="00CB209C">
        <w:t>on</w:t>
      </w:r>
      <w:r w:rsidR="00C14BF3">
        <w:t xml:space="preserve"> estimation of indicators of stock status (e.g. relative</w:t>
      </w:r>
      <w:r w:rsidR="0009663C">
        <w:t xml:space="preserve"> spawning</w:t>
      </w:r>
      <w:r w:rsidR="00C14BF3">
        <w:t xml:space="preserve"> biomass) and </w:t>
      </w:r>
      <w:r w:rsidR="00000A33">
        <w:t>management quantities (e.g. rebuilding catch</w:t>
      </w:r>
      <w:r w:rsidR="00C14BF3">
        <w:t>)</w:t>
      </w:r>
      <w:r>
        <w:t>:</w:t>
      </w:r>
    </w:p>
    <w:p w14:paraId="2E71C1A3" w14:textId="5BF18E85" w:rsidR="00F42611" w:rsidRDefault="00F42611" w:rsidP="006F38C2">
      <w:pPr>
        <w:pStyle w:val="ListParagraph"/>
        <w:numPr>
          <w:ilvl w:val="0"/>
          <w:numId w:val="1"/>
        </w:numPr>
        <w:spacing w:line="480" w:lineRule="auto"/>
      </w:pPr>
      <w:r>
        <w:lastRenderedPageBreak/>
        <w:t>The relative error</w:t>
      </w:r>
      <w:r w:rsidR="00F45950">
        <w:t xml:space="preserve">s (REs) for </w:t>
      </w:r>
      <w:r w:rsidR="00170CE2">
        <w:t>estimated parameters,</w:t>
      </w:r>
      <w:r>
        <w:t xml:space="preserve"> calculated as:</w:t>
      </w:r>
    </w:p>
    <w:p w14:paraId="5D1E4D80" w14:textId="2E54FBAE" w:rsidR="00F42611" w:rsidRDefault="00914317" w:rsidP="006F38C2">
      <w:pPr>
        <w:pStyle w:val="Equations"/>
        <w:spacing w:line="480" w:lineRule="auto"/>
      </w:pPr>
      <w:r w:rsidRPr="00914317">
        <w:rPr>
          <w:position w:val="-24"/>
        </w:rPr>
        <w:object w:dxaOrig="1200" w:dyaOrig="620" w14:anchorId="2F7367E0">
          <v:shape id="_x0000_i1042" type="#_x0000_t75" style="width:59.5pt;height:30.7pt" o:ole="">
            <v:imagedata r:id="rId43" o:title=""/>
          </v:shape>
          <o:OLEObject Type="Embed" ProgID="Equation.DSMT4" ShapeID="_x0000_i1042" DrawAspect="Content" ObjectID="_1532163091" r:id="rId44"/>
        </w:object>
      </w:r>
      <w:r>
        <w:t xml:space="preserve"> </w:t>
      </w:r>
      <w:r>
        <w:tab/>
      </w:r>
      <w:r>
        <w:tab/>
      </w:r>
      <w:r w:rsidR="00F42611">
        <w:tab/>
      </w:r>
      <w:r w:rsidR="00F42611">
        <w:tab/>
      </w:r>
      <w:r w:rsidR="00F42611">
        <w:tab/>
      </w:r>
      <w:r w:rsidR="00F42611">
        <w:tab/>
      </w:r>
      <w:r w:rsidR="00122B4B">
        <w:t>(5</w:t>
      </w:r>
      <w:r w:rsidR="00F42611">
        <w:t>)</w:t>
      </w:r>
    </w:p>
    <w:p w14:paraId="68A65BFC" w14:textId="62AF374C" w:rsidR="00F45950" w:rsidRPr="00F45950" w:rsidRDefault="00F42611" w:rsidP="006F38C2">
      <w:pPr>
        <w:pStyle w:val="ListParagraph"/>
        <w:spacing w:line="480" w:lineRule="auto"/>
        <w:ind w:firstLine="0"/>
      </w:pPr>
      <w:r w:rsidRPr="00F45950">
        <w:t xml:space="preserve">where </w:t>
      </w:r>
      <w:r w:rsidR="00914317" w:rsidRPr="00000A33">
        <w:rPr>
          <w:i/>
        </w:rPr>
        <w:t>E</w:t>
      </w:r>
      <w:r w:rsidRPr="00F45950">
        <w:t xml:space="preserve"> is the estimated quantity of interest and </w:t>
      </w:r>
      <w:r w:rsidR="00914317" w:rsidRPr="00000A33">
        <w:rPr>
          <w:i/>
        </w:rPr>
        <w:t>T</w:t>
      </w:r>
      <w:r w:rsidR="00914317" w:rsidRPr="00F45950">
        <w:t xml:space="preserve"> </w:t>
      </w:r>
      <w:r w:rsidR="00C050FF">
        <w:t xml:space="preserve">is the </w:t>
      </w:r>
      <w:r w:rsidRPr="00F45950">
        <w:t>true v</w:t>
      </w:r>
      <w:r w:rsidR="00914317" w:rsidRPr="00F45950">
        <w:t>alue from the operating model.</w:t>
      </w:r>
    </w:p>
    <w:p w14:paraId="6E9005AF" w14:textId="16A9FAC2" w:rsidR="00F42611" w:rsidRDefault="00F42611" w:rsidP="006F38C2">
      <w:pPr>
        <w:pStyle w:val="ListParagraph"/>
        <w:numPr>
          <w:ilvl w:val="0"/>
          <w:numId w:val="1"/>
        </w:numPr>
        <w:spacing w:line="480" w:lineRule="auto"/>
      </w:pPr>
      <w:r>
        <w:t xml:space="preserve">The </w:t>
      </w:r>
      <w:r w:rsidR="00B209A4">
        <w:t xml:space="preserve">percent </w:t>
      </w:r>
      <w:r>
        <w:t>root mean square error (RMSE), a measure</w:t>
      </w:r>
      <w:r w:rsidR="00170CE2">
        <w:t xml:space="preserve"> of precision and bias, was</w:t>
      </w:r>
      <w:r>
        <w:t xml:space="preserve"> calculated to assess the overall level of error given the amount of data available:</w:t>
      </w:r>
    </w:p>
    <w:p w14:paraId="2636F0C7" w14:textId="26B1C863" w:rsidR="00F42611" w:rsidRDefault="00B209A4" w:rsidP="006F38C2">
      <w:pPr>
        <w:pStyle w:val="Equations"/>
        <w:spacing w:line="480" w:lineRule="auto"/>
      </w:pPr>
      <w:r w:rsidRPr="00914317">
        <w:rPr>
          <w:position w:val="-32"/>
        </w:rPr>
        <w:object w:dxaOrig="2799" w:dyaOrig="840" w14:anchorId="7981D0DE">
          <v:shape id="_x0000_i1043" type="#_x0000_t75" style="width:140.25pt;height:41.95pt" o:ole="">
            <v:imagedata r:id="rId45" o:title=""/>
          </v:shape>
          <o:OLEObject Type="Embed" ProgID="Equation.DSMT4" ShapeID="_x0000_i1043" DrawAspect="Content" ObjectID="_1532163092" r:id="rId46"/>
        </w:object>
      </w:r>
      <w:r w:rsidR="00914317">
        <w:t xml:space="preserve"> </w:t>
      </w:r>
      <w:r w:rsidR="00914317">
        <w:tab/>
      </w:r>
      <w:r w:rsidR="00914317">
        <w:tab/>
      </w:r>
      <w:r w:rsidR="00F42611">
        <w:tab/>
      </w:r>
      <w:r w:rsidR="00F42611">
        <w:tab/>
      </w:r>
      <w:r w:rsidR="00F42611">
        <w:tab/>
      </w:r>
      <w:r w:rsidR="00122B4B">
        <w:t>(6</w:t>
      </w:r>
      <w:r w:rsidR="00F42611">
        <w:t>)</w:t>
      </w:r>
    </w:p>
    <w:p w14:paraId="0D614C1E" w14:textId="4248BCD9" w:rsidR="00096542" w:rsidRPr="00096542" w:rsidRDefault="00096542" w:rsidP="006F38C2">
      <w:pPr>
        <w:spacing w:line="480" w:lineRule="auto"/>
      </w:pPr>
      <w:r>
        <w:tab/>
        <w:t xml:space="preserve">where </w:t>
      </w:r>
      <w:r>
        <w:rPr>
          <w:i/>
        </w:rPr>
        <w:t>N</w:t>
      </w:r>
      <w:r>
        <w:t xml:space="preserve"> is the number of simulations (</w:t>
      </w:r>
      <w:r>
        <w:rPr>
          <w:i/>
        </w:rPr>
        <w:t>N</w:t>
      </w:r>
      <w:r>
        <w:t xml:space="preserve"> = 100).</w:t>
      </w:r>
    </w:p>
    <w:p w14:paraId="21DEC718" w14:textId="13AE2605" w:rsidR="00F45950" w:rsidRDefault="00E70B9A" w:rsidP="006F38C2">
      <w:pPr>
        <w:numPr>
          <w:ilvl w:val="0"/>
          <w:numId w:val="1"/>
        </w:numPr>
        <w:spacing w:after="200" w:line="480" w:lineRule="auto"/>
        <w:rPr>
          <w:rFonts w:eastAsia="Calibri" w:cs="Times New Roman"/>
        </w:rPr>
      </w:pPr>
      <w:r>
        <w:rPr>
          <w:rFonts w:eastAsia="Calibri" w:cs="Times New Roman"/>
        </w:rPr>
        <w:t xml:space="preserve">The average (over simulations) of the total catch </w:t>
      </w:r>
      <w:r w:rsidR="00F45950">
        <w:rPr>
          <w:rFonts w:eastAsia="Calibri" w:cs="Times New Roman"/>
        </w:rPr>
        <w:t>while the stock was recovering to the target biomass.</w:t>
      </w:r>
    </w:p>
    <w:p w14:paraId="05F63187" w14:textId="05CA477C" w:rsidR="00E70B9A" w:rsidRPr="00F45950" w:rsidRDefault="00E70B9A" w:rsidP="006F38C2">
      <w:pPr>
        <w:numPr>
          <w:ilvl w:val="0"/>
          <w:numId w:val="1"/>
        </w:numPr>
        <w:spacing w:after="200" w:line="480" w:lineRule="auto"/>
        <w:rPr>
          <w:rFonts w:eastAsia="Calibri" w:cs="Times New Roman"/>
        </w:rPr>
      </w:pPr>
      <w:r w:rsidRPr="00F45950">
        <w:rPr>
          <w:rFonts w:eastAsia="Calibri" w:cs="Times New Roman"/>
        </w:rPr>
        <w:t>The annual average variability of the catches (abbreviation AAV)</w:t>
      </w:r>
      <w:r w:rsidR="009E27EB">
        <w:rPr>
          <w:rFonts w:eastAsia="Calibri" w:cs="Times New Roman"/>
        </w:rPr>
        <w:t>,</w:t>
      </w:r>
      <w:r w:rsidRPr="00F45950">
        <w:rPr>
          <w:rFonts w:eastAsia="Calibri" w:cs="Times New Roman"/>
        </w:rPr>
        <w:t xml:space="preserve"> defined as: </w:t>
      </w:r>
    </w:p>
    <w:p w14:paraId="50D6B4A0" w14:textId="3082C226" w:rsidR="00E70B9A" w:rsidRDefault="00E70B9A" w:rsidP="006F38C2">
      <w:pPr>
        <w:spacing w:before="120" w:after="120" w:line="480" w:lineRule="auto"/>
        <w:ind w:left="3240" w:firstLine="0"/>
        <w:jc w:val="right"/>
        <w:rPr>
          <w:rFonts w:eastAsia="Times New Roman" w:cs="Times New Roman"/>
        </w:rPr>
      </w:pPr>
      <m:oMath>
        <m:r>
          <w:rPr>
            <w:rFonts w:ascii="Cambria Math" w:eastAsia="Calibri" w:hAnsi="Cambria Math" w:cs="Times New Roman"/>
          </w:rPr>
          <m:t>AAV</m:t>
        </m:r>
        <m:r>
          <m:rPr>
            <m:sty m:val="p"/>
          </m:rPr>
          <w:rPr>
            <w:rFonts w:ascii="Cambria Math" w:eastAsia="Calibri" w:hAnsi="Cambria Math" w:cs="Times New Roman"/>
          </w:rPr>
          <m:t>=100</m:t>
        </m:r>
        <m:f>
          <m:fPr>
            <m:ctrlPr>
              <w:rPr>
                <w:rFonts w:ascii="Cambria Math" w:eastAsia="Calibri" w:hAnsi="Cambria Math" w:cs="Times New Roman"/>
              </w:rPr>
            </m:ctrlPr>
          </m:fPr>
          <m:num>
            <m:nary>
              <m:naryPr>
                <m:chr m:val="∑"/>
                <m:limLoc m:val="undOvr"/>
                <m:supHide m:val="1"/>
                <m:ctrlPr>
                  <w:rPr>
                    <w:rFonts w:ascii="Cambria Math" w:eastAsia="Calibri" w:hAnsi="Cambria Math" w:cs="Times New Roman"/>
                  </w:rPr>
                </m:ctrlPr>
              </m:naryPr>
              <m:sub>
                <m:r>
                  <w:rPr>
                    <w:rFonts w:ascii="Cambria Math" w:eastAsia="Calibri" w:hAnsi="Cambria Math" w:cs="Times New Roman"/>
                  </w:rPr>
                  <m:t>y</m:t>
                </m:r>
              </m:sub>
              <m:sup/>
              <m:e>
                <m:d>
                  <m:dPr>
                    <m:begChr m:val="|"/>
                    <m:endChr m:val="|"/>
                    <m:ctrlPr>
                      <w:rPr>
                        <w:rFonts w:ascii="Cambria Math" w:eastAsia="Calibri" w:hAnsi="Cambria Math" w:cs="Times New Roman"/>
                      </w:rPr>
                    </m:ctrlPr>
                  </m:dPr>
                  <m:e>
                    <m:sSub>
                      <m:sSubPr>
                        <m:ctrlPr>
                          <w:rPr>
                            <w:rFonts w:ascii="Cambria Math" w:eastAsia="Calibri" w:hAnsi="Cambria Math" w:cs="Times New Roman"/>
                          </w:rPr>
                        </m:ctrlPr>
                      </m:sSubPr>
                      <m:e>
                        <m:r>
                          <w:rPr>
                            <w:rFonts w:ascii="Cambria Math" w:eastAsia="Calibri" w:hAnsi="Cambria Math" w:cs="Times New Roman"/>
                          </w:rPr>
                          <m:t>C</m:t>
                        </m:r>
                      </m:e>
                      <m:sub>
                        <m:r>
                          <w:rPr>
                            <w:rFonts w:ascii="Cambria Math" w:eastAsia="Calibri" w:hAnsi="Cambria Math" w:cs="Times New Roman"/>
                          </w:rPr>
                          <m:t>y</m:t>
                        </m:r>
                      </m:sub>
                    </m:sSub>
                    <m:r>
                      <m:rPr>
                        <m:sty m:val="p"/>
                      </m:rPr>
                      <w:rPr>
                        <w:rFonts w:ascii="Cambria Math" w:eastAsia="Calibri" w:hAnsi="Cambria Math" w:cs="Times New Roman"/>
                      </w:rPr>
                      <m:t>-</m:t>
                    </m:r>
                    <m:sSub>
                      <m:sSubPr>
                        <m:ctrlPr>
                          <w:rPr>
                            <w:rFonts w:ascii="Cambria Math" w:eastAsia="Calibri" w:hAnsi="Cambria Math" w:cs="Times New Roman"/>
                          </w:rPr>
                        </m:ctrlPr>
                      </m:sSubPr>
                      <m:e>
                        <m:r>
                          <w:rPr>
                            <w:rFonts w:ascii="Cambria Math" w:eastAsia="Calibri" w:hAnsi="Cambria Math" w:cs="Times New Roman"/>
                          </w:rPr>
                          <m:t>C</m:t>
                        </m:r>
                      </m:e>
                      <m:sub>
                        <m:r>
                          <w:rPr>
                            <w:rFonts w:ascii="Cambria Math" w:eastAsia="Calibri" w:hAnsi="Cambria Math" w:cs="Times New Roman"/>
                          </w:rPr>
                          <m:t>y</m:t>
                        </m:r>
                        <m:r>
                          <m:rPr>
                            <m:sty m:val="p"/>
                          </m:rPr>
                          <w:rPr>
                            <w:rFonts w:ascii="Cambria Math" w:eastAsia="Calibri" w:hAnsi="Cambria Math" w:cs="Times New Roman"/>
                          </w:rPr>
                          <m:t>+1</m:t>
                        </m:r>
                      </m:sub>
                    </m:sSub>
                  </m:e>
                </m:d>
              </m:e>
            </m:nary>
          </m:num>
          <m:den>
            <m:nary>
              <m:naryPr>
                <m:chr m:val="∑"/>
                <m:limLoc m:val="undOvr"/>
                <m:supHide m:val="1"/>
                <m:ctrlPr>
                  <w:rPr>
                    <w:rFonts w:ascii="Cambria Math" w:eastAsia="Calibri" w:hAnsi="Cambria Math" w:cs="Times New Roman"/>
                  </w:rPr>
                </m:ctrlPr>
              </m:naryPr>
              <m:sub>
                <m:r>
                  <w:rPr>
                    <w:rFonts w:ascii="Cambria Math" w:eastAsia="Calibri" w:hAnsi="Cambria Math" w:cs="Times New Roman"/>
                  </w:rPr>
                  <m:t>y</m:t>
                </m:r>
              </m:sub>
              <m:sup/>
              <m:e>
                <m:sSub>
                  <m:sSubPr>
                    <m:ctrlPr>
                      <w:rPr>
                        <w:rFonts w:ascii="Cambria Math" w:eastAsia="Calibri" w:hAnsi="Cambria Math" w:cs="Times New Roman"/>
                      </w:rPr>
                    </m:ctrlPr>
                  </m:sSubPr>
                  <m:e>
                    <m:r>
                      <w:rPr>
                        <w:rFonts w:ascii="Cambria Math" w:eastAsia="Calibri" w:hAnsi="Cambria Math" w:cs="Times New Roman"/>
                      </w:rPr>
                      <m:t>C</m:t>
                    </m:r>
                  </m:e>
                  <m:sub>
                    <m:r>
                      <w:rPr>
                        <w:rFonts w:ascii="Cambria Math" w:eastAsia="Calibri" w:hAnsi="Cambria Math" w:cs="Times New Roman"/>
                      </w:rPr>
                      <m:t>y</m:t>
                    </m:r>
                  </m:sub>
                </m:sSub>
              </m:e>
            </m:nary>
          </m:den>
        </m:f>
      </m:oMath>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sidR="00122B4B">
        <w:rPr>
          <w:rFonts w:eastAsia="Times New Roman" w:cs="Times New Roman"/>
        </w:rPr>
        <w:t>(7</w:t>
      </w:r>
      <w:r>
        <w:rPr>
          <w:rFonts w:eastAsia="Times New Roman" w:cs="Times New Roman"/>
        </w:rPr>
        <w:t xml:space="preserve">) </w:t>
      </w:r>
    </w:p>
    <w:p w14:paraId="57DC3AE3" w14:textId="77777777" w:rsidR="00E70B9A" w:rsidRDefault="00E70B9A" w:rsidP="006F38C2">
      <w:pPr>
        <w:spacing w:line="480" w:lineRule="auto"/>
        <w:ind w:firstLine="720"/>
        <w:rPr>
          <w:rFonts w:eastAsia="Calibri" w:cs="Times New Roman"/>
        </w:rPr>
      </w:pPr>
      <w:r>
        <w:rPr>
          <w:rFonts w:eastAsia="Calibri" w:cs="Times New Roman"/>
        </w:rPr>
        <w:t>where C</w:t>
      </w:r>
      <w:r>
        <w:rPr>
          <w:rFonts w:eastAsia="Calibri" w:cs="Times New Roman"/>
          <w:i/>
          <w:vertAlign w:val="subscript"/>
        </w:rPr>
        <w:t>y</w:t>
      </w:r>
      <w:r>
        <w:rPr>
          <w:rFonts w:eastAsia="Calibri" w:cs="Times New Roman"/>
        </w:rPr>
        <w:t xml:space="preserve"> is the catch during year </w:t>
      </w:r>
      <w:r>
        <w:rPr>
          <w:rFonts w:eastAsia="Calibri" w:cs="Times New Roman"/>
          <w:i/>
        </w:rPr>
        <w:t>y</w:t>
      </w:r>
      <w:r>
        <w:rPr>
          <w:rFonts w:eastAsia="Calibri" w:cs="Times New Roman"/>
        </w:rPr>
        <w:t>.</w:t>
      </w:r>
    </w:p>
    <w:p w14:paraId="115C2935" w14:textId="53685C2B" w:rsidR="002A15E3" w:rsidRDefault="002A15E3" w:rsidP="006F38C2">
      <w:pPr>
        <w:pStyle w:val="Heading1"/>
        <w:spacing w:line="480" w:lineRule="auto"/>
      </w:pPr>
      <w:r w:rsidRPr="00E43C22">
        <w:t>Results</w:t>
      </w:r>
    </w:p>
    <w:p w14:paraId="65A4CB04" w14:textId="3EBBC2DD" w:rsidR="00906899" w:rsidRDefault="00906899" w:rsidP="006F38C2">
      <w:pPr>
        <w:pStyle w:val="Heading2"/>
        <w:spacing w:line="480" w:lineRule="auto"/>
      </w:pPr>
      <w:r>
        <w:t>Assessment performance with time-invariant parameters</w:t>
      </w:r>
    </w:p>
    <w:p w14:paraId="665314BF" w14:textId="62805582" w:rsidR="00692EA3" w:rsidRDefault="008715D5" w:rsidP="006F38C2">
      <w:pPr>
        <w:spacing w:line="480" w:lineRule="auto"/>
        <w:ind w:firstLine="0"/>
      </w:pPr>
      <w:r>
        <w:t>The tre</w:t>
      </w:r>
      <w:r w:rsidR="00BD3DCA">
        <w:t>nds of the relative error about</w:t>
      </w:r>
      <w:r w:rsidR="00DB4F95">
        <w:t xml:space="preserve"> </w:t>
      </w:r>
      <w:r w:rsidR="00C321EE">
        <w:t xml:space="preserve">spawning biomass and </w:t>
      </w:r>
      <w:r>
        <w:t xml:space="preserve">relative </w:t>
      </w:r>
      <w:r w:rsidR="0009663C">
        <w:t xml:space="preserve">spawning </w:t>
      </w:r>
      <w:r>
        <w:t xml:space="preserve">biomass were generally consistent </w:t>
      </w:r>
      <w:r w:rsidR="005B664F">
        <w:t>among the full and reduced data scenarios</w:t>
      </w:r>
      <w:r>
        <w:t xml:space="preserve"> (Fig</w:t>
      </w:r>
      <w:r w:rsidR="00C321EE">
        <w:t>s</w:t>
      </w:r>
      <w:r>
        <w:t xml:space="preserve">. </w:t>
      </w:r>
      <w:r w:rsidR="005B664F">
        <w:t>3a-b and 4a-b</w:t>
      </w:r>
      <w:r>
        <w:t xml:space="preserve">).  The </w:t>
      </w:r>
      <w:r w:rsidR="005B664F">
        <w:t xml:space="preserve">median </w:t>
      </w:r>
      <w:r w:rsidR="00002C86">
        <w:t>estimates</w:t>
      </w:r>
      <w:r w:rsidR="000B687D">
        <w:t xml:space="preserve"> </w:t>
      </w:r>
      <w:r w:rsidR="00395200">
        <w:t xml:space="preserve">of </w:t>
      </w:r>
      <w:r w:rsidR="005B664F">
        <w:t xml:space="preserve">spawning biomass and </w:t>
      </w:r>
      <w:r w:rsidR="00DB4F95">
        <w:t xml:space="preserve">relative </w:t>
      </w:r>
      <w:r w:rsidR="0009663C">
        <w:t xml:space="preserve">spawning </w:t>
      </w:r>
      <w:r w:rsidR="00DB4F95">
        <w:t>biomass w</w:t>
      </w:r>
      <w:r w:rsidR="00A6292D">
        <w:t>ere</w:t>
      </w:r>
      <w:r w:rsidR="00DB4F95">
        <w:t xml:space="preserve"> </w:t>
      </w:r>
      <w:r w:rsidR="00395200">
        <w:t xml:space="preserve">less than the true </w:t>
      </w:r>
      <w:r w:rsidR="00395200">
        <w:lastRenderedPageBreak/>
        <w:t xml:space="preserve">values </w:t>
      </w:r>
      <w:r w:rsidR="00A6292D">
        <w:t>during</w:t>
      </w:r>
      <w:r w:rsidR="00FB4A4C">
        <w:t xml:space="preserve"> rebuilding</w:t>
      </w:r>
      <w:r w:rsidR="00C321EE">
        <w:t xml:space="preserve"> </w:t>
      </w:r>
      <w:r w:rsidR="005B664F">
        <w:t>for both scenarios</w:t>
      </w:r>
      <w:r w:rsidR="00DB4F95">
        <w:t xml:space="preserve"> </w:t>
      </w:r>
      <w:r w:rsidR="00C321EE">
        <w:t>(Figs. 3a-b and 4a-b)</w:t>
      </w:r>
      <w:r>
        <w:t>.</w:t>
      </w:r>
      <w:r w:rsidR="005B664F">
        <w:t xml:space="preserve">  </w:t>
      </w:r>
      <w:r w:rsidR="00775A51">
        <w:t>As expected, t</w:t>
      </w:r>
      <w:r w:rsidR="00C321EE">
        <w:t>he</w:t>
      </w:r>
      <w:r w:rsidR="00603025">
        <w:t>re was less among-simulation variability in the</w:t>
      </w:r>
      <w:r w:rsidR="00C321EE">
        <w:t xml:space="preserve"> </w:t>
      </w:r>
      <w:r w:rsidR="00603025">
        <w:t>difference between operating model and estimated</w:t>
      </w:r>
      <w:r w:rsidR="005B664F">
        <w:t xml:space="preserve"> spawning biomass and </w:t>
      </w:r>
      <w:r w:rsidR="00C321EE">
        <w:t xml:space="preserve">relative </w:t>
      </w:r>
      <w:r w:rsidR="0009663C">
        <w:t xml:space="preserve">spawning </w:t>
      </w:r>
      <w:r w:rsidR="00775A51">
        <w:t>biomass</w:t>
      </w:r>
      <w:r w:rsidR="00C321EE">
        <w:t xml:space="preserve"> for the full data scenario</w:t>
      </w:r>
      <w:r w:rsidR="00096542">
        <w:t xml:space="preserve"> </w:t>
      </w:r>
      <w:r w:rsidR="00C321EE">
        <w:t>during the rebuilding peri</w:t>
      </w:r>
      <w:r w:rsidR="00FB4A4C">
        <w:t xml:space="preserve">od compared to the reduced </w:t>
      </w:r>
      <w:r w:rsidR="00C321EE">
        <w:t xml:space="preserve">and </w:t>
      </w:r>
      <w:r w:rsidR="00B571AF">
        <w:t>eliminated</w:t>
      </w:r>
      <w:r w:rsidR="00C321EE">
        <w:t xml:space="preserve"> data scenarios</w:t>
      </w:r>
      <w:r w:rsidR="005B664F">
        <w:t xml:space="preserve"> (Figs. 3a-c and 4a-c)</w:t>
      </w:r>
      <w:r w:rsidR="00C321EE">
        <w:t xml:space="preserve">.  </w:t>
      </w:r>
      <w:r w:rsidR="005B664F">
        <w:t>However, by</w:t>
      </w:r>
      <w:r w:rsidR="00C321EE">
        <w:t xml:space="preserve"> the end of the management period, the </w:t>
      </w:r>
      <w:r w:rsidR="00395200">
        <w:t>among-simulation variability</w:t>
      </w:r>
      <w:r w:rsidR="00C321EE">
        <w:t xml:space="preserve"> of </w:t>
      </w:r>
      <w:r w:rsidR="00603025">
        <w:t xml:space="preserve">errors in </w:t>
      </w:r>
      <w:r w:rsidR="00C321EE">
        <w:t xml:space="preserve">estimated spawning biomass and relative </w:t>
      </w:r>
      <w:r w:rsidR="0009663C">
        <w:t xml:space="preserve">spawning </w:t>
      </w:r>
      <w:r w:rsidR="00C321EE">
        <w:t xml:space="preserve">biomass </w:t>
      </w:r>
      <w:r w:rsidR="00775A51">
        <w:t>were similar</w:t>
      </w:r>
      <w:r w:rsidR="00C321EE">
        <w:t xml:space="preserve"> among </w:t>
      </w:r>
      <w:r w:rsidR="005B664F">
        <w:t>the full and reduced data scenario</w:t>
      </w:r>
      <w:r w:rsidR="00BD3DCA">
        <w:t>s</w:t>
      </w:r>
      <w:r w:rsidR="00C321EE">
        <w:t>.</w:t>
      </w:r>
      <w:r w:rsidR="005B664F">
        <w:t xml:space="preserve"> </w:t>
      </w:r>
      <w:r w:rsidR="009907A5">
        <w:t>The eliminate</w:t>
      </w:r>
      <w:r w:rsidR="00096542">
        <w:t xml:space="preserve">d </w:t>
      </w:r>
      <w:r w:rsidR="009907A5">
        <w:t xml:space="preserve">data scenario resulted in median </w:t>
      </w:r>
      <w:r w:rsidR="00A6292D">
        <w:t>(across simulation</w:t>
      </w:r>
      <w:r w:rsidR="00395200">
        <w:t>s</w:t>
      </w:r>
      <w:r w:rsidR="00A6292D">
        <w:t xml:space="preserve">) </w:t>
      </w:r>
      <w:r w:rsidR="009907A5">
        <w:t xml:space="preserve">estimates of spawning biomass and relative </w:t>
      </w:r>
      <w:r w:rsidR="0009663C">
        <w:t xml:space="preserve">spawning </w:t>
      </w:r>
      <w:r w:rsidR="009907A5">
        <w:t xml:space="preserve">biomass </w:t>
      </w:r>
      <w:r w:rsidR="00002C86">
        <w:t xml:space="preserve">errors </w:t>
      </w:r>
      <w:r w:rsidR="00395200">
        <w:t>that were similar to the true values</w:t>
      </w:r>
      <w:r w:rsidR="00C1029F">
        <w:t xml:space="preserve"> in median terms</w:t>
      </w:r>
      <w:r w:rsidR="00096542">
        <w:t>,</w:t>
      </w:r>
      <w:r w:rsidR="009907A5">
        <w:t xml:space="preserve"> but </w:t>
      </w:r>
      <w:r w:rsidR="00BD3DCA">
        <w:t xml:space="preserve">were </w:t>
      </w:r>
      <w:r w:rsidR="009907A5">
        <w:t xml:space="preserve">highly imprecise </w:t>
      </w:r>
      <w:r w:rsidR="00FB4A4C">
        <w:t>at the</w:t>
      </w:r>
      <w:r w:rsidR="00BD3DCA">
        <w:t xml:space="preserve"> start of </w:t>
      </w:r>
      <w:r w:rsidR="009907A5">
        <w:t>the management per</w:t>
      </w:r>
      <w:r w:rsidR="00E43C22">
        <w:t xml:space="preserve">iod (years 50-74) </w:t>
      </w:r>
      <w:r w:rsidR="009907A5">
        <w:t xml:space="preserve">(Figs. 3c and 4c). </w:t>
      </w:r>
      <w:r w:rsidR="00096542">
        <w:t>T</w:t>
      </w:r>
      <w:r w:rsidR="009907A5">
        <w:t xml:space="preserve">he median estimates </w:t>
      </w:r>
      <w:r w:rsidR="00A6292D">
        <w:t xml:space="preserve">for the eliminated data scenario </w:t>
      </w:r>
      <w:r w:rsidR="00395200">
        <w:t>were less than the true values</w:t>
      </w:r>
      <w:r w:rsidR="00002C86">
        <w:t>,</w:t>
      </w:r>
      <w:r w:rsidR="009907A5">
        <w:t xml:space="preserve"> </w:t>
      </w:r>
      <w:r w:rsidR="00395200">
        <w:t>with high among-simulation variability</w:t>
      </w:r>
      <w:r w:rsidR="00002C86">
        <w:t xml:space="preserve"> in error</w:t>
      </w:r>
      <w:r w:rsidR="00395200">
        <w:t xml:space="preserve"> </w:t>
      </w:r>
      <w:r w:rsidR="00A6292D">
        <w:t>as stocks beg</w:t>
      </w:r>
      <w:r w:rsidR="00603025">
        <w:t>a</w:t>
      </w:r>
      <w:r w:rsidR="00A6292D">
        <w:t xml:space="preserve">n to be </w:t>
      </w:r>
      <w:r w:rsidR="00395200">
        <w:t xml:space="preserve">projected </w:t>
      </w:r>
      <w:r w:rsidR="00A6292D">
        <w:t>to be rebuilt and data collection resumed</w:t>
      </w:r>
      <w:r w:rsidR="005E31EE">
        <w:t xml:space="preserve"> (the eliminated data scenario, in the absence of new data during rebuilding, projected stocks based on the historical data </w:t>
      </w:r>
      <w:r w:rsidR="00942875">
        <w:t xml:space="preserve">and new catches </w:t>
      </w:r>
      <w:r w:rsidR="005E31EE">
        <w:t>until rebuilt, at which time data collected resumed allowing the estimation method estimating population status)</w:t>
      </w:r>
      <w:r w:rsidR="009907A5">
        <w:t xml:space="preserve">.  </w:t>
      </w:r>
      <w:r w:rsidR="006445AF">
        <w:t>In contrast</w:t>
      </w:r>
      <w:r w:rsidR="009907A5">
        <w:t xml:space="preserve"> to the full and reduced data scenarios</w:t>
      </w:r>
      <w:r w:rsidR="006445AF">
        <w:t>, t</w:t>
      </w:r>
      <w:r w:rsidR="005B664F">
        <w:t xml:space="preserve">he </w:t>
      </w:r>
      <w:r w:rsidR="006445AF">
        <w:t xml:space="preserve">estimates of spawning biomass and the relative </w:t>
      </w:r>
      <w:r w:rsidR="0009663C">
        <w:t xml:space="preserve">spawning </w:t>
      </w:r>
      <w:r w:rsidR="006445AF">
        <w:t>biomass for the eliminated data scenario showed li</w:t>
      </w:r>
      <w:r w:rsidR="00BD3DCA">
        <w:t xml:space="preserve">ttle improvement in </w:t>
      </w:r>
      <w:r w:rsidR="00395200">
        <w:t>the among-simulation variability</w:t>
      </w:r>
      <w:r w:rsidR="00BD3DCA">
        <w:t xml:space="preserve"> </w:t>
      </w:r>
      <w:r w:rsidR="00002C86">
        <w:t xml:space="preserve">in error estimates </w:t>
      </w:r>
      <w:r w:rsidR="00BD3DCA">
        <w:t>by</w:t>
      </w:r>
      <w:r w:rsidR="006445AF">
        <w:t xml:space="preserve"> the end of the management period (Figs. 3c and 4c). </w:t>
      </w:r>
    </w:p>
    <w:p w14:paraId="51C35B77" w14:textId="2724E038" w:rsidR="00296CB9" w:rsidRDefault="00692EA3" w:rsidP="006F38C2">
      <w:pPr>
        <w:spacing w:line="480" w:lineRule="auto"/>
      </w:pPr>
      <w:r>
        <w:t xml:space="preserve">The RMSE for the estimated relative </w:t>
      </w:r>
      <w:r w:rsidR="0009663C">
        <w:t xml:space="preserve">spawning </w:t>
      </w:r>
      <w:r>
        <w:t>biomass for each assessment year shows the increased precision of the full data scenario during the rebuilding period compared to the reduced and eliminated</w:t>
      </w:r>
      <w:r w:rsidR="00337C42">
        <w:t xml:space="preserve"> data scenarios (Fig. 5</w:t>
      </w:r>
      <w:r>
        <w:t xml:space="preserve">a).  </w:t>
      </w:r>
      <w:r w:rsidR="00942875">
        <w:t xml:space="preserve">The eliminated data scenario resulted in the highest RMSE over the entire management period (Fig. 5a).  </w:t>
      </w:r>
      <w:r w:rsidR="00FB4A4C">
        <w:t xml:space="preserve">However, the RMSE for the reduced data scenario </w:t>
      </w:r>
      <w:r w:rsidR="00942875">
        <w:t xml:space="preserve">showed minimal </w:t>
      </w:r>
      <w:r w:rsidR="00FB4A4C">
        <w:t>improve</w:t>
      </w:r>
      <w:r w:rsidR="00603025">
        <w:t>ment</w:t>
      </w:r>
      <w:r w:rsidR="00FB4A4C">
        <w:t xml:space="preserve"> over the management period as stock</w:t>
      </w:r>
      <w:r w:rsidR="00096542">
        <w:t>s</w:t>
      </w:r>
      <w:r w:rsidR="00FB4A4C">
        <w:t xml:space="preserve"> began to be </w:t>
      </w:r>
      <w:r w:rsidR="00FB4A4C">
        <w:lastRenderedPageBreak/>
        <w:t xml:space="preserve">assessed </w:t>
      </w:r>
      <w:r w:rsidR="00A6292D">
        <w:t xml:space="preserve">to be </w:t>
      </w:r>
      <w:r w:rsidR="00FB4A4C">
        <w:t xml:space="preserve">rebuilt, and sample sizes returned to historical levels.  </w:t>
      </w:r>
      <w:r>
        <w:t xml:space="preserve">The </w:t>
      </w:r>
      <w:r w:rsidR="00942875">
        <w:t>limited</w:t>
      </w:r>
      <w:r>
        <w:t xml:space="preserve"> improvement in the RMSE for the eliminated data scenario was driven by th</w:t>
      </w:r>
      <w:r w:rsidR="00096542">
        <w:t xml:space="preserve">e </w:t>
      </w:r>
      <w:r>
        <w:t xml:space="preserve">simulations that were never </w:t>
      </w:r>
      <w:r w:rsidR="00395200">
        <w:t xml:space="preserve">projected </w:t>
      </w:r>
      <w:r>
        <w:t xml:space="preserve">to have </w:t>
      </w:r>
      <w:r w:rsidR="00FB4A4C">
        <w:t xml:space="preserve">rebuilt to the target biomass </w:t>
      </w:r>
      <w:r>
        <w:t xml:space="preserve">(35 out of 100 simulations).  </w:t>
      </w:r>
      <w:r w:rsidR="006445AF">
        <w:t xml:space="preserve"> </w:t>
      </w:r>
    </w:p>
    <w:p w14:paraId="678B5365" w14:textId="413A3197" w:rsidR="00692EA3" w:rsidRDefault="00692EA3" w:rsidP="006F38C2">
      <w:pPr>
        <w:spacing w:line="480" w:lineRule="auto"/>
      </w:pPr>
      <w:r>
        <w:t>Examining the</w:t>
      </w:r>
      <w:r w:rsidR="006445AF">
        <w:t xml:space="preserve"> eliminated data scenario</w:t>
      </w:r>
      <w:r w:rsidR="00FB4A4C">
        <w:t xml:space="preserve"> closer </w:t>
      </w:r>
      <w:r>
        <w:t>revealed a pattern</w:t>
      </w:r>
      <w:r w:rsidR="00FB4A4C">
        <w:t xml:space="preserve"> in the performance of the estimation method</w:t>
      </w:r>
      <w:r>
        <w:t>.</w:t>
      </w:r>
      <w:r w:rsidR="00C43B20">
        <w:t xml:space="preserve"> </w:t>
      </w:r>
      <w:r>
        <w:t>T</w:t>
      </w:r>
      <w:r w:rsidR="00F93380">
        <w:t>he</w:t>
      </w:r>
      <w:r>
        <w:t xml:space="preserve"> eliminated data scenario simulations </w:t>
      </w:r>
      <w:r w:rsidR="00F93380">
        <w:t xml:space="preserve">were divided and plotted based on whether the estimation method </w:t>
      </w:r>
      <w:r w:rsidR="005E31EE">
        <w:t xml:space="preserve">projected </w:t>
      </w:r>
      <w:r w:rsidR="00F93380">
        <w:t xml:space="preserve">the simulation rebuilt </w:t>
      </w:r>
      <w:r w:rsidR="00FB4A4C">
        <w:t xml:space="preserve">(65 simulations) </w:t>
      </w:r>
      <w:r w:rsidR="00F93380">
        <w:t>or failed to rebuild</w:t>
      </w:r>
      <w:r w:rsidR="00FB4A4C">
        <w:t xml:space="preserve"> (35 simulations</w:t>
      </w:r>
      <w:r w:rsidR="00C628E7">
        <w:t>)</w:t>
      </w:r>
      <w:r w:rsidR="00A6292D">
        <w:t xml:space="preserve"> by the end of the </w:t>
      </w:r>
      <w:r w:rsidR="00C76537">
        <w:t>management</w:t>
      </w:r>
      <w:r w:rsidR="00A6292D">
        <w:t xml:space="preserve"> period</w:t>
      </w:r>
      <w:r w:rsidR="00F93380">
        <w:t xml:space="preserve">.  To allow comparison, the estimates from the full data scenario were </w:t>
      </w:r>
      <w:r w:rsidR="00C76537">
        <w:t xml:space="preserve">also </w:t>
      </w:r>
      <w:r w:rsidR="00F93380">
        <w:t xml:space="preserve">divided </w:t>
      </w:r>
      <w:r w:rsidR="004755C6">
        <w:t>into</w:t>
      </w:r>
      <w:r w:rsidR="005E31EE">
        <w:t xml:space="preserve"> the</w:t>
      </w:r>
      <w:r w:rsidR="004755C6">
        <w:t xml:space="preserve"> same two groups</w:t>
      </w:r>
      <w:r w:rsidR="00F93380">
        <w:t xml:space="preserve"> and plotted. </w:t>
      </w:r>
      <w:r w:rsidR="00C43B20">
        <w:t>The estimated spawning biomass</w:t>
      </w:r>
      <w:r w:rsidR="00942875">
        <w:t>es</w:t>
      </w:r>
      <w:r w:rsidR="00C43B20">
        <w:t xml:space="preserve"> </w:t>
      </w:r>
      <w:r w:rsidR="005E31EE">
        <w:t>w</w:t>
      </w:r>
      <w:r w:rsidR="00942875">
        <w:t>ere</w:t>
      </w:r>
      <w:r w:rsidR="005E31EE">
        <w:t xml:space="preserve"> considerably less that the true values </w:t>
      </w:r>
      <w:r w:rsidR="00C43B20">
        <w:t>in th</w:t>
      </w:r>
      <w:r w:rsidR="00F93380">
        <w:t>e first assessment year (Figs. 6b</w:t>
      </w:r>
      <w:r w:rsidR="00C43B20">
        <w:t xml:space="preserve"> </w:t>
      </w:r>
      <w:r w:rsidR="00FB4A4C">
        <w:t>[</w:t>
      </w:r>
      <w:r w:rsidR="00F93380">
        <w:t>white</w:t>
      </w:r>
      <w:r w:rsidR="00FB4A4C">
        <w:t>]</w:t>
      </w:r>
      <w:r w:rsidR="00C43B20">
        <w:t xml:space="preserve">) for the </w:t>
      </w:r>
      <w:r w:rsidR="00296CB9">
        <w:t>35 simulations</w:t>
      </w:r>
      <w:r w:rsidR="00C43B20">
        <w:t xml:space="preserve"> that were estimated not</w:t>
      </w:r>
      <w:r w:rsidR="00296CB9">
        <w:t xml:space="preserve"> to be rebuilt by the end of the management period.  </w:t>
      </w:r>
      <w:r w:rsidR="00BD0D89">
        <w:t xml:space="preserve">The </w:t>
      </w:r>
      <w:r w:rsidR="005E31EE">
        <w:t>under</w:t>
      </w:r>
      <w:r w:rsidR="00BD0D89">
        <w:t>estimat</w:t>
      </w:r>
      <w:r w:rsidR="00C76537">
        <w:t xml:space="preserve">es of </w:t>
      </w:r>
      <w:r w:rsidR="00F93380">
        <w:t>spawning biomass (Fig. 6b</w:t>
      </w:r>
      <w:r w:rsidR="0000237A">
        <w:t xml:space="preserve"> </w:t>
      </w:r>
      <w:r w:rsidR="00FB4A4C">
        <w:t>[</w:t>
      </w:r>
      <w:r w:rsidR="00F93380">
        <w:t>white</w:t>
      </w:r>
      <w:r w:rsidR="00FB4A4C">
        <w:t>]</w:t>
      </w:r>
      <w:r w:rsidR="0000237A">
        <w:t xml:space="preserve">) </w:t>
      </w:r>
      <w:r w:rsidR="00BD0D89">
        <w:t>were driven by estimates of steepness</w:t>
      </w:r>
      <w:r w:rsidR="005E31EE">
        <w:t xml:space="preserve"> that were much less than the true value</w:t>
      </w:r>
      <w:r w:rsidR="00BD0D89">
        <w:t xml:space="preserve"> i</w:t>
      </w:r>
      <w:r w:rsidR="00F93380">
        <w:t xml:space="preserve">n the first assessment (Fig. 6d </w:t>
      </w:r>
      <w:r w:rsidR="00FB4A4C">
        <w:t>[</w:t>
      </w:r>
      <w:r w:rsidR="00F93380">
        <w:t>white</w:t>
      </w:r>
      <w:r w:rsidR="00FB4A4C">
        <w:t>]</w:t>
      </w:r>
      <w:r w:rsidR="00BD0D89">
        <w:t xml:space="preserve">).  </w:t>
      </w:r>
      <w:r>
        <w:t xml:space="preserve">Data collection for the eliminated data scenario </w:t>
      </w:r>
      <w:r w:rsidR="00FB4A4C">
        <w:t>did</w:t>
      </w:r>
      <w:r>
        <w:t xml:space="preserve"> not resume until the stock was </w:t>
      </w:r>
      <w:r w:rsidR="00942875">
        <w:t>projected</w:t>
      </w:r>
      <w:r>
        <w:t xml:space="preserve"> rebuilt</w:t>
      </w:r>
      <w:r w:rsidR="00FB4A4C">
        <w:t>, and i</w:t>
      </w:r>
      <w:r w:rsidR="00296CB9">
        <w:t xml:space="preserve">n the absence of new data, the </w:t>
      </w:r>
      <w:r w:rsidR="005E31EE">
        <w:t>under</w:t>
      </w:r>
      <w:r w:rsidR="00FB4A4C">
        <w:t>estimates of steepness</w:t>
      </w:r>
      <w:r w:rsidR="009A0E1D">
        <w:t xml:space="preserve"> resulted in the estimation method </w:t>
      </w:r>
      <w:r w:rsidR="00902951">
        <w:t xml:space="preserve">perceiving </w:t>
      </w:r>
      <w:r w:rsidR="009A0E1D">
        <w:t>a less productive stock requiring an extended period</w:t>
      </w:r>
      <w:r w:rsidR="00902951">
        <w:t xml:space="preserve"> to rebuild</w:t>
      </w:r>
      <w:r w:rsidR="00C76537">
        <w:t xml:space="preserve"> to the target biomass</w:t>
      </w:r>
      <w:r w:rsidR="00296CB9">
        <w:t>.  However, with full data present</w:t>
      </w:r>
      <w:r w:rsidR="0069712D">
        <w:t>, estimated quantities</w:t>
      </w:r>
      <w:r w:rsidR="00296CB9">
        <w:t xml:space="preserve"> </w:t>
      </w:r>
      <w:r w:rsidR="00F93380">
        <w:t xml:space="preserve">(spawning biomass and steepness) </w:t>
      </w:r>
      <w:r w:rsidR="009A0E1D">
        <w:t xml:space="preserve">improved </w:t>
      </w:r>
      <w:r w:rsidR="00296CB9">
        <w:t xml:space="preserve">for this subset of simulations </w:t>
      </w:r>
      <w:r w:rsidR="009A0E1D">
        <w:t>and were</w:t>
      </w:r>
      <w:r w:rsidR="00296CB9">
        <w:t xml:space="preserve"> </w:t>
      </w:r>
      <w:r w:rsidR="009A0E1D">
        <w:t xml:space="preserve">median </w:t>
      </w:r>
      <w:r w:rsidR="00296CB9">
        <w:t>unbias</w:t>
      </w:r>
      <w:r w:rsidR="00296CB9" w:rsidRPr="005E31EE">
        <w:t xml:space="preserve">ed </w:t>
      </w:r>
      <w:r w:rsidR="005E31EE" w:rsidRPr="005E31EE">
        <w:t>(</w:t>
      </w:r>
      <w:r w:rsidR="00603025">
        <w:t>t</w:t>
      </w:r>
      <w:r w:rsidR="005E31EE" w:rsidRPr="005E31EE">
        <w:t xml:space="preserve">he term "median unbiased" will be used to define cases in which the median of </w:t>
      </w:r>
      <w:r w:rsidR="005E31EE">
        <w:t>the relative errors equals zero</w:t>
      </w:r>
      <w:r w:rsidR="005E31EE" w:rsidRPr="005E31EE">
        <w:t xml:space="preserve">) </w:t>
      </w:r>
      <w:r w:rsidR="00296CB9">
        <w:t>by the end o</w:t>
      </w:r>
      <w:r w:rsidR="00F93380">
        <w:t>f the management period (Fig. 6a</w:t>
      </w:r>
      <w:r w:rsidR="00BD0D89">
        <w:t xml:space="preserve"> </w:t>
      </w:r>
      <w:r w:rsidR="00F93380">
        <w:t>and 6c</w:t>
      </w:r>
      <w:r w:rsidR="009A0E1D">
        <w:t xml:space="preserve"> [white]</w:t>
      </w:r>
      <w:r w:rsidR="00296CB9">
        <w:t xml:space="preserve">).  </w:t>
      </w:r>
      <w:r w:rsidR="0069712D">
        <w:t>In cont</w:t>
      </w:r>
      <w:r w:rsidR="00BD0D89">
        <w:t>r</w:t>
      </w:r>
      <w:r w:rsidR="0069712D">
        <w:t>ast</w:t>
      </w:r>
      <w:r w:rsidR="004717E7">
        <w:t>,</w:t>
      </w:r>
      <w:r w:rsidR="0069712D">
        <w:t xml:space="preserve"> t</w:t>
      </w:r>
      <w:r w:rsidR="00296CB9">
        <w:t xml:space="preserve">he simulations that were </w:t>
      </w:r>
      <w:r w:rsidR="00EE7AA2">
        <w:t>project</w:t>
      </w:r>
      <w:r w:rsidR="00603025">
        <w:t>ed</w:t>
      </w:r>
      <w:r w:rsidR="00EE7AA2">
        <w:t xml:space="preserve"> </w:t>
      </w:r>
      <w:r w:rsidR="00296CB9">
        <w:t>to have successfully rebuilt for the eliminate</w:t>
      </w:r>
      <w:r w:rsidR="00C76537">
        <w:t>d</w:t>
      </w:r>
      <w:r w:rsidR="00296CB9">
        <w:t xml:space="preserve"> data scenario</w:t>
      </w:r>
      <w:r w:rsidR="00EE7AA2">
        <w:t>,</w:t>
      </w:r>
      <w:r w:rsidR="0069712D">
        <w:t xml:space="preserve"> estimated </w:t>
      </w:r>
      <w:r w:rsidR="004717E7">
        <w:t>steepness values</w:t>
      </w:r>
      <w:r w:rsidR="0069712D">
        <w:t xml:space="preserve"> that were </w:t>
      </w:r>
      <w:r w:rsidR="00EE7AA2">
        <w:t xml:space="preserve">greater than the true value </w:t>
      </w:r>
      <w:r w:rsidR="00F93380">
        <w:t>(Figs. 6d</w:t>
      </w:r>
      <w:r w:rsidR="0069712D">
        <w:t xml:space="preserve"> </w:t>
      </w:r>
      <w:r w:rsidR="009A0E1D">
        <w:t>[</w:t>
      </w:r>
      <w:r w:rsidR="00F93380">
        <w:t>grey</w:t>
      </w:r>
      <w:r w:rsidR="009A0E1D">
        <w:t>]</w:t>
      </w:r>
      <w:r w:rsidR="0069712D">
        <w:t xml:space="preserve">). </w:t>
      </w:r>
      <w:r w:rsidR="00296CB9">
        <w:t xml:space="preserve"> </w:t>
      </w:r>
    </w:p>
    <w:p w14:paraId="7A8688DB" w14:textId="2E396DED" w:rsidR="00906899" w:rsidRDefault="00692EA3" w:rsidP="006F38C2">
      <w:pPr>
        <w:spacing w:line="480" w:lineRule="auto"/>
      </w:pPr>
      <w:r>
        <w:t xml:space="preserve">The estimates of steepness varied across data scenarios.  The full data scenario resulted in median unbiased estimates by the end of the management period (Fig. 7a).  In contrast, the </w:t>
      </w:r>
      <w:r w:rsidR="00902951">
        <w:lastRenderedPageBreak/>
        <w:t xml:space="preserve">median of the estimates of steepness for the </w:t>
      </w:r>
      <w:r>
        <w:t xml:space="preserve">reduced data </w:t>
      </w:r>
      <w:r w:rsidR="00C76537">
        <w:t>scenario were greater than the true steepness</w:t>
      </w:r>
      <w:r w:rsidR="00AF302B">
        <w:t xml:space="preserve"> during the management period</w:t>
      </w:r>
      <w:r w:rsidR="00DD207A">
        <w:t xml:space="preserve"> </w:t>
      </w:r>
      <w:r>
        <w:t xml:space="preserve">(Fig. 7b).  The eliminated data scenario had the highest </w:t>
      </w:r>
      <w:r w:rsidR="00EE7AA2">
        <w:t>among-simulation variability</w:t>
      </w:r>
      <w:r>
        <w:t xml:space="preserve"> among estimates of steepness </w:t>
      </w:r>
      <w:r w:rsidR="00DD207A">
        <w:t>during</w:t>
      </w:r>
      <w:r>
        <w:t xml:space="preserve"> the management period (Fig. 7c) due to the mix</w:t>
      </w:r>
      <w:r w:rsidR="0068017E">
        <w:t>ture</w:t>
      </w:r>
      <w:r>
        <w:t xml:space="preserve"> of </w:t>
      </w:r>
      <w:r w:rsidR="00EE7AA2">
        <w:t>rebuilt</w:t>
      </w:r>
      <w:r w:rsidR="00AF302B">
        <w:t xml:space="preserve"> </w:t>
      </w:r>
      <w:r w:rsidR="0068017E">
        <w:t>and</w:t>
      </w:r>
      <w:r>
        <w:t xml:space="preserve"> not rebuilt stocks</w:t>
      </w:r>
      <w:r w:rsidR="00AF302B">
        <w:t>.</w:t>
      </w:r>
    </w:p>
    <w:p w14:paraId="6E1E33F0" w14:textId="22419580" w:rsidR="00DA6237" w:rsidRDefault="002B4F81" w:rsidP="006F38C2">
      <w:pPr>
        <w:spacing w:line="480" w:lineRule="auto"/>
      </w:pPr>
      <w:r>
        <w:t xml:space="preserve">The median number of years estimated for the stocks to recover to </w:t>
      </w:r>
      <w:r w:rsidR="00CE2A41">
        <w:t xml:space="preserve">the </w:t>
      </w:r>
      <w:r>
        <w:t xml:space="preserve">target biomass for the full data scenario was longer </w:t>
      </w:r>
      <w:r w:rsidR="000D0DDE">
        <w:t xml:space="preserve">than </w:t>
      </w:r>
      <w:r>
        <w:t xml:space="preserve">the median recovery year within the operating model (Table 2).  In contrast, both the reduced and eliminated data scenarios </w:t>
      </w:r>
      <w:r w:rsidR="00AF302B">
        <w:t>had</w:t>
      </w:r>
      <w:r>
        <w:t xml:space="preserve"> shorter median recovery time</w:t>
      </w:r>
      <w:r w:rsidR="00AF302B">
        <w:t>s</w:t>
      </w:r>
      <w:r>
        <w:t xml:space="preserve"> compared to the operating model (Table 2).  The contrast in estimated recovery ti</w:t>
      </w:r>
      <w:r w:rsidR="00BD3DCA">
        <w:t>mes across the data scenarios was</w:t>
      </w:r>
      <w:r>
        <w:t xml:space="preserve"> related to the average cat</w:t>
      </w:r>
      <w:r w:rsidR="005A00A8">
        <w:t>ch obtained during rebuilding along with the bias and</w:t>
      </w:r>
      <w:r>
        <w:t xml:space="preserve"> </w:t>
      </w:r>
      <w:r w:rsidR="00DD207A">
        <w:t>variability</w:t>
      </w:r>
      <w:r>
        <w:t xml:space="preserve"> of estimates.  The </w:t>
      </w:r>
      <w:r w:rsidR="00902951">
        <w:t xml:space="preserve">median </w:t>
      </w:r>
      <w:r w:rsidR="000D0DDE">
        <w:t xml:space="preserve">error associated with </w:t>
      </w:r>
      <w:r w:rsidR="00902951">
        <w:t xml:space="preserve">relative spawning biomass for </w:t>
      </w:r>
      <w:r w:rsidR="000D0DDE">
        <w:t xml:space="preserve">the </w:t>
      </w:r>
      <w:r>
        <w:t xml:space="preserve">full data scenario </w:t>
      </w:r>
      <w:r w:rsidR="00AF302B">
        <w:t>was less than zero</w:t>
      </w:r>
      <w:r w:rsidR="00030726">
        <w:t>,</w:t>
      </w:r>
      <w:r w:rsidR="00AF302B">
        <w:t xml:space="preserve"> with </w:t>
      </w:r>
      <w:r w:rsidR="0068017E">
        <w:t xml:space="preserve">low </w:t>
      </w:r>
      <w:r w:rsidR="00EE7AA2">
        <w:t>among-simulation</w:t>
      </w:r>
      <w:r w:rsidR="0068017E">
        <w:t xml:space="preserve"> variability</w:t>
      </w:r>
      <w:r w:rsidR="00942875">
        <w:t xml:space="preserve"> (compared to the other data scenarios)</w:t>
      </w:r>
      <w:r w:rsidR="0068017E">
        <w:t xml:space="preserve"> </w:t>
      </w:r>
      <w:r w:rsidR="00EE7AA2">
        <w:t>for all</w:t>
      </w:r>
      <w:r w:rsidR="00DA6237">
        <w:t xml:space="preserve"> assessment years,</w:t>
      </w:r>
      <w:r w:rsidR="005A00A8">
        <w:t xml:space="preserve"> resulting </w:t>
      </w:r>
      <w:r w:rsidR="00DA6237">
        <w:t>in estimates that predicted constant rebuilding but at a slower rate than the true stock</w:t>
      </w:r>
      <w:r w:rsidR="005A00A8">
        <w:t xml:space="preserve"> </w:t>
      </w:r>
      <w:r w:rsidR="00ED5761">
        <w:t>(Fig. 4</w:t>
      </w:r>
      <w:r w:rsidR="00DD207A">
        <w:t>a</w:t>
      </w:r>
      <w:r w:rsidR="00ED5761">
        <w:t>).</w:t>
      </w:r>
      <w:r w:rsidR="0068017E">
        <w:t xml:space="preserve">  In contrast, t</w:t>
      </w:r>
      <w:r w:rsidR="005A00A8">
        <w:t xml:space="preserve">he reduced data scenario </w:t>
      </w:r>
      <w:r w:rsidR="00DA6237">
        <w:t xml:space="preserve">had </w:t>
      </w:r>
      <w:r w:rsidR="00BF6978">
        <w:t xml:space="preserve">higher </w:t>
      </w:r>
      <w:r w:rsidR="0068017E">
        <w:t xml:space="preserve">variability </w:t>
      </w:r>
      <w:r w:rsidR="00EE7AA2">
        <w:t xml:space="preserve">over time </w:t>
      </w:r>
      <w:r w:rsidR="000D0DDE">
        <w:t xml:space="preserve">(i.e. within-simulation) </w:t>
      </w:r>
      <w:r w:rsidR="0068017E">
        <w:t xml:space="preserve">across the estimates </w:t>
      </w:r>
      <w:r w:rsidR="008C7087">
        <w:t xml:space="preserve">of </w:t>
      </w:r>
      <w:r w:rsidR="00002C86">
        <w:t xml:space="preserve">error associated with </w:t>
      </w:r>
      <w:r w:rsidR="008C7087">
        <w:t xml:space="preserve">relative </w:t>
      </w:r>
      <w:r w:rsidR="0009663C">
        <w:t xml:space="preserve">spawning </w:t>
      </w:r>
      <w:r w:rsidR="008C7087">
        <w:t>biomass</w:t>
      </w:r>
      <w:r w:rsidR="00002C86">
        <w:t xml:space="preserve"> (Fig. 4b).  The variability of </w:t>
      </w:r>
      <w:r w:rsidR="008C7087">
        <w:t xml:space="preserve">estimates between assessments resulted in stocks being estimated recovered earlier than </w:t>
      </w:r>
      <w:r w:rsidR="00BF6978">
        <w:t xml:space="preserve">was the case in </w:t>
      </w:r>
      <w:r w:rsidR="008C7087">
        <w:t>the operating model</w:t>
      </w:r>
      <w:r w:rsidR="004C291F">
        <w:t xml:space="preserve"> due </w:t>
      </w:r>
      <w:r w:rsidR="00085C13">
        <w:t>to estimation error driven by th</w:t>
      </w:r>
      <w:r w:rsidR="004C291F">
        <w:t>e</w:t>
      </w:r>
      <w:r w:rsidR="008C7087">
        <w:t xml:space="preserve"> limited composition samples during rebuilding.  </w:t>
      </w:r>
    </w:p>
    <w:p w14:paraId="3F5FD1C1" w14:textId="724BC264" w:rsidR="00ED5761" w:rsidRDefault="00DA6237" w:rsidP="006F38C2">
      <w:pPr>
        <w:spacing w:line="480" w:lineRule="auto"/>
      </w:pPr>
      <w:r>
        <w:t>The reduced data sce</w:t>
      </w:r>
      <w:r w:rsidR="0068017E">
        <w:t>nario had</w:t>
      </w:r>
      <w:r>
        <w:t xml:space="preserve"> the lowest </w:t>
      </w:r>
      <w:r w:rsidR="0009663C">
        <w:t xml:space="preserve">median </w:t>
      </w:r>
      <w:r>
        <w:t>average catch during rebuilding (Table 3)</w:t>
      </w:r>
      <w:r w:rsidR="00AF302B">
        <w:t>,</w:t>
      </w:r>
      <w:r w:rsidR="0009663C">
        <w:t xml:space="preserve"> with </w:t>
      </w:r>
      <w:r w:rsidR="000D0DDE">
        <w:t xml:space="preserve">the </w:t>
      </w:r>
      <w:r w:rsidR="0009663C">
        <w:t>median rebuilding time estimated shorter than the true time to recovery with</w:t>
      </w:r>
      <w:r w:rsidR="00AF302B">
        <w:t>in</w:t>
      </w:r>
      <w:r w:rsidR="0009663C">
        <w:t xml:space="preserve"> the </w:t>
      </w:r>
      <w:r w:rsidR="00BF6978">
        <w:t xml:space="preserve">operating </w:t>
      </w:r>
      <w:r w:rsidR="0009663C">
        <w:t xml:space="preserve">model (Table 2). </w:t>
      </w:r>
      <w:r w:rsidR="008C7087">
        <w:t xml:space="preserve">The </w:t>
      </w:r>
      <w:r w:rsidR="009A7634">
        <w:t>eliminated data scenario which was</w:t>
      </w:r>
      <w:r w:rsidR="008C7087">
        <w:t xml:space="preserve"> entirely dependent upon historical data</w:t>
      </w:r>
      <w:r w:rsidR="00A26E06">
        <w:t xml:space="preserve"> until the stocks were </w:t>
      </w:r>
      <w:r w:rsidR="00BF6978">
        <w:t xml:space="preserve">projected to be </w:t>
      </w:r>
      <w:r w:rsidR="00A26E06">
        <w:t>rebuilt</w:t>
      </w:r>
      <w:r w:rsidR="008C7087">
        <w:t>, es</w:t>
      </w:r>
      <w:r w:rsidR="00A26E06">
        <w:t>sentially projected</w:t>
      </w:r>
      <w:r w:rsidR="008C7087">
        <w:t xml:space="preserve"> the population forward with each assessment based on the initial parameter estimates</w:t>
      </w:r>
      <w:r w:rsidR="00A26E06">
        <w:t xml:space="preserve"> from the historical data</w:t>
      </w:r>
      <w:r>
        <w:t>,</w:t>
      </w:r>
      <w:r w:rsidR="008C7087">
        <w:t xml:space="preserve"> </w:t>
      </w:r>
      <w:r w:rsidR="0009663C">
        <w:lastRenderedPageBreak/>
        <w:t>resulting</w:t>
      </w:r>
      <w:r w:rsidR="008C7087">
        <w:t xml:space="preserve"> in </w:t>
      </w:r>
      <w:r w:rsidR="005E5540">
        <w:t xml:space="preserve">high </w:t>
      </w:r>
      <w:r w:rsidR="0009663C">
        <w:t xml:space="preserve">median </w:t>
      </w:r>
      <w:r w:rsidR="005E5540">
        <w:t>average catches during rebuilding</w:t>
      </w:r>
      <w:r w:rsidR="00A26E06">
        <w:t>,</w:t>
      </w:r>
      <w:r w:rsidR="005E5540">
        <w:t xml:space="preserve"> </w:t>
      </w:r>
      <w:r w:rsidR="007F1615">
        <w:t xml:space="preserve">and </w:t>
      </w:r>
      <w:r w:rsidR="005E5540">
        <w:t xml:space="preserve">the lowest </w:t>
      </w:r>
      <w:r w:rsidR="0009663C">
        <w:t xml:space="preserve">median </w:t>
      </w:r>
      <w:r w:rsidR="005E5540">
        <w:t xml:space="preserve">AAV during rebuilding and across the entire management period (Table 3).  </w:t>
      </w:r>
    </w:p>
    <w:p w14:paraId="57C4931B" w14:textId="4046C530" w:rsidR="00395FCD" w:rsidRDefault="00DA2842" w:rsidP="006F38C2">
      <w:pPr>
        <w:spacing w:line="480" w:lineRule="auto"/>
      </w:pPr>
      <w:r>
        <w:t>R</w:t>
      </w:r>
      <w:r w:rsidR="00986617">
        <w:t xml:space="preserve">eduction </w:t>
      </w:r>
      <w:r w:rsidR="00775A51">
        <w:t xml:space="preserve">or </w:t>
      </w:r>
      <w:r w:rsidR="00986617">
        <w:t>elimination of data during rebuilding increase</w:t>
      </w:r>
      <w:r>
        <w:t>d</w:t>
      </w:r>
      <w:r w:rsidR="00986617">
        <w:t xml:space="preserve"> </w:t>
      </w:r>
      <w:r w:rsidR="00A76FAF">
        <w:t xml:space="preserve">the </w:t>
      </w:r>
      <w:r w:rsidR="00942875">
        <w:t xml:space="preserve">among-simulation </w:t>
      </w:r>
      <w:r w:rsidR="00C1029F">
        <w:t>variability</w:t>
      </w:r>
      <w:r w:rsidR="00986617">
        <w:t xml:space="preserve"> </w:t>
      </w:r>
      <w:r w:rsidR="009A7634">
        <w:t>about</w:t>
      </w:r>
      <w:r w:rsidR="00986617">
        <w:t xml:space="preserve"> estimates </w:t>
      </w:r>
      <w:r w:rsidR="00AF3AF1">
        <w:t xml:space="preserve">of the size at </w:t>
      </w:r>
      <w:r w:rsidR="00953ED2">
        <w:t>maximum</w:t>
      </w:r>
      <w:r w:rsidR="00AF3AF1">
        <w:t xml:space="preserve"> fishery selectivity</w:t>
      </w:r>
      <w:r w:rsidR="00A26E06">
        <w:t xml:space="preserve"> which defined the ascending limb of the selectivity curve (</w:t>
      </w:r>
      <w:r w:rsidR="0009663C">
        <w:t>see Fig. 1a</w:t>
      </w:r>
      <w:r w:rsidR="00A26E06">
        <w:t>)</w:t>
      </w:r>
      <w:r w:rsidR="007F1615">
        <w:t>,</w:t>
      </w:r>
      <w:r w:rsidR="005E5540">
        <w:t xml:space="preserve"> with the estimates </w:t>
      </w:r>
      <w:r w:rsidR="00A76FAF">
        <w:t>generally equal to the true value in median terms for all</w:t>
      </w:r>
      <w:r w:rsidR="004371B1">
        <w:t xml:space="preserve"> data </w:t>
      </w:r>
      <w:r w:rsidR="00A76FAF">
        <w:t>scenarios</w:t>
      </w:r>
      <w:r w:rsidR="00337C42">
        <w:t xml:space="preserve"> (Fig. 8</w:t>
      </w:r>
      <w:r w:rsidR="005E5540">
        <w:t>a-c)</w:t>
      </w:r>
      <w:r w:rsidR="00953ED2">
        <w:t>.</w:t>
      </w:r>
      <w:r w:rsidR="004371B1">
        <w:t xml:space="preserve"> </w:t>
      </w:r>
      <w:r w:rsidR="00953ED2">
        <w:t>T</w:t>
      </w:r>
      <w:r w:rsidR="004371B1">
        <w:t xml:space="preserve">he </w:t>
      </w:r>
      <w:r w:rsidR="00BF6978">
        <w:t xml:space="preserve">among-simulation </w:t>
      </w:r>
      <w:r w:rsidR="0009663C">
        <w:t>variability</w:t>
      </w:r>
      <w:r w:rsidR="004371B1">
        <w:t xml:space="preserve"> of the estimates for the reduced and eliminated scenarios </w:t>
      </w:r>
      <w:r w:rsidR="007F1615">
        <w:t xml:space="preserve">improved </w:t>
      </w:r>
      <w:r w:rsidR="004371B1">
        <w:t>when the majority of the stock</w:t>
      </w:r>
      <w:r w:rsidR="00953ED2">
        <w:t>s</w:t>
      </w:r>
      <w:r w:rsidR="004371B1">
        <w:t xml:space="preserve"> </w:t>
      </w:r>
      <w:r w:rsidR="005E5540">
        <w:t>had</w:t>
      </w:r>
      <w:r w:rsidR="00A76FAF">
        <w:t xml:space="preserve"> </w:t>
      </w:r>
      <w:r w:rsidR="004371B1">
        <w:t>rebuilt</w:t>
      </w:r>
      <w:r w:rsidR="009A7634">
        <w:t>,</w:t>
      </w:r>
      <w:r w:rsidR="004371B1">
        <w:t xml:space="preserve"> and fishery composition sample sizes return</w:t>
      </w:r>
      <w:r w:rsidR="00C344F6">
        <w:t>ed</w:t>
      </w:r>
      <w:r w:rsidR="004371B1">
        <w:t xml:space="preserve"> </w:t>
      </w:r>
      <w:r w:rsidR="0009663C">
        <w:t>to</w:t>
      </w:r>
      <w:r w:rsidR="00337C42">
        <w:t xml:space="preserve"> historical levels.  </w:t>
      </w:r>
      <w:r w:rsidR="005E5540">
        <w:t xml:space="preserve">The full and reduced data scenarios </w:t>
      </w:r>
      <w:r w:rsidR="009A7634">
        <w:t>were allowed to estimate dome-</w:t>
      </w:r>
      <w:r w:rsidR="004371B1">
        <w:t xml:space="preserve">shaped selectivity during the rebuilding period (the eliminated data scenario did not allow </w:t>
      </w:r>
      <w:r w:rsidR="00A76FAF">
        <w:t>for estimation of dome-</w:t>
      </w:r>
      <w:r w:rsidR="004371B1">
        <w:t xml:space="preserve">shaped </w:t>
      </w:r>
      <w:r w:rsidR="00A76FAF">
        <w:t xml:space="preserve">selectivity </w:t>
      </w:r>
      <w:r w:rsidR="004371B1">
        <w:t>due to the absence of fishery composition data)</w:t>
      </w:r>
      <w:r w:rsidR="007F1615">
        <w:t>, and</w:t>
      </w:r>
      <w:r w:rsidR="004371B1">
        <w:t xml:space="preserve"> resulted </w:t>
      </w:r>
      <w:r w:rsidR="007F1615">
        <w:t xml:space="preserve">in </w:t>
      </w:r>
      <w:r w:rsidR="00BF6978">
        <w:t>median estimates that exceeded the true values</w:t>
      </w:r>
      <w:r w:rsidR="00AF302B">
        <w:t xml:space="preserve"> and</w:t>
      </w:r>
      <w:r w:rsidR="00953ED2">
        <w:t xml:space="preserve"> were </w:t>
      </w:r>
      <w:r w:rsidR="004371B1">
        <w:t>high</w:t>
      </w:r>
      <w:r w:rsidR="00953ED2">
        <w:t>ly</w:t>
      </w:r>
      <w:r w:rsidR="004371B1">
        <w:t xml:space="preserve"> </w:t>
      </w:r>
      <w:r w:rsidR="00953ED2">
        <w:t xml:space="preserve">variable </w:t>
      </w:r>
      <w:r w:rsidR="00BF6978">
        <w:t xml:space="preserve">among simulations </w:t>
      </w:r>
      <w:r w:rsidR="00953ED2">
        <w:t xml:space="preserve">at </w:t>
      </w:r>
      <w:r w:rsidR="009A7634">
        <w:t xml:space="preserve">start of the management period </w:t>
      </w:r>
      <w:r w:rsidR="00337C42">
        <w:t>(Fig. 9</w:t>
      </w:r>
      <w:r w:rsidR="004371B1">
        <w:t>a-b)</w:t>
      </w:r>
      <w:r w:rsidR="00346291">
        <w:t xml:space="preserve">.  </w:t>
      </w:r>
      <w:r w:rsidR="009A7634">
        <w:t xml:space="preserve">The estimates </w:t>
      </w:r>
      <w:r w:rsidR="00FC2A2B">
        <w:t xml:space="preserve">that exceeded the true values </w:t>
      </w:r>
      <w:r w:rsidR="009A7634">
        <w:t>for this parameter indicated that the data available were not sufficient to inform the estimation method about the severity of the dome-shape in selectivity</w:t>
      </w:r>
      <w:r w:rsidR="00F11767">
        <w:t xml:space="preserve"> during rebuilding </w:t>
      </w:r>
      <w:r w:rsidR="009A7634">
        <w:t xml:space="preserve">(a higher estimated value </w:t>
      </w:r>
      <w:r w:rsidR="007F1615">
        <w:t xml:space="preserve">implies </w:t>
      </w:r>
      <w:r w:rsidR="004449E2">
        <w:t>the</w:t>
      </w:r>
      <w:r w:rsidR="008F37BB">
        <w:t xml:space="preserve"> dome in selectivity</w:t>
      </w:r>
      <w:r w:rsidR="004449E2">
        <w:t xml:space="preserve"> occurs at larger sizes with a higher proportion of the population relative to the operating model at full selectivity</w:t>
      </w:r>
      <w:r w:rsidR="00953ED2">
        <w:t xml:space="preserve">). </w:t>
      </w:r>
      <w:r w:rsidR="00346291">
        <w:t>The full data scenario resulte</w:t>
      </w:r>
      <w:r w:rsidR="00953ED2">
        <w:t xml:space="preserve">d in markedly improved estimates </w:t>
      </w:r>
      <w:r w:rsidR="00AF302B">
        <w:t xml:space="preserve">of </w:t>
      </w:r>
      <w:r w:rsidR="00953ED2">
        <w:t>the shape of the dome</w:t>
      </w:r>
      <w:r w:rsidR="00346291">
        <w:t xml:space="preserve"> over the management period, compared to t</w:t>
      </w:r>
      <w:r w:rsidR="004717E7">
        <w:t xml:space="preserve">he reduced data scenario </w:t>
      </w:r>
      <w:r w:rsidR="00337C42">
        <w:t>(Fig. 9</w:t>
      </w:r>
      <w:r w:rsidR="00346291">
        <w:t>a-b).</w:t>
      </w:r>
      <w:r w:rsidR="00953ED2">
        <w:t xml:space="preserve">  </w:t>
      </w:r>
    </w:p>
    <w:p w14:paraId="54230E32" w14:textId="66C4FD74" w:rsidR="00906899" w:rsidRDefault="00906899" w:rsidP="006F38C2">
      <w:pPr>
        <w:pStyle w:val="Heading2"/>
        <w:spacing w:line="480" w:lineRule="auto"/>
      </w:pPr>
      <w:r>
        <w:t>The impact of time-varying parameters</w:t>
      </w:r>
    </w:p>
    <w:p w14:paraId="1BDF7531" w14:textId="68A1A9E3" w:rsidR="001904E0" w:rsidRDefault="002F7CBD" w:rsidP="006F38C2">
      <w:pPr>
        <w:spacing w:line="480" w:lineRule="auto"/>
        <w:ind w:firstLine="0"/>
      </w:pPr>
      <w:r>
        <w:t xml:space="preserve">The </w:t>
      </w:r>
      <w:r w:rsidR="00E543D9">
        <w:t>case</w:t>
      </w:r>
      <w:r>
        <w:t xml:space="preserve"> that assumed time-varying </w:t>
      </w:r>
      <w:r w:rsidR="00466591">
        <w:t xml:space="preserve">annual deviations in </w:t>
      </w:r>
      <w:r>
        <w:t xml:space="preserve">natural mortality and fishery selectivity generally resulted in increased </w:t>
      </w:r>
      <w:r w:rsidR="00BF6978">
        <w:t xml:space="preserve">among-simulation </w:t>
      </w:r>
      <w:r>
        <w:t xml:space="preserve">variation </w:t>
      </w:r>
      <w:r w:rsidR="00120292">
        <w:t xml:space="preserve">in </w:t>
      </w:r>
      <w:r w:rsidR="00D35258">
        <w:t xml:space="preserve">estimation errors </w:t>
      </w:r>
      <w:r>
        <w:t xml:space="preserve">compared to the time-invariant </w:t>
      </w:r>
      <w:r w:rsidR="00045438">
        <w:t>case</w:t>
      </w:r>
      <w:r>
        <w:t xml:space="preserve">.  The </w:t>
      </w:r>
      <w:r w:rsidR="001904E0">
        <w:t xml:space="preserve">median </w:t>
      </w:r>
      <w:r w:rsidR="00002C86">
        <w:t xml:space="preserve">error </w:t>
      </w:r>
      <w:r>
        <w:t xml:space="preserve">of </w:t>
      </w:r>
      <w:r w:rsidR="00BF6978">
        <w:t xml:space="preserve">estimates of </w:t>
      </w:r>
      <w:r>
        <w:t xml:space="preserve">spawning biomass </w:t>
      </w:r>
      <w:r w:rsidR="00395200">
        <w:t xml:space="preserve">at </w:t>
      </w:r>
      <w:r>
        <w:t xml:space="preserve">the time of the first assessment </w:t>
      </w:r>
      <w:r w:rsidR="00BF6978">
        <w:t>exceeded the true values</w:t>
      </w:r>
      <w:r w:rsidR="00BF7196">
        <w:t xml:space="preserve"> and were</w:t>
      </w:r>
      <w:r>
        <w:t xml:space="preserve"> highly variable </w:t>
      </w:r>
      <w:r w:rsidR="00BF6978">
        <w:t xml:space="preserve">among simulations </w:t>
      </w:r>
      <w:r>
        <w:t xml:space="preserve">(Fig. 3d-f).  </w:t>
      </w:r>
      <w:r>
        <w:lastRenderedPageBreak/>
        <w:t xml:space="preserve">The </w:t>
      </w:r>
      <w:r w:rsidR="00BF6978">
        <w:t xml:space="preserve">among-simulation </w:t>
      </w:r>
      <w:r>
        <w:t xml:space="preserve">variance </w:t>
      </w:r>
      <w:r w:rsidR="00BF6978">
        <w:t xml:space="preserve">in </w:t>
      </w:r>
      <w:r w:rsidR="00D61482">
        <w:t xml:space="preserve">errors of </w:t>
      </w:r>
      <w:r w:rsidR="00BF6978">
        <w:t xml:space="preserve">estimates of </w:t>
      </w:r>
      <w:r>
        <w:t>spawning biomass decreased markedly for the full data scenario</w:t>
      </w:r>
      <w:r w:rsidR="00290BBE">
        <w:t xml:space="preserve"> </w:t>
      </w:r>
      <w:r w:rsidR="00120292">
        <w:t xml:space="preserve">after the </w:t>
      </w:r>
      <w:r w:rsidR="00290BBE">
        <w:t>first assessment</w:t>
      </w:r>
      <w:r w:rsidR="00275061">
        <w:t xml:space="preserve"> </w:t>
      </w:r>
      <w:r w:rsidR="00290BBE">
        <w:t>(Fig. 3d).  However, th</w:t>
      </w:r>
      <w:r w:rsidR="00BF7196">
        <w:t>is</w:t>
      </w:r>
      <w:r w:rsidR="00290BBE">
        <w:t xml:space="preserve"> </w:t>
      </w:r>
      <w:r w:rsidR="00FC2A2B">
        <w:t>variability</w:t>
      </w:r>
      <w:r w:rsidR="00290BBE">
        <w:t xml:space="preserve"> remained high for approximately the first </w:t>
      </w:r>
      <w:r w:rsidR="001C10E0">
        <w:t>twenty-five</w:t>
      </w:r>
      <w:r w:rsidR="00290BBE">
        <w:t xml:space="preserve"> years of the management </w:t>
      </w:r>
      <w:r w:rsidR="009A3AC4">
        <w:t>period for both the reduced</w:t>
      </w:r>
      <w:r w:rsidR="00290BBE">
        <w:t xml:space="preserve"> and eliminated data scen</w:t>
      </w:r>
      <w:r w:rsidR="001C10E0">
        <w:t>arios, until approximately 50</w:t>
      </w:r>
      <w:r w:rsidR="00290BBE">
        <w:t xml:space="preserve">% of the simulated stocks were estimated recovered and the fishery sample sizes increased to historical levels (Fig. 3e-f).  </w:t>
      </w:r>
      <w:r w:rsidR="001C10E0">
        <w:t xml:space="preserve">The full and reduced data scenarios resulted in </w:t>
      </w:r>
      <w:r w:rsidR="00290BBE">
        <w:t xml:space="preserve">median spawning biomass </w:t>
      </w:r>
      <w:r w:rsidR="00275061">
        <w:t>estimates that were</w:t>
      </w:r>
      <w:r w:rsidR="00290BBE">
        <w:t xml:space="preserve"> generally </w:t>
      </w:r>
      <w:r w:rsidR="00BF6978">
        <w:t>smaller than the operating model values</w:t>
      </w:r>
      <w:r w:rsidR="00275061">
        <w:t xml:space="preserve"> (Fig. 3</w:t>
      </w:r>
      <w:r w:rsidR="002C0888">
        <w:t>d</w:t>
      </w:r>
      <w:r w:rsidR="001C10E0">
        <w:t>-e</w:t>
      </w:r>
      <w:r w:rsidR="00642CEC">
        <w:t>).</w:t>
      </w:r>
      <w:r w:rsidR="00275061">
        <w:t xml:space="preserve">  However, the median</w:t>
      </w:r>
      <w:r w:rsidR="00D61482">
        <w:t>s</w:t>
      </w:r>
      <w:r w:rsidR="00275061">
        <w:t xml:space="preserve"> </w:t>
      </w:r>
      <w:r w:rsidR="00D61482">
        <w:t xml:space="preserve">of the errors for </w:t>
      </w:r>
      <w:r w:rsidR="00275061">
        <w:t>relative spawning biomass</w:t>
      </w:r>
      <w:r w:rsidR="00466591">
        <w:t>es</w:t>
      </w:r>
      <w:r w:rsidR="00275061">
        <w:t xml:space="preserve"> were variable ove</w:t>
      </w:r>
      <w:r w:rsidR="002C0888">
        <w:t>r the management period (Fig. 4d</w:t>
      </w:r>
      <w:r w:rsidR="00275061">
        <w:t>-e).</w:t>
      </w:r>
      <w:r w:rsidR="001C10E0">
        <w:t xml:space="preserve">  </w:t>
      </w:r>
      <w:r w:rsidR="00D61482">
        <w:t>T</w:t>
      </w:r>
      <w:r w:rsidR="001904E0">
        <w:t>he median</w:t>
      </w:r>
      <w:r w:rsidR="00D61482">
        <w:t>s of the estimates of</w:t>
      </w:r>
      <w:r w:rsidR="001904E0">
        <w:t xml:space="preserve"> </w:t>
      </w:r>
      <w:r w:rsidR="001C10E0">
        <w:t xml:space="preserve">relative spawning biomass </w:t>
      </w:r>
      <w:r w:rsidR="005A737D">
        <w:t xml:space="preserve">for eliminated data scenario </w:t>
      </w:r>
      <w:r w:rsidR="001C10E0">
        <w:t>w</w:t>
      </w:r>
      <w:r w:rsidR="005A737D">
        <w:t>ere</w:t>
      </w:r>
      <w:r w:rsidR="001C10E0">
        <w:t xml:space="preserve"> </w:t>
      </w:r>
      <w:r w:rsidR="00BF6978">
        <w:t>larger than operating model values</w:t>
      </w:r>
      <w:r w:rsidR="001C10E0">
        <w:t xml:space="preserve"> </w:t>
      </w:r>
      <w:r w:rsidR="00275061">
        <w:t xml:space="preserve">at the start </w:t>
      </w:r>
      <w:r w:rsidR="001C10E0">
        <w:t>of the management period</w:t>
      </w:r>
      <w:r w:rsidR="00275061">
        <w:t>,</w:t>
      </w:r>
      <w:r w:rsidR="001C10E0">
        <w:t xml:space="preserve"> but </w:t>
      </w:r>
      <w:r w:rsidR="005A737D">
        <w:t xml:space="preserve">became </w:t>
      </w:r>
      <w:r w:rsidR="00BF6978">
        <w:t>smaller than these values</w:t>
      </w:r>
      <w:r w:rsidR="001C10E0">
        <w:t xml:space="preserve"> as stocks rebuilt to target biomass and data collection resumed (Fig. 4f).</w:t>
      </w:r>
      <w:r w:rsidR="0069712D">
        <w:t xml:space="preserve">  </w:t>
      </w:r>
    </w:p>
    <w:p w14:paraId="1E548863" w14:textId="5C585A35" w:rsidR="001904E0" w:rsidRDefault="001904E0" w:rsidP="006F38C2">
      <w:pPr>
        <w:spacing w:line="480" w:lineRule="auto"/>
      </w:pPr>
      <w:r>
        <w:t>Compared to the case with time-invariant parameters the RMSE was higher for all data scenarios when time-varying parameters were present within the operating model (Fig. 5).  The RMSE about the estimated relative spawning biomass for the full data scenario was lower relative to the other scenarios for the entire management period (Fig. 5b).  Similar to the time-invariant results, the RMSE of relative spawning biomass for the eliminate</w:t>
      </w:r>
      <w:r w:rsidR="00BF7196">
        <w:t>d</w:t>
      </w:r>
      <w:r>
        <w:t xml:space="preserve"> data scenario was the highest among the scenarios across the entire management period</w:t>
      </w:r>
      <w:r w:rsidR="00FC2A2B">
        <w:t>,</w:t>
      </w:r>
      <w:r w:rsidR="00B209A4">
        <w:t xml:space="preserve"> pe</w:t>
      </w:r>
      <w:r w:rsidR="00BF7196">
        <w:t>aking in assessment year 68 at 221%</w:t>
      </w:r>
      <w:r w:rsidR="00FC2A2B">
        <w:t xml:space="preserve"> (a single simulation for the eliminated data scenario</w:t>
      </w:r>
      <w:r w:rsidR="00F11767">
        <w:t>,</w:t>
      </w:r>
      <w:r w:rsidR="00FC2A2B">
        <w:t xml:space="preserve"> with extreme outliers for two assessment years</w:t>
      </w:r>
      <w:r w:rsidR="00F11767">
        <w:t>,</w:t>
      </w:r>
      <w:r w:rsidR="00FC2A2B">
        <w:t xml:space="preserve"> was removed for a more informative summary of the RMSE)</w:t>
      </w:r>
      <w:r w:rsidR="00BF7196">
        <w:t>.</w:t>
      </w:r>
    </w:p>
    <w:p w14:paraId="52E54932" w14:textId="30F8C93C" w:rsidR="00642CEC" w:rsidRDefault="00B209A4" w:rsidP="006F38C2">
      <w:pPr>
        <w:spacing w:line="480" w:lineRule="auto"/>
      </w:pPr>
      <w:r>
        <w:t>T</w:t>
      </w:r>
      <w:r w:rsidR="0069712D">
        <w:t xml:space="preserve">he </w:t>
      </w:r>
      <w:r>
        <w:t>time-varying results for the eliminated data scenario were qualitatively similar to time-invariant case</w:t>
      </w:r>
      <w:r w:rsidR="00BF7196">
        <w:t>,</w:t>
      </w:r>
      <w:r>
        <w:t xml:space="preserve"> where a </w:t>
      </w:r>
      <w:r w:rsidR="00B67A0E">
        <w:t xml:space="preserve">large </w:t>
      </w:r>
      <w:r>
        <w:t xml:space="preserve">number of </w:t>
      </w:r>
      <w:r w:rsidR="0069712D">
        <w:t xml:space="preserve">simulations failed to be </w:t>
      </w:r>
      <w:r w:rsidR="00FC2A2B">
        <w:t>projected</w:t>
      </w:r>
      <w:r w:rsidR="0069712D">
        <w:t xml:space="preserve"> rebuilt </w:t>
      </w:r>
      <w:r>
        <w:t>(32 simulations).  As was observed in the time-invariant case</w:t>
      </w:r>
      <w:r w:rsidR="002C0888">
        <w:t xml:space="preserve"> (Fig. 6)</w:t>
      </w:r>
      <w:r>
        <w:t xml:space="preserve">, the simulations that failed to be </w:t>
      </w:r>
      <w:r w:rsidR="00FC2A2B">
        <w:t xml:space="preserve">projected </w:t>
      </w:r>
      <w:r>
        <w:t>rebuilt</w:t>
      </w:r>
      <w:r w:rsidR="0069712D">
        <w:t xml:space="preserve"> had </w:t>
      </w:r>
      <w:r w:rsidR="001904E0">
        <w:t xml:space="preserve">median </w:t>
      </w:r>
      <w:r w:rsidR="0069712D">
        <w:t xml:space="preserve">estimates of spawning biomass and relative spawning biomass </w:t>
      </w:r>
      <w:r w:rsidR="00B67A0E">
        <w:lastRenderedPageBreak/>
        <w:t xml:space="preserve">below the operating model values </w:t>
      </w:r>
      <w:r w:rsidR="0069712D">
        <w:t>at t</w:t>
      </w:r>
      <w:r>
        <w:t>he time of the</w:t>
      </w:r>
      <w:r w:rsidR="002C0888">
        <w:t xml:space="preserve"> time of the</w:t>
      </w:r>
      <w:r>
        <w:t xml:space="preserve"> first assessment</w:t>
      </w:r>
      <w:r w:rsidR="00D61482">
        <w:t>,</w:t>
      </w:r>
      <w:r w:rsidR="0069712D">
        <w:t xml:space="preserve"> which</w:t>
      </w:r>
      <w:r w:rsidR="004717E7">
        <w:t xml:space="preserve"> were driven by estimates of steepness</w:t>
      </w:r>
      <w:r w:rsidR="00FC2A2B">
        <w:t xml:space="preserve"> that were considerably lower than the true value</w:t>
      </w:r>
      <w:r w:rsidR="004717E7">
        <w:t xml:space="preserve"> (</w:t>
      </w:r>
      <w:r>
        <w:t>not shown)</w:t>
      </w:r>
      <w:r w:rsidR="004717E7">
        <w:t>.</w:t>
      </w:r>
      <w:r>
        <w:t xml:space="preserve">  </w:t>
      </w:r>
    </w:p>
    <w:p w14:paraId="4B2B848E" w14:textId="45A10129" w:rsidR="004C291F" w:rsidRDefault="00642CEC" w:rsidP="006F38C2">
      <w:pPr>
        <w:spacing w:line="480" w:lineRule="auto"/>
      </w:pPr>
      <w:r>
        <w:t xml:space="preserve">The inclusion of time-varying parameters </w:t>
      </w:r>
      <w:r w:rsidR="005A737D">
        <w:t xml:space="preserve">in the operating model </w:t>
      </w:r>
      <w:r>
        <w:t xml:space="preserve">resulted in </w:t>
      </w:r>
      <w:r w:rsidR="004C291F">
        <w:t>shorter</w:t>
      </w:r>
      <w:r w:rsidR="002C0888">
        <w:t xml:space="preserve"> median</w:t>
      </w:r>
      <w:r>
        <w:t xml:space="preserve"> estimated recovery</w:t>
      </w:r>
      <w:r w:rsidR="00275061">
        <w:t xml:space="preserve"> time</w:t>
      </w:r>
      <w:r w:rsidR="00BF7196">
        <w:t>s</w:t>
      </w:r>
      <w:r>
        <w:t xml:space="preserve"> relative to the time-invariant </w:t>
      </w:r>
      <w:r w:rsidR="00045438">
        <w:t>case</w:t>
      </w:r>
      <w:r>
        <w:t xml:space="preserve"> </w:t>
      </w:r>
      <w:r w:rsidR="00120292">
        <w:t xml:space="preserve">for </w:t>
      </w:r>
      <w:r w:rsidR="00FC2A2B">
        <w:t>the full and reduced data scenarios</w:t>
      </w:r>
      <w:r w:rsidR="00B76650">
        <w:t xml:space="preserve"> </w:t>
      </w:r>
      <w:r w:rsidR="004C291F">
        <w:t>(Table 2</w:t>
      </w:r>
      <w:r w:rsidR="00B76650">
        <w:t>)</w:t>
      </w:r>
      <w:r>
        <w:t>.</w:t>
      </w:r>
      <w:r w:rsidR="00EA3249">
        <w:t xml:space="preserve">  </w:t>
      </w:r>
      <w:r w:rsidR="004C291F">
        <w:t>However, the median number of</w:t>
      </w:r>
      <w:r w:rsidR="00D61482">
        <w:t xml:space="preserve"> years to</w:t>
      </w:r>
      <w:r w:rsidR="004C291F">
        <w:t xml:space="preserve"> rebuild for the operating model stocks were similar between the time-varying and </w:t>
      </w:r>
      <w:r w:rsidR="00BF7196">
        <w:t>-</w:t>
      </w:r>
      <w:r w:rsidR="004C291F">
        <w:t xml:space="preserve">invariant cases.  The estimation method estimated earlier recovery times for the time-varying case due to the increased variability </w:t>
      </w:r>
      <w:r w:rsidR="002C0888">
        <w:t>in the</w:t>
      </w:r>
      <w:r w:rsidR="004C291F">
        <w:t xml:space="preserve"> estimates of </w:t>
      </w:r>
      <w:r w:rsidR="002C0888">
        <w:t>relative spawning biomass</w:t>
      </w:r>
      <w:r w:rsidR="00BF7196">
        <w:t>,</w:t>
      </w:r>
      <w:r w:rsidR="002C0888">
        <w:t xml:space="preserve"> </w:t>
      </w:r>
      <w:r w:rsidR="0068285D">
        <w:t xml:space="preserve">resulting in the estimation method having an increased frequency of erroneously estimating the biomass </w:t>
      </w:r>
      <w:r w:rsidR="00D61482">
        <w:t xml:space="preserve">to be </w:t>
      </w:r>
      <w:r w:rsidR="0068285D">
        <w:t xml:space="preserve">above the target stock size </w:t>
      </w:r>
      <w:r w:rsidR="004C291F">
        <w:t xml:space="preserve">(Fig. 4).  </w:t>
      </w:r>
    </w:p>
    <w:p w14:paraId="2E3C450D" w14:textId="5AD21437" w:rsidR="002F7CBD" w:rsidRDefault="004C291F" w:rsidP="006F38C2">
      <w:pPr>
        <w:spacing w:line="480" w:lineRule="auto"/>
      </w:pPr>
      <w:r>
        <w:t>T</w:t>
      </w:r>
      <w:r w:rsidR="00EA3249">
        <w:t xml:space="preserve">he median average catch during the recovery period was the highest for the </w:t>
      </w:r>
      <w:r w:rsidR="00802A49">
        <w:t xml:space="preserve">eliminated </w:t>
      </w:r>
      <w:r w:rsidR="00EA3249">
        <w:t>data scenario</w:t>
      </w:r>
      <w:r w:rsidR="00802A49">
        <w:t xml:space="preserve"> due to estimates of the relative </w:t>
      </w:r>
      <w:r w:rsidR="0009663C">
        <w:t xml:space="preserve">spawning </w:t>
      </w:r>
      <w:r w:rsidR="00802A49">
        <w:t>biomass</w:t>
      </w:r>
      <w:r w:rsidR="00FC2A2B">
        <w:t xml:space="preserve"> that were higher than the true values</w:t>
      </w:r>
      <w:r w:rsidR="00802A49">
        <w:t xml:space="preserve"> </w:t>
      </w:r>
      <w:r w:rsidR="005A737D">
        <w:t xml:space="preserve">at </w:t>
      </w:r>
      <w:r w:rsidR="00802A49">
        <w:t>the start of the manageme</w:t>
      </w:r>
      <w:r w:rsidR="002C0888">
        <w:t xml:space="preserve">nt period (Table 3 and </w:t>
      </w:r>
      <w:r w:rsidR="00802A49">
        <w:t>Fig. 4f</w:t>
      </w:r>
      <w:r w:rsidR="00EA3249">
        <w:t xml:space="preserve">).  </w:t>
      </w:r>
      <w:r w:rsidR="00802A49">
        <w:t>Additionally, t</w:t>
      </w:r>
      <w:r w:rsidR="00EA3249">
        <w:t xml:space="preserve">he eliminated data scenario had the lowest median AAV during the </w:t>
      </w:r>
      <w:r w:rsidR="00B67A0E">
        <w:t xml:space="preserve">rebuilding </w:t>
      </w:r>
      <w:r w:rsidR="00EA3249">
        <w:t xml:space="preserve">period </w:t>
      </w:r>
      <w:r w:rsidR="00802A49">
        <w:t xml:space="preserve">(Table </w:t>
      </w:r>
      <w:r w:rsidR="00EA3249">
        <w:t>3).</w:t>
      </w:r>
      <w:r w:rsidR="008E7882">
        <w:t xml:space="preserve">  In contrast</w:t>
      </w:r>
      <w:r w:rsidR="00802A49">
        <w:t>,</w:t>
      </w:r>
      <w:r w:rsidR="008E7882">
        <w:t xml:space="preserve"> the </w:t>
      </w:r>
      <w:r w:rsidR="00802A49">
        <w:t>eliminated</w:t>
      </w:r>
      <w:r w:rsidR="008E7882">
        <w:t xml:space="preserve"> data scenario, resulted in the highest number of stocks that were never </w:t>
      </w:r>
      <w:r w:rsidR="00FC2A2B">
        <w:t>projected</w:t>
      </w:r>
      <w:r w:rsidR="008E7882">
        <w:t xml:space="preserve"> to exceed the target biomass (Table 3).</w:t>
      </w:r>
    </w:p>
    <w:p w14:paraId="23708FAF" w14:textId="0F464346" w:rsidR="008E7882" w:rsidRPr="002F7CBD" w:rsidRDefault="00DA2842" w:rsidP="006F38C2">
      <w:pPr>
        <w:spacing w:line="480" w:lineRule="auto"/>
      </w:pPr>
      <w:r>
        <w:t>I</w:t>
      </w:r>
      <w:r w:rsidR="008E7882">
        <w:t xml:space="preserve">nclusion of time-varying selectivity resulted in </w:t>
      </w:r>
      <w:r w:rsidR="00B67A0E">
        <w:t xml:space="preserve">the median estimates of </w:t>
      </w:r>
      <w:r w:rsidR="008E7882">
        <w:t>maximum selectivity across al</w:t>
      </w:r>
      <w:r w:rsidR="0068285D">
        <w:t xml:space="preserve">l data scenarios </w:t>
      </w:r>
      <w:r w:rsidR="00B67A0E">
        <w:t xml:space="preserve">exceeding the mean of the operating model values </w:t>
      </w:r>
      <w:r w:rsidR="0068285D">
        <w:t>(Fig. 8</w:t>
      </w:r>
      <w:r w:rsidR="008E7882">
        <w:t xml:space="preserve">d-f), although the full data scenario </w:t>
      </w:r>
      <w:r w:rsidR="00953ED2">
        <w:t xml:space="preserve">resulted in the lowest </w:t>
      </w:r>
      <w:r w:rsidR="00B67A0E">
        <w:t xml:space="preserve">among-simulation </w:t>
      </w:r>
      <w:r w:rsidR="00953ED2">
        <w:t>variation</w:t>
      </w:r>
      <w:r w:rsidR="002C0888">
        <w:t>. The full</w:t>
      </w:r>
      <w:r w:rsidR="008E7882">
        <w:t xml:space="preserve"> and reduced data scenarios</w:t>
      </w:r>
      <w:r w:rsidR="00D61482">
        <w:t>,</w:t>
      </w:r>
      <w:r w:rsidR="008E7882">
        <w:t xml:space="preserve"> which wer</w:t>
      </w:r>
      <w:r w:rsidR="00275061">
        <w:t xml:space="preserve">e allowed to estimate dome-shaped </w:t>
      </w:r>
      <w:r w:rsidR="008E7882">
        <w:t xml:space="preserve">selectivity </w:t>
      </w:r>
      <w:r w:rsidR="00802A49">
        <w:t xml:space="preserve">(width at maximum selectivity) </w:t>
      </w:r>
      <w:r w:rsidR="008E7882">
        <w:t>during the recovery period</w:t>
      </w:r>
      <w:r w:rsidR="00275061">
        <w:t>,</w:t>
      </w:r>
      <w:r w:rsidR="008E7882">
        <w:t xml:space="preserve"> resulted in highly </w:t>
      </w:r>
      <w:r w:rsidR="002C0888">
        <w:t>variable</w:t>
      </w:r>
      <w:r w:rsidR="00FC2A2B">
        <w:t xml:space="preserve"> among-simulation</w:t>
      </w:r>
      <w:r w:rsidR="008E7882">
        <w:t xml:space="preserve"> estimates at the start of the management</w:t>
      </w:r>
      <w:r w:rsidR="005A737D">
        <w:t>,</w:t>
      </w:r>
      <w:r w:rsidR="008E7882">
        <w:t xml:space="preserve"> period with the </w:t>
      </w:r>
      <w:r w:rsidR="002C0888">
        <w:t xml:space="preserve">variability for the </w:t>
      </w:r>
      <w:r w:rsidR="008E7882">
        <w:t xml:space="preserve">estimates </w:t>
      </w:r>
      <w:r w:rsidR="002C0888">
        <w:t>decreasing</w:t>
      </w:r>
      <w:r w:rsidR="008E7882">
        <w:t xml:space="preserve"> </w:t>
      </w:r>
      <w:r w:rsidR="00275061">
        <w:t>earlier</w:t>
      </w:r>
      <w:r w:rsidR="00AC24B5">
        <w:t xml:space="preserve"> </w:t>
      </w:r>
      <w:r w:rsidR="008E7882">
        <w:t>fo</w:t>
      </w:r>
      <w:r w:rsidR="0068285D">
        <w:t>r the full data scenario (Fig. 9</w:t>
      </w:r>
      <w:r w:rsidR="00802A49">
        <w:t>c-d</w:t>
      </w:r>
      <w:r w:rsidR="008E7882">
        <w:t xml:space="preserve">). </w:t>
      </w:r>
    </w:p>
    <w:p w14:paraId="1FD59339" w14:textId="0E84BF3C" w:rsidR="0002633E" w:rsidRDefault="002A15E3" w:rsidP="006F38C2">
      <w:pPr>
        <w:pStyle w:val="Heading1"/>
        <w:spacing w:line="480" w:lineRule="auto"/>
      </w:pPr>
      <w:r>
        <w:lastRenderedPageBreak/>
        <w:t>Discussion</w:t>
      </w:r>
    </w:p>
    <w:p w14:paraId="1E271449" w14:textId="34D01540" w:rsidR="00657831" w:rsidRDefault="009E56CA" w:rsidP="006F38C2">
      <w:pPr>
        <w:spacing w:line="480" w:lineRule="auto"/>
        <w:ind w:firstLine="0"/>
      </w:pPr>
      <w:r>
        <w:t>Maintaining fishery data at historical levels during rebuilding</w:t>
      </w:r>
      <w:r w:rsidR="00A874ED">
        <w:t xml:space="preserve"> </w:t>
      </w:r>
      <w:r w:rsidR="00433C11">
        <w:t>reduced the variation in estimates</w:t>
      </w:r>
      <w:r>
        <w:t xml:space="preserve"> between assessments</w:t>
      </w:r>
      <w:r w:rsidR="00FC2A2B">
        <w:t xml:space="preserve"> (i.e. over time within a simulation)</w:t>
      </w:r>
      <w:r>
        <w:t xml:space="preserve">.  </w:t>
      </w:r>
      <w:r w:rsidR="0060246C">
        <w:t xml:space="preserve">While the full data scenario had </w:t>
      </w:r>
      <w:r w:rsidR="00B67A0E">
        <w:t>less</w:t>
      </w:r>
      <w:r w:rsidR="00433C11">
        <w:t xml:space="preserve"> variation,</w:t>
      </w:r>
      <w:r w:rsidR="0060246C">
        <w:t xml:space="preserve"> the </w:t>
      </w:r>
      <w:r w:rsidR="002C0888">
        <w:t xml:space="preserve">median </w:t>
      </w:r>
      <w:r w:rsidR="00B67A0E">
        <w:t>(over simulation</w:t>
      </w:r>
      <w:r w:rsidR="00A520FC">
        <w:t>s</w:t>
      </w:r>
      <w:r w:rsidR="00B67A0E">
        <w:t xml:space="preserve">) </w:t>
      </w:r>
      <w:r w:rsidR="0060246C">
        <w:t xml:space="preserve">estimates of spawning biomass and </w:t>
      </w:r>
      <w:r w:rsidR="002C0888">
        <w:t xml:space="preserve">relative spawning biomass </w:t>
      </w:r>
      <w:r w:rsidR="0060246C">
        <w:t xml:space="preserve">were consistently </w:t>
      </w:r>
      <w:r w:rsidR="00B67A0E">
        <w:t>below the operating model values</w:t>
      </w:r>
      <w:r w:rsidR="0060246C">
        <w:t xml:space="preserve"> for much of the management period.  </w:t>
      </w:r>
      <w:r w:rsidR="001E5D17">
        <w:t xml:space="preserve">This result is contrary to what might be expected when additional data are available.  </w:t>
      </w:r>
      <w:r w:rsidR="005A737D">
        <w:t>E</w:t>
      </w:r>
      <w:r w:rsidR="00657831">
        <w:t xml:space="preserve">xplorations </w:t>
      </w:r>
      <w:r w:rsidR="005A737D">
        <w:t>with sim</w:t>
      </w:r>
      <w:r w:rsidR="005E560A">
        <w:t>ulations where there was a fishery independent survey that provided</w:t>
      </w:r>
      <w:r w:rsidR="005A737D">
        <w:t xml:space="preserve"> an index</w:t>
      </w:r>
      <w:r w:rsidR="005E560A">
        <w:t xml:space="preserve"> of abundance</w:t>
      </w:r>
      <w:r w:rsidR="005A737D">
        <w:t xml:space="preserve"> and </w:t>
      </w:r>
      <w:r w:rsidR="005E560A">
        <w:t xml:space="preserve">composition </w:t>
      </w:r>
      <w:r w:rsidR="005A737D">
        <w:t xml:space="preserve">data </w:t>
      </w:r>
      <w:r w:rsidR="005E560A">
        <w:t xml:space="preserve">(length and age), </w:t>
      </w:r>
      <w:r w:rsidR="00657831">
        <w:t xml:space="preserve">determined that this </w:t>
      </w:r>
      <w:r w:rsidR="0097415C">
        <w:t>underestimation of the true spawning biomass</w:t>
      </w:r>
      <w:r w:rsidR="00657831">
        <w:t xml:space="preserve"> </w:t>
      </w:r>
      <w:r w:rsidR="005A737D">
        <w:t xml:space="preserve">was eliminated if </w:t>
      </w:r>
      <w:r w:rsidR="00657831">
        <w:t xml:space="preserve">survey composition data </w:t>
      </w:r>
      <w:r w:rsidR="005A737D">
        <w:t xml:space="preserve">were </w:t>
      </w:r>
      <w:r w:rsidR="00657831">
        <w:t>available along with fishery composition data</w:t>
      </w:r>
      <w:r w:rsidR="000A4652">
        <w:t xml:space="preserve"> (</w:t>
      </w:r>
      <w:r w:rsidR="000A4652" w:rsidRPr="000A4652">
        <w:t>see</w:t>
      </w:r>
      <w:r w:rsidR="000A4652">
        <w:t xml:space="preserve"> </w:t>
      </w:r>
      <w:r w:rsidR="000A4652" w:rsidRPr="002C0888">
        <w:rPr>
          <w:i/>
        </w:rPr>
        <w:t>Appendix A</w:t>
      </w:r>
      <w:r w:rsidR="000A4652">
        <w:t>)</w:t>
      </w:r>
      <w:r w:rsidR="00657831">
        <w:t xml:space="preserve">.  </w:t>
      </w:r>
      <w:r w:rsidR="00670AD4">
        <w:t xml:space="preserve">The </w:t>
      </w:r>
      <w:r w:rsidR="0097415C">
        <w:t xml:space="preserve">underestimation </w:t>
      </w:r>
      <w:r w:rsidR="00670AD4">
        <w:t xml:space="preserve">was driven by two key factors; the </w:t>
      </w:r>
      <w:ins w:id="76" w:author="Vladlena Gertseva" w:date="2016-08-08T11:49:00Z">
        <w:r w:rsidR="0033626A">
          <w:t xml:space="preserve">shape of </w:t>
        </w:r>
      </w:ins>
      <w:r w:rsidR="00670AD4">
        <w:t xml:space="preserve">fishery selectivity curve and data quantity.  </w:t>
      </w:r>
      <w:r w:rsidR="00657831">
        <w:t>The fishery</w:t>
      </w:r>
      <w:r w:rsidR="001E5D17">
        <w:t xml:space="preserve"> selectivity </w:t>
      </w:r>
      <w:r w:rsidR="00657831">
        <w:t xml:space="preserve">curve was specified to be greater than the maturity curve, resulting in only mature larger fish being selected.  The fishery data </w:t>
      </w:r>
      <w:r w:rsidR="001C6F10">
        <w:t xml:space="preserve">were </w:t>
      </w:r>
      <w:r w:rsidR="00657831">
        <w:t xml:space="preserve">informative about recruitment, but with a lag between recruitment to population and </w:t>
      </w:r>
      <w:del w:id="77" w:author="Vladlena Gertseva" w:date="2016-08-08T11:51:00Z">
        <w:r w:rsidR="00657831" w:rsidDel="0033626A">
          <w:delText>being observed in</w:delText>
        </w:r>
      </w:del>
      <w:ins w:id="78" w:author="Vladlena Gertseva" w:date="2016-08-08T11:51:00Z">
        <w:r w:rsidR="0033626A">
          <w:t>recruitment to</w:t>
        </w:r>
      </w:ins>
      <w:r w:rsidR="00657831">
        <w:t xml:space="preserve"> the fishery.  However, </w:t>
      </w:r>
      <w:r w:rsidR="00670AD4">
        <w:t xml:space="preserve">a </w:t>
      </w:r>
      <w:r w:rsidR="00B67A0E">
        <w:t>fishery-</w:t>
      </w:r>
      <w:r w:rsidR="00670AD4">
        <w:t xml:space="preserve">independent survey </w:t>
      </w:r>
      <w:r w:rsidR="001C6F10">
        <w:t xml:space="preserve">that </w:t>
      </w:r>
      <w:r w:rsidR="00670AD4">
        <w:t>selected</w:t>
      </w:r>
      <w:r w:rsidR="00657831">
        <w:t xml:space="preserve"> fish at smaller sizes yields information about recruitment </w:t>
      </w:r>
      <w:ins w:id="79" w:author="Vladlena Gertseva" w:date="2016-08-08T11:52:00Z">
        <w:r w:rsidR="0033626A">
          <w:t xml:space="preserve">to population </w:t>
        </w:r>
      </w:ins>
      <w:r w:rsidR="00657831">
        <w:t>earlier.  Additionally,</w:t>
      </w:r>
      <w:r w:rsidR="00433C11">
        <w:t xml:space="preserve"> an</w:t>
      </w:r>
      <w:r w:rsidR="00657831">
        <w:t xml:space="preserve"> </w:t>
      </w:r>
      <w:r w:rsidR="00433C11">
        <w:t xml:space="preserve">increase in the length- and age-composition samples </w:t>
      </w:r>
      <w:r w:rsidR="00657831">
        <w:t xml:space="preserve">from multiple data sources </w:t>
      </w:r>
      <w:r w:rsidR="00433C11">
        <w:t>can</w:t>
      </w:r>
      <w:r w:rsidR="005E560A">
        <w:t xml:space="preserve"> </w:t>
      </w:r>
      <w:r w:rsidR="00657831">
        <w:t xml:space="preserve">improve estimates of recruitment, spawning biomass, and relative </w:t>
      </w:r>
      <w:r w:rsidR="00EB2743">
        <w:t>spawning biomass</w:t>
      </w:r>
      <w:r w:rsidR="00657831">
        <w:t xml:space="preserve"> (</w:t>
      </w:r>
      <w:r w:rsidR="007A0568">
        <w:t>Yin and Sampson, 2004</w:t>
      </w:r>
      <w:r w:rsidR="00657831">
        <w:t xml:space="preserve">; Wetzel and Punt, 2011).  </w:t>
      </w:r>
    </w:p>
    <w:p w14:paraId="3871F118" w14:textId="4EAF683B" w:rsidR="0077258C" w:rsidRDefault="0097415C" w:rsidP="006F38C2">
      <w:pPr>
        <w:spacing w:line="480" w:lineRule="auto"/>
      </w:pPr>
      <w:r>
        <w:t>M</w:t>
      </w:r>
      <w:r w:rsidR="00CB1F37">
        <w:t xml:space="preserve">edian </w:t>
      </w:r>
      <w:r w:rsidR="00F11767">
        <w:t xml:space="preserve">relative errors </w:t>
      </w:r>
      <w:r w:rsidR="00B67A0E">
        <w:t xml:space="preserve">for </w:t>
      </w:r>
      <w:r w:rsidR="0086285E">
        <w:t>relative spawning biomass</w:t>
      </w:r>
      <w:r w:rsidR="00251539">
        <w:t xml:space="preserve"> </w:t>
      </w:r>
      <w:r w:rsidR="00B67A0E">
        <w:t>below zero for</w:t>
      </w:r>
      <w:r w:rsidR="00251539">
        <w:t xml:space="preserve"> the full data scenario</w:t>
      </w:r>
      <w:r w:rsidR="0060246C">
        <w:t xml:space="preserve"> resulted </w:t>
      </w:r>
      <w:r w:rsidR="00104763">
        <w:t>in the</w:t>
      </w:r>
      <w:r w:rsidR="005E560A">
        <w:t xml:space="preserve"> estimation method failing to determine that the operating model population was at or above the target biomass</w:t>
      </w:r>
      <w:r w:rsidR="00104763">
        <w:t xml:space="preserve"> (median number of rebuilding years greater than the operating model, Table 2)</w:t>
      </w:r>
      <w:r w:rsidR="00BF7196">
        <w:t>, a</w:t>
      </w:r>
      <w:r w:rsidR="00DE5A45">
        <w:t xml:space="preserve">n outcome that </w:t>
      </w:r>
      <w:r w:rsidR="0086285E">
        <w:t xml:space="preserve">would </w:t>
      </w:r>
      <w:r w:rsidR="00B67A0E">
        <w:t xml:space="preserve">lead to </w:t>
      </w:r>
      <w:r w:rsidR="0086285E">
        <w:t xml:space="preserve">extended harvest restrictions that </w:t>
      </w:r>
      <w:r w:rsidR="00104763">
        <w:t>were not warranted given the true state of the population, a situation fishery management</w:t>
      </w:r>
      <w:r w:rsidR="001C6F10">
        <w:t xml:space="preserve"> </w:t>
      </w:r>
      <w:r w:rsidR="00DE5A45">
        <w:t xml:space="preserve">would like to </w:t>
      </w:r>
      <w:r w:rsidR="00DE5A45">
        <w:lastRenderedPageBreak/>
        <w:t>avoid</w:t>
      </w:r>
      <w:r w:rsidR="0060246C">
        <w:t>.</w:t>
      </w:r>
      <w:r w:rsidR="00DE5A45">
        <w:t xml:space="preserve">  However, the reduced</w:t>
      </w:r>
      <w:r w:rsidR="00BD3CC6">
        <w:t xml:space="preserve"> estimation </w:t>
      </w:r>
      <w:r w:rsidR="00DE5A45">
        <w:t xml:space="preserve">variability </w:t>
      </w:r>
      <w:r w:rsidR="00A520FC">
        <w:t xml:space="preserve">(within- and among-simulations) </w:t>
      </w:r>
      <w:r w:rsidR="00DE5A45">
        <w:t xml:space="preserve">offered by the full data scenario </w:t>
      </w:r>
      <w:r w:rsidR="0086285E">
        <w:t xml:space="preserve">resulted </w:t>
      </w:r>
      <w:r w:rsidR="00DE5A45">
        <w:t>in</w:t>
      </w:r>
      <w:r w:rsidR="0077258C">
        <w:t xml:space="preserve"> an</w:t>
      </w:r>
      <w:r w:rsidR="00DE5A45">
        <w:t xml:space="preserve"> </w:t>
      </w:r>
      <w:r w:rsidR="0077258C">
        <w:t>improvement in the</w:t>
      </w:r>
      <w:r w:rsidR="00DE5A45">
        <w:t xml:space="preserve"> </w:t>
      </w:r>
      <w:r w:rsidR="00BD3CC6">
        <w:t>consistency of estimates by subsequent assessments</w:t>
      </w:r>
      <w:r w:rsidR="00A520FC">
        <w:t>,</w:t>
      </w:r>
      <w:r w:rsidR="00BD3CC6">
        <w:t xml:space="preserve"> </w:t>
      </w:r>
      <w:r w:rsidR="00DE5A45">
        <w:t xml:space="preserve">which </w:t>
      </w:r>
      <w:r w:rsidR="00DD7BF1">
        <w:t xml:space="preserve">offers a level of stability for fisheries managers and stakeholders.  </w:t>
      </w:r>
      <w:r w:rsidR="0077258C">
        <w:t xml:space="preserve">In contrast, the </w:t>
      </w:r>
      <w:r w:rsidR="001C6F10">
        <w:t>higher between-assessment variation</w:t>
      </w:r>
      <w:r w:rsidR="0077258C">
        <w:t xml:space="preserve"> in estimates </w:t>
      </w:r>
      <w:r w:rsidR="001C6F10">
        <w:t xml:space="preserve">of spawning biomass </w:t>
      </w:r>
      <w:r w:rsidR="0077258C">
        <w:t xml:space="preserve">for the reduced data scenario </w:t>
      </w:r>
      <w:r w:rsidR="0086285E">
        <w:t xml:space="preserve">resulted in stocks being estimated </w:t>
      </w:r>
      <w:r w:rsidR="0077258C">
        <w:t>rebuilt when the true population was still below the target biomass</w:t>
      </w:r>
      <w:r w:rsidR="0086285E">
        <w:t xml:space="preserve"> which could</w:t>
      </w:r>
      <w:r w:rsidR="00433C11">
        <w:t xml:space="preserve"> have</w:t>
      </w:r>
      <w:r w:rsidR="0077258C">
        <w:t xml:space="preserve"> </w:t>
      </w:r>
      <w:r w:rsidR="00433C11">
        <w:t>undesirable outcomes for</w:t>
      </w:r>
      <w:r w:rsidR="0077258C">
        <w:t xml:space="preserve"> fisheries management.  </w:t>
      </w:r>
      <w:r w:rsidR="00433C11">
        <w:t>O</w:t>
      </w:r>
      <w:r w:rsidR="0077258C">
        <w:t xml:space="preserve">verly optimistic estimates of </w:t>
      </w:r>
      <w:r w:rsidR="00CB1F37">
        <w:t>relative spawning biomass</w:t>
      </w:r>
      <w:r w:rsidR="0077258C">
        <w:t xml:space="preserve"> can result in overfishing</w:t>
      </w:r>
      <w:r w:rsidR="001E5D17">
        <w:t xml:space="preserve"> when catch limits are set too high, </w:t>
      </w:r>
      <w:r w:rsidR="00CB1F37">
        <w:t>leading</w:t>
      </w:r>
      <w:r w:rsidR="00433C11">
        <w:t xml:space="preserve"> </w:t>
      </w:r>
      <w:r w:rsidR="00CB1F37">
        <w:t xml:space="preserve">to </w:t>
      </w:r>
      <w:r w:rsidR="00433C11">
        <w:t>further reductions in biomass</w:t>
      </w:r>
      <w:r w:rsidR="001E5D17">
        <w:t>,</w:t>
      </w:r>
      <w:r w:rsidR="0077258C">
        <w:t xml:space="preserve"> </w:t>
      </w:r>
      <w:r w:rsidR="0086285E">
        <w:t xml:space="preserve">potentially </w:t>
      </w:r>
      <w:r w:rsidR="00CB1F37">
        <w:t>requiring</w:t>
      </w:r>
      <w:r w:rsidR="0086285E">
        <w:t xml:space="preserve"> a</w:t>
      </w:r>
      <w:r w:rsidR="00BF7196">
        <w:t xml:space="preserve">n </w:t>
      </w:r>
      <w:r w:rsidR="0077258C">
        <w:t xml:space="preserve">overfished declaration by a future assessment. </w:t>
      </w:r>
    </w:p>
    <w:p w14:paraId="0A7161B1" w14:textId="188E6EB1" w:rsidR="009E56CA" w:rsidRDefault="00761F3B" w:rsidP="006F38C2">
      <w:pPr>
        <w:spacing w:line="480" w:lineRule="auto"/>
      </w:pPr>
      <w:r>
        <w:t xml:space="preserve">The high number of simulations that failed to be </w:t>
      </w:r>
      <w:r w:rsidR="0097415C">
        <w:t>projected</w:t>
      </w:r>
      <w:r>
        <w:t xml:space="preserve"> rebuilt by the eliminated data scenario highlighted the importance of continued data collection during rebuilding.  </w:t>
      </w:r>
      <w:r w:rsidR="00E0300F">
        <w:t xml:space="preserve">In the absence of new data, </w:t>
      </w:r>
      <w:r w:rsidR="007C5E14">
        <w:t xml:space="preserve">the first and subsequent assessments are entirely dependent on the quality of the historical data to inform parameter estimates.  The simulations that failed to be </w:t>
      </w:r>
      <w:r w:rsidR="0097415C">
        <w:t>projected</w:t>
      </w:r>
      <w:r w:rsidR="007C5E14">
        <w:t xml:space="preserve"> </w:t>
      </w:r>
      <w:r w:rsidR="0071587B">
        <w:t>rebuilt</w:t>
      </w:r>
      <w:r w:rsidR="007C5E14">
        <w:t xml:space="preserve"> were driven by </w:t>
      </w:r>
      <w:r w:rsidR="0097415C">
        <w:t>erroneously low</w:t>
      </w:r>
      <w:r w:rsidR="007C5E14">
        <w:t xml:space="preserve"> estimates of steepness at the time of the first assessment.  </w:t>
      </w:r>
      <w:r w:rsidR="0071587B">
        <w:t xml:space="preserve">Estimating a stock </w:t>
      </w:r>
      <w:r w:rsidR="00A520FC">
        <w:t xml:space="preserve">to be </w:t>
      </w:r>
      <w:r w:rsidR="007C5E14">
        <w:t xml:space="preserve">less productive than the true population resulted in </w:t>
      </w:r>
      <w:r w:rsidR="00B67A0E">
        <w:t xml:space="preserve">lower </w:t>
      </w:r>
      <w:r w:rsidR="007C5E14">
        <w:t>estimates of spawning biomass and relative spawning biomass</w:t>
      </w:r>
      <w:r w:rsidR="001C6F10">
        <w:t>,</w:t>
      </w:r>
      <w:r w:rsidR="007C5E14">
        <w:t xml:space="preserve"> with</w:t>
      </w:r>
      <w:r w:rsidR="00591C70">
        <w:t xml:space="preserve"> the</w:t>
      </w:r>
      <w:r w:rsidR="007C5E14">
        <w:t xml:space="preserve"> assessment setting harvest </w:t>
      </w:r>
      <w:r w:rsidR="0071587B">
        <w:t>at</w:t>
      </w:r>
      <w:r w:rsidR="007C5E14">
        <w:t xml:space="preserve"> levels well below the true </w:t>
      </w:r>
      <w:r w:rsidR="00F72A9A">
        <w:t>acceptable biological catch</w:t>
      </w:r>
      <w:r w:rsidR="007C5E14">
        <w:t>.  The reduced harvest allowe</w:t>
      </w:r>
      <w:r w:rsidR="0071587B">
        <w:t xml:space="preserve">d the </w:t>
      </w:r>
      <w:r w:rsidR="001C6F10">
        <w:t xml:space="preserve">population in the </w:t>
      </w:r>
      <w:r w:rsidR="0071587B">
        <w:t>operating model to rebuild to</w:t>
      </w:r>
      <w:r w:rsidR="007C5E14">
        <w:t xml:space="preserve"> or above the target biomass.  However, </w:t>
      </w:r>
      <w:r w:rsidR="0071587B">
        <w:t xml:space="preserve">in the absence of new </w:t>
      </w:r>
      <w:r w:rsidR="001C6F10">
        <w:t xml:space="preserve">(and </w:t>
      </w:r>
      <w:r w:rsidR="0071587B">
        <w:t>informative</w:t>
      </w:r>
      <w:r w:rsidR="00A520FC">
        <w:t>)</w:t>
      </w:r>
      <w:r w:rsidR="00F72A9A">
        <w:t xml:space="preserve"> </w:t>
      </w:r>
      <w:r w:rsidR="00591C70">
        <w:t>data</w:t>
      </w:r>
      <w:r w:rsidR="00A520FC">
        <w:t>,</w:t>
      </w:r>
      <w:r w:rsidR="0071587B">
        <w:t xml:space="preserve"> </w:t>
      </w:r>
      <w:r w:rsidR="007C5E14">
        <w:t>the estimation method was unable to detect the correct stock size</w:t>
      </w:r>
      <w:r w:rsidR="00663A70">
        <w:t xml:space="preserve">.  </w:t>
      </w:r>
      <w:r w:rsidR="008577AB">
        <w:t xml:space="preserve">The </w:t>
      </w:r>
      <w:r w:rsidR="0071587B">
        <w:t>operating model population</w:t>
      </w:r>
      <w:r w:rsidR="007059F3">
        <w:t xml:space="preserve"> </w:t>
      </w:r>
      <w:r w:rsidR="008577AB">
        <w:t>represented a two-way trend of abundance (decline and increase in biomass)</w:t>
      </w:r>
      <w:r w:rsidR="00E019C1">
        <w:t xml:space="preserve"> with fishery data available during the fishing down and recovery</w:t>
      </w:r>
      <w:r w:rsidR="00591C70">
        <w:t xml:space="preserve"> period</w:t>
      </w:r>
      <w:r w:rsidR="00E019C1">
        <w:t xml:space="preserve">, </w:t>
      </w:r>
      <w:r w:rsidR="008577AB">
        <w:t xml:space="preserve">which previous studies have found informative in estimating steepness (Magnusson and Hilborn, 2007; Conn </w:t>
      </w:r>
      <w:r w:rsidR="008577AB">
        <w:rPr>
          <w:i/>
        </w:rPr>
        <w:t>et al.</w:t>
      </w:r>
      <w:r w:rsidR="008577AB">
        <w:t>, 2010).</w:t>
      </w:r>
      <w:r w:rsidR="007059F3">
        <w:t xml:space="preserve">  This work showed that a one-way tr</w:t>
      </w:r>
      <w:r w:rsidR="00591C70">
        <w:t xml:space="preserve">ip </w:t>
      </w:r>
      <w:ins w:id="80" w:author="Vladlena Gertseva" w:date="2016-08-08T11:54:00Z">
        <w:r w:rsidR="00673D76">
          <w:t xml:space="preserve">scenario in </w:t>
        </w:r>
      </w:ins>
      <w:ins w:id="81" w:author="Vladlena Gertseva" w:date="2016-08-08T11:55:00Z">
        <w:r w:rsidR="00673D76">
          <w:t>stock</w:t>
        </w:r>
      </w:ins>
      <w:ins w:id="82" w:author="Vladlena Gertseva" w:date="2016-08-08T11:54:00Z">
        <w:r w:rsidR="00673D76">
          <w:t xml:space="preserve"> size </w:t>
        </w:r>
      </w:ins>
      <w:r w:rsidR="00591C70">
        <w:t xml:space="preserve">with limited data </w:t>
      </w:r>
      <w:r w:rsidR="00591C70">
        <w:lastRenderedPageBreak/>
        <w:t xml:space="preserve">may not </w:t>
      </w:r>
      <w:r w:rsidR="007059F3">
        <w:t>be adequate to correctly estimate steepness, but the inclusion of even limited data can</w:t>
      </w:r>
      <w:r w:rsidR="00F72A9A">
        <w:t>,</w:t>
      </w:r>
      <w:r w:rsidR="007059F3">
        <w:t xml:space="preserve"> </w:t>
      </w:r>
      <w:r w:rsidR="0071587B">
        <w:t xml:space="preserve">with contrast in stock </w:t>
      </w:r>
      <w:del w:id="83" w:author="Vladlena Gertseva" w:date="2016-08-08T11:58:00Z">
        <w:r w:rsidR="0071587B" w:rsidDel="00673D76">
          <w:delText>size</w:delText>
        </w:r>
      </w:del>
      <w:ins w:id="84" w:author="Vladlena Gertseva" w:date="2016-08-08T11:56:00Z">
        <w:r w:rsidR="00673D76">
          <w:t>dynamics</w:t>
        </w:r>
      </w:ins>
      <w:r w:rsidR="00F72A9A">
        <w:t xml:space="preserve">, </w:t>
      </w:r>
      <w:r w:rsidR="007059F3">
        <w:t xml:space="preserve">improve the estimation of steepness even if the initial assessment </w:t>
      </w:r>
      <w:r w:rsidR="0071587B">
        <w:t>produced</w:t>
      </w:r>
      <w:r w:rsidR="00591C70">
        <w:t xml:space="preserve"> a poor estimate </w:t>
      </w:r>
      <w:r w:rsidR="0068285D">
        <w:t>(Figs. 6c and 7)</w:t>
      </w:r>
      <w:r w:rsidR="007059F3">
        <w:t xml:space="preserve">.   </w:t>
      </w:r>
    </w:p>
    <w:p w14:paraId="7B535DE0" w14:textId="5ABA19E5" w:rsidR="00C868D1" w:rsidRDefault="00C868D1" w:rsidP="006F38C2">
      <w:pPr>
        <w:spacing w:line="480" w:lineRule="auto"/>
      </w:pPr>
      <w:r>
        <w:t xml:space="preserve">The general trend in results when the operating model included time-varying natural mortality and fishery selectivity were similar to the time-invariant case, although the </w:t>
      </w:r>
      <w:r w:rsidR="0097415C">
        <w:t xml:space="preserve">among-simulation </w:t>
      </w:r>
      <w:r>
        <w:t xml:space="preserve">estimates were more variable across all data scenarios.  </w:t>
      </w:r>
      <w:r w:rsidR="007A4BF3">
        <w:t xml:space="preserve">The estimation method assumed a single natural mortality across all years equal to the mean value </w:t>
      </w:r>
      <w:r w:rsidR="00A520FC">
        <w:t xml:space="preserve">that </w:t>
      </w:r>
      <w:r w:rsidR="007A4BF3">
        <w:t>was used to generate the autocorrelated annual deviations in the operating model.</w:t>
      </w:r>
      <w:r w:rsidR="00787F79">
        <w:t xml:space="preserve">  This setup </w:t>
      </w:r>
      <w:r w:rsidR="00380CB6">
        <w:t xml:space="preserve">was a strategic choice </w:t>
      </w:r>
      <w:r w:rsidR="001C6F10">
        <w:t xml:space="preserve">that </w:t>
      </w:r>
      <w:r w:rsidR="00787F79">
        <w:t>allowed variation in the composition data that the estimation method would not be able to account for, but would not be anticipated to result in strongly biased estimates</w:t>
      </w:r>
      <w:r w:rsidR="00361A97">
        <w:t xml:space="preserve"> due to </w:t>
      </w:r>
      <w:r w:rsidR="001C6F10">
        <w:t xml:space="preserve">model </w:t>
      </w:r>
      <w:r w:rsidR="00361A97">
        <w:t>misspecification</w:t>
      </w:r>
      <w:r w:rsidR="00787F79">
        <w:t xml:space="preserve">. </w:t>
      </w:r>
      <w:r w:rsidR="001C6F10">
        <w:t>T</w:t>
      </w:r>
      <w:r w:rsidR="00380CB6">
        <w:t>ime-varying natural mortality is likely more complex with extended periods of high or low mortality based upon external factors (e.g. predator abundance, climate conditions)</w:t>
      </w:r>
      <w:r w:rsidR="001C6F10">
        <w:t>,</w:t>
      </w:r>
      <w:r w:rsidR="00380CB6">
        <w:t xml:space="preserve"> which could result in </w:t>
      </w:r>
      <w:r w:rsidR="001C6F10">
        <w:t xml:space="preserve">large </w:t>
      </w:r>
      <w:r w:rsidR="00380CB6">
        <w:t xml:space="preserve">biases in estimated quantities if not accounted for in an assessment </w:t>
      </w:r>
      <w:r w:rsidR="000873DC">
        <w:t xml:space="preserve">(Johnson </w:t>
      </w:r>
      <w:r w:rsidR="000873DC">
        <w:rPr>
          <w:i/>
        </w:rPr>
        <w:t xml:space="preserve">et al. </w:t>
      </w:r>
      <w:r w:rsidR="000873DC">
        <w:t>2014)</w:t>
      </w:r>
      <w:r w:rsidR="00380CB6">
        <w:t>.</w:t>
      </w:r>
    </w:p>
    <w:p w14:paraId="22426BF0" w14:textId="16237513" w:rsidR="004A043E" w:rsidRDefault="00361A97" w:rsidP="006F38C2">
      <w:pPr>
        <w:spacing w:line="480" w:lineRule="auto"/>
      </w:pPr>
      <w:r>
        <w:t>S</w:t>
      </w:r>
      <w:r w:rsidR="00DC79E1">
        <w:t xml:space="preserve">hifts in the form of selectivity over time and the impact </w:t>
      </w:r>
      <w:r w:rsidR="001C6F10">
        <w:t xml:space="preserve">of </w:t>
      </w:r>
      <w:r w:rsidR="00DC79E1">
        <w:t>annual deviation</w:t>
      </w:r>
      <w:r w:rsidR="001C6F10">
        <w:t>s</w:t>
      </w:r>
      <w:r w:rsidR="00DC79E1">
        <w:t xml:space="preserve"> in selectivity </w:t>
      </w:r>
      <w:r w:rsidR="001C6F10">
        <w:t xml:space="preserve">led to </w:t>
      </w:r>
      <w:r w:rsidR="00DC79E1">
        <w:t xml:space="preserve">mixed results.  The estimation method consistently </w:t>
      </w:r>
      <w:r w:rsidR="00BF7196">
        <w:t>over</w:t>
      </w:r>
      <w:r w:rsidR="00DC79E1">
        <w:t xml:space="preserve">estimated </w:t>
      </w:r>
      <w:r w:rsidR="00F84EC6">
        <w:t>the</w:t>
      </w:r>
      <w:r w:rsidR="00E019C1">
        <w:t xml:space="preserve"> </w:t>
      </w:r>
      <w:r w:rsidR="00F84EC6">
        <w:t xml:space="preserve">mean </w:t>
      </w:r>
      <w:r w:rsidR="00DC79E1">
        <w:t xml:space="preserve">size at maximum selectivity for all data scenarios with time-varying selectivity.  The operating model selectivity </w:t>
      </w:r>
      <w:r w:rsidR="001C6F10">
        <w:t xml:space="preserve">involved </w:t>
      </w:r>
      <w:r w:rsidR="00DC79E1">
        <w:t xml:space="preserve">normally distributed deviations to generate the annual shifts in selectivity and one would not </w:t>
      </w:r>
      <w:r w:rsidR="00DC79E1">
        <w:rPr>
          <w:i/>
        </w:rPr>
        <w:t>a priori</w:t>
      </w:r>
      <w:r w:rsidR="00DC79E1">
        <w:t xml:space="preserve"> predict the estimation method </w:t>
      </w:r>
      <w:r w:rsidR="007A0FDB">
        <w:t xml:space="preserve">to have a consistent bias in </w:t>
      </w:r>
      <w:r w:rsidR="001C6F10">
        <w:t>estimates</w:t>
      </w:r>
      <w:r w:rsidR="007A0FDB">
        <w:t xml:space="preserve">.  </w:t>
      </w:r>
      <w:r w:rsidR="00DC79E1">
        <w:t xml:space="preserve">However, </w:t>
      </w:r>
      <w:r>
        <w:t>the estimation method was able to identify</w:t>
      </w:r>
      <w:r w:rsidR="00DC79E1">
        <w:t xml:space="preserve"> the change in the selec</w:t>
      </w:r>
      <w:r w:rsidR="0009663C">
        <w:t>tivity form (asymptotic to dome-shaped</w:t>
      </w:r>
      <w:r w:rsidR="007A0FDB">
        <w:t xml:space="preserve"> through a reduction in the width at peak selectivity</w:t>
      </w:r>
      <w:r w:rsidR="00DC79E1">
        <w:t>)</w:t>
      </w:r>
      <w:r w:rsidR="007A0FDB">
        <w:t xml:space="preserve"> during the rebuilding years</w:t>
      </w:r>
      <w:r>
        <w:t xml:space="preserve"> with</w:t>
      </w:r>
      <w:r w:rsidR="00DC79E1">
        <w:t xml:space="preserve"> similar</w:t>
      </w:r>
      <w:r>
        <w:t xml:space="preserve"> </w:t>
      </w:r>
      <w:r w:rsidR="0097415C">
        <w:t xml:space="preserve">error </w:t>
      </w:r>
      <w:r>
        <w:t>to the time-invariant case.  Each case</w:t>
      </w:r>
      <w:r w:rsidR="007A0FDB">
        <w:t xml:space="preserve"> </w:t>
      </w:r>
      <w:r w:rsidR="001C6F10">
        <w:t xml:space="preserve">led to </w:t>
      </w:r>
      <w:r w:rsidR="007A0FDB">
        <w:t>estimates that</w:t>
      </w:r>
      <w:r w:rsidR="004449E2">
        <w:t xml:space="preserve"> over</w:t>
      </w:r>
      <w:r w:rsidR="007A0FDB">
        <w:t xml:space="preserve">estimated the </w:t>
      </w:r>
      <w:r w:rsidR="004449E2">
        <w:t>width at maximum selectivity</w:t>
      </w:r>
      <w:r w:rsidR="007E47B3">
        <w:t>,</w:t>
      </w:r>
      <w:r w:rsidR="007A0FDB">
        <w:t xml:space="preserve"> defining the dome</w:t>
      </w:r>
      <w:r>
        <w:t xml:space="preserve"> in selectivity</w:t>
      </w:r>
      <w:r w:rsidR="004449E2">
        <w:t xml:space="preserve"> (dome-shaped </w:t>
      </w:r>
      <w:bookmarkStart w:id="85" w:name="_GoBack"/>
      <w:bookmarkEnd w:id="85"/>
      <w:r w:rsidR="004449E2">
        <w:lastRenderedPageBreak/>
        <w:t>selectivity occurring at larger sizes with increased sizes subject to full selectivity compared to the operating model)</w:t>
      </w:r>
      <w:r w:rsidR="00DC79E1">
        <w:t>.</w:t>
      </w:r>
      <w:r w:rsidR="007A0FDB">
        <w:t xml:space="preserve">  This evaluation applied time blocks defined by the status of the stock to allow for shifts in selectivity, ignoring the annual </w:t>
      </w:r>
      <w:r w:rsidR="00591C70">
        <w:t>deviations</w:t>
      </w:r>
      <w:r w:rsidR="00BF7196">
        <w:t xml:space="preserve"> in the selectivity curve.  </w:t>
      </w:r>
      <w:r w:rsidR="00E81AEC">
        <w:t>Studies</w:t>
      </w:r>
      <w:r w:rsidR="007A0FDB">
        <w:t xml:space="preserve"> have evaluated </w:t>
      </w:r>
      <w:r w:rsidR="00E81AEC">
        <w:t xml:space="preserve">other </w:t>
      </w:r>
      <w:r w:rsidR="007A0FDB">
        <w:t xml:space="preserve">ways of estimating time-varying selectivity using state-space models (Nielsen and Berg, 2014), or the implications of applying time blocks vs. allowing a random walk component in selectivity parameters or catchability (Wilber and Bence, 2006; Martell and Stewart, 2014).  </w:t>
      </w:r>
      <w:r w:rsidR="007E47B3">
        <w:t>Further exploration should</w:t>
      </w:r>
      <w:r w:rsidR="007A0FDB">
        <w:t xml:space="preserve"> be </w:t>
      </w:r>
      <w:r w:rsidR="00E81AEC">
        <w:t xml:space="preserve">conducted </w:t>
      </w:r>
      <w:r w:rsidR="007E47B3">
        <w:t xml:space="preserve">to </w:t>
      </w:r>
      <w:r w:rsidR="007A0FDB">
        <w:t xml:space="preserve">evaluate if allowing a random walk or applying an alternative estimation method eliminates the bias observed in the estimated selectivity </w:t>
      </w:r>
      <w:r w:rsidR="00F84EC6">
        <w:t xml:space="preserve">observed </w:t>
      </w:r>
      <w:r w:rsidR="007A0FDB">
        <w:t>here</w:t>
      </w:r>
      <w:r w:rsidR="00DB28C3">
        <w:t xml:space="preserve"> and how data quantity and quality impacts these estimates</w:t>
      </w:r>
      <w:r w:rsidR="007A0FDB">
        <w:t xml:space="preserve">.   </w:t>
      </w:r>
    </w:p>
    <w:p w14:paraId="3333362C" w14:textId="7AA3CB36" w:rsidR="00E019C1" w:rsidRDefault="00653CFF" w:rsidP="006F38C2">
      <w:pPr>
        <w:spacing w:line="480" w:lineRule="auto"/>
      </w:pPr>
      <w:r>
        <w:t xml:space="preserve">This work highlights the benefits of continued data collection during rebuilding </w:t>
      </w:r>
      <w:r w:rsidR="00E234B6">
        <w:t xml:space="preserve">on </w:t>
      </w:r>
      <w:r>
        <w:t xml:space="preserve">the precision of estimates, </w:t>
      </w:r>
      <w:r w:rsidR="00E234B6">
        <w:t>but</w:t>
      </w:r>
      <w:r>
        <w:t xml:space="preserve"> there are </w:t>
      </w:r>
      <w:r w:rsidR="00E81AEC">
        <w:t xml:space="preserve">many </w:t>
      </w:r>
      <w:r w:rsidR="00E234B6">
        <w:t xml:space="preserve">additional </w:t>
      </w:r>
      <w:r>
        <w:t>reaso</w:t>
      </w:r>
      <w:r w:rsidR="00E234B6">
        <w:t>ns why retaining data streams is</w:t>
      </w:r>
      <w:r>
        <w:t xml:space="preserve"> important. </w:t>
      </w:r>
      <w:r w:rsidR="00E2227C">
        <w:t xml:space="preserve">The first benefit of continued data collection is the potential ability to identify misspecification in the model assumptions.  </w:t>
      </w:r>
      <w:r>
        <w:t xml:space="preserve">The estimation method and operating models </w:t>
      </w:r>
      <w:r w:rsidR="00E234B6">
        <w:t xml:space="preserve">applied here, </w:t>
      </w:r>
      <w:r>
        <w:t xml:space="preserve">generally made similar structural assumptions.  However, the true state of nature is never </w:t>
      </w:r>
      <w:r w:rsidR="00E234B6">
        <w:t>known with confidence</w:t>
      </w:r>
      <w:r w:rsidR="00E81AEC" w:rsidRPr="00E81AEC">
        <w:t xml:space="preserve"> </w:t>
      </w:r>
      <w:r w:rsidR="00F72A9A">
        <w:t>in real</w:t>
      </w:r>
      <w:r w:rsidR="00BF7196">
        <w:t xml:space="preserve">-world assessments.  </w:t>
      </w:r>
      <w:r>
        <w:t xml:space="preserve">Continued data collection may allow for the identification of model misspecification in the structural assumptions </w:t>
      </w:r>
      <w:r w:rsidR="00E234B6">
        <w:t>(e.g. growth, recruitment)</w:t>
      </w:r>
      <w:r w:rsidR="00BF7196">
        <w:t>,</w:t>
      </w:r>
      <w:r w:rsidR="00F84EC6">
        <w:t xml:space="preserve"> whic</w:t>
      </w:r>
      <w:r w:rsidR="00BF7196">
        <w:t>h</w:t>
      </w:r>
      <w:r>
        <w:t xml:space="preserve"> will allow for better approximations to reality through models.  Specifically, there could be long-term impacts to </w:t>
      </w:r>
      <w:r w:rsidR="00BF7196">
        <w:t>a p</w:t>
      </w:r>
      <w:r>
        <w:t>opulation that</w:t>
      </w:r>
      <w:r w:rsidR="00F84EC6" w:rsidRPr="00F84EC6">
        <w:t xml:space="preserve"> </w:t>
      </w:r>
      <w:r w:rsidR="00F84EC6">
        <w:t>is depleted, which</w:t>
      </w:r>
      <w:r>
        <w:t xml:space="preserve"> could negatively </w:t>
      </w:r>
      <w:r w:rsidR="00CF5D3B">
        <w:t xml:space="preserve">impact </w:t>
      </w:r>
      <w:r>
        <w:t xml:space="preserve">the ability of the stock to rebuild </w:t>
      </w:r>
      <w:r w:rsidR="007E47B3">
        <w:t xml:space="preserve">(e.g. </w:t>
      </w:r>
      <w:r>
        <w:t xml:space="preserve">Hixon </w:t>
      </w:r>
      <w:r>
        <w:rPr>
          <w:i/>
        </w:rPr>
        <w:t>et al</w:t>
      </w:r>
      <w:r>
        <w:t>., 2014)</w:t>
      </w:r>
      <w:r w:rsidR="00E234B6">
        <w:t xml:space="preserve"> that additional data would be required to detect</w:t>
      </w:r>
      <w:r w:rsidR="00E2227C">
        <w:t xml:space="preserve">.  The second benefit of continued data collections is that ability to </w:t>
      </w:r>
      <w:r w:rsidR="00E234B6">
        <w:t xml:space="preserve">identify </w:t>
      </w:r>
      <w:r w:rsidR="00E2227C">
        <w:t>potential lon</w:t>
      </w:r>
      <w:r w:rsidR="00CF5D3B">
        <w:t>g-term changes in stock dynamics (e.g.</w:t>
      </w:r>
      <w:r w:rsidR="00E2227C">
        <w:t xml:space="preserve"> </w:t>
      </w:r>
      <w:r w:rsidR="00CF5D3B">
        <w:t xml:space="preserve">changes in </w:t>
      </w:r>
      <w:r w:rsidR="00E2227C">
        <w:t>climate</w:t>
      </w:r>
      <w:r w:rsidR="00E81AEC">
        <w:t>-</w:t>
      </w:r>
      <w:r w:rsidR="00E2227C">
        <w:t>driven forces</w:t>
      </w:r>
      <w:r w:rsidR="00CF5D3B">
        <w:t>)</w:t>
      </w:r>
      <w:r w:rsidR="00E2227C">
        <w:t xml:space="preserve">.  There has been much work identifying potential links between climate and recruitment (Hollowed </w:t>
      </w:r>
      <w:r w:rsidR="00E2227C" w:rsidRPr="00E2227C">
        <w:rPr>
          <w:i/>
        </w:rPr>
        <w:t>et al.</w:t>
      </w:r>
      <w:r w:rsidR="00E2227C">
        <w:t xml:space="preserve">, 2011; Ianelli </w:t>
      </w:r>
      <w:r w:rsidR="00E2227C" w:rsidRPr="00E2227C">
        <w:rPr>
          <w:i/>
        </w:rPr>
        <w:t>et al.</w:t>
      </w:r>
      <w:r w:rsidR="00CF5D3B">
        <w:t>, 2011;</w:t>
      </w:r>
      <w:r w:rsidR="00E2227C">
        <w:t xml:space="preserve"> Mueter </w:t>
      </w:r>
      <w:r w:rsidR="00E2227C">
        <w:rPr>
          <w:i/>
        </w:rPr>
        <w:t>et al.</w:t>
      </w:r>
      <w:r w:rsidR="00CF5D3B">
        <w:t>, 2011;</w:t>
      </w:r>
      <w:r w:rsidR="00E2227C">
        <w:t xml:space="preserve"> Strachura </w:t>
      </w:r>
      <w:r w:rsidR="00E2227C" w:rsidRPr="00E2227C">
        <w:rPr>
          <w:i/>
        </w:rPr>
        <w:t>et al.</w:t>
      </w:r>
      <w:r w:rsidR="00E2227C">
        <w:t xml:space="preserve">, 2014).  Additionally, long-term varying </w:t>
      </w:r>
      <w:r w:rsidR="00E2227C">
        <w:lastRenderedPageBreak/>
        <w:t>climate conditions may result in changes in biolog</w:t>
      </w:r>
      <w:r w:rsidR="00E81AEC">
        <w:t>ical parameters</w:t>
      </w:r>
      <w:r w:rsidR="00E2227C">
        <w:t xml:space="preserve"> (Swain and Benoit, 2015)</w:t>
      </w:r>
      <w:r w:rsidR="00BF7196">
        <w:t>,</w:t>
      </w:r>
      <w:r w:rsidR="00E2227C">
        <w:t xml:space="preserve"> which will impact the productivity of stocks (Legau</w:t>
      </w:r>
      <w:r w:rsidR="00CF5D3B">
        <w:t>l</w:t>
      </w:r>
      <w:r w:rsidR="00E2227C">
        <w:t xml:space="preserve">t and Palmer, 2015) </w:t>
      </w:r>
      <w:r w:rsidR="00E81AEC">
        <w:t xml:space="preserve">that </w:t>
      </w:r>
      <w:r w:rsidR="00E2227C">
        <w:t xml:space="preserve">needs to be accounted for when setting harvest limits.     </w:t>
      </w:r>
    </w:p>
    <w:p w14:paraId="6CCDE96A" w14:textId="77777777" w:rsidR="00E019C1" w:rsidRDefault="00E019C1" w:rsidP="006F38C2">
      <w:pPr>
        <w:pStyle w:val="Heading1"/>
        <w:spacing w:line="480" w:lineRule="auto"/>
      </w:pPr>
      <w:r>
        <w:t>Acknowledgements</w:t>
      </w:r>
    </w:p>
    <w:p w14:paraId="534FB088" w14:textId="7FDFEDDD" w:rsidR="002A15E3" w:rsidRPr="00314AE9" w:rsidRDefault="00E019C1" w:rsidP="006F38C2">
      <w:pPr>
        <w:spacing w:line="480" w:lineRule="auto"/>
        <w:ind w:firstLine="0"/>
      </w:pPr>
      <w:r>
        <w:t xml:space="preserve">This work has benefitted from feedback provided by Ian Taylor </w:t>
      </w:r>
      <w:r w:rsidR="00D82FE7">
        <w:t>(NWFSC), and Allan Hicks (IPHC).</w:t>
      </w:r>
      <w:r>
        <w:t xml:space="preserve"> </w:t>
      </w:r>
      <w:r w:rsidR="002A15E3">
        <w:br w:type="page"/>
      </w:r>
    </w:p>
    <w:p w14:paraId="43FB02DF" w14:textId="675F6FC4" w:rsidR="002A15E3" w:rsidRDefault="002A15E3" w:rsidP="006F38C2">
      <w:pPr>
        <w:pStyle w:val="Heading1"/>
        <w:spacing w:line="480" w:lineRule="auto"/>
      </w:pPr>
      <w:r>
        <w:lastRenderedPageBreak/>
        <w:t>References</w:t>
      </w:r>
    </w:p>
    <w:p w14:paraId="2DBEADD3" w14:textId="27C57ED2" w:rsidR="002A15E3" w:rsidRPr="00030726" w:rsidRDefault="002A15E3" w:rsidP="006F38C2">
      <w:pPr>
        <w:pStyle w:val="References"/>
        <w:spacing w:line="480" w:lineRule="auto"/>
      </w:pPr>
      <w:r w:rsidRPr="00030726">
        <w:t xml:space="preserve">Chen, Y., Chen, L., </w:t>
      </w:r>
      <w:r w:rsidR="00AB7725" w:rsidRPr="00030726">
        <w:t>and K.I. Stergiou</w:t>
      </w:r>
      <w:r w:rsidRPr="00030726">
        <w:t>. 2003. Impacts of data quantity on fisheries s</w:t>
      </w:r>
      <w:r w:rsidR="00DE0025" w:rsidRPr="00030726">
        <w:t>tock assessment. Aquat. Sci. 65:</w:t>
      </w:r>
      <w:r w:rsidRPr="00030726">
        <w:t xml:space="preserve"> 92-98.</w:t>
      </w:r>
    </w:p>
    <w:p w14:paraId="7837AB0F" w14:textId="20450A6C" w:rsidR="007A0568" w:rsidRPr="00030726" w:rsidRDefault="007A0568" w:rsidP="006F38C2">
      <w:pPr>
        <w:pStyle w:val="References"/>
        <w:spacing w:line="480" w:lineRule="auto"/>
      </w:pPr>
      <w:r w:rsidRPr="00030726">
        <w:t xml:space="preserve">Conn, P.B., Williams, E.H., </w:t>
      </w:r>
      <w:r w:rsidR="00AB7725" w:rsidRPr="00030726">
        <w:t xml:space="preserve">and K.W. </w:t>
      </w:r>
      <w:r w:rsidRPr="00030726">
        <w:t>S</w:t>
      </w:r>
      <w:r w:rsidR="00AB7725" w:rsidRPr="00030726">
        <w:t>hertzer</w:t>
      </w:r>
      <w:r w:rsidRPr="00030726">
        <w:t>. 2010. When can we reliably estimate the productivity of fish stocks? Can. J. Fish. Aquat. Sci. 67: 511-523.</w:t>
      </w:r>
    </w:p>
    <w:p w14:paraId="154EA0C1" w14:textId="73F884EE" w:rsidR="000C3DB9" w:rsidRPr="00030726" w:rsidRDefault="000C3DB9" w:rsidP="006F38C2">
      <w:pPr>
        <w:pStyle w:val="References"/>
        <w:spacing w:line="480" w:lineRule="auto"/>
      </w:pPr>
      <w:r w:rsidRPr="00030726">
        <w:t>Hilborn, R. 1979. Comparison of fisheries control systems that utilize catch and effort data. J. Fish. Res. Board. Can. 36: 1477-1489.</w:t>
      </w:r>
    </w:p>
    <w:p w14:paraId="3978E7B3" w14:textId="688E4EBA" w:rsidR="005834C1" w:rsidRPr="00030726" w:rsidRDefault="005834C1" w:rsidP="006F38C2">
      <w:pPr>
        <w:pStyle w:val="References"/>
        <w:spacing w:line="480" w:lineRule="auto"/>
      </w:pPr>
      <w:r w:rsidRPr="00030726">
        <w:t xml:space="preserve">Hixon, M.A., Johnson, D.W., </w:t>
      </w:r>
      <w:r w:rsidR="00AB7725" w:rsidRPr="00030726">
        <w:t>and S.M. Sogard</w:t>
      </w:r>
      <w:r w:rsidRPr="00030726">
        <w:t>. 2014. BOFFFs: on the importance of conserving old-growth age structure in fishery populations. ICES J. Mar. Sci. 71: 2171-2185.</w:t>
      </w:r>
    </w:p>
    <w:p w14:paraId="4D76F077" w14:textId="200D54C6" w:rsidR="005834C1" w:rsidRPr="00030726" w:rsidRDefault="005834C1" w:rsidP="006F38C2">
      <w:pPr>
        <w:pStyle w:val="References"/>
        <w:spacing w:line="480" w:lineRule="auto"/>
      </w:pPr>
      <w:r w:rsidRPr="00030726">
        <w:t xml:space="preserve">Hollowed, A. B., Barange, M., Ito, S., Kim, S., Loeng, H., and </w:t>
      </w:r>
      <w:r w:rsidR="00AB7725" w:rsidRPr="00030726">
        <w:t>M.A. Peck</w:t>
      </w:r>
      <w:r w:rsidRPr="00030726">
        <w:t xml:space="preserve">. 2011. Effects of climate change on fish and fisheries: forecasting impacts, assessing ecosystem responses, and evaluating management strategies. </w:t>
      </w:r>
      <w:r w:rsidR="00AB7725" w:rsidRPr="00030726">
        <w:t>ICES J. Mar. Sci.</w:t>
      </w:r>
      <w:r w:rsidRPr="00030726">
        <w:t xml:space="preserve"> 68: 984–985.</w:t>
      </w:r>
    </w:p>
    <w:p w14:paraId="66F3E117" w14:textId="6B76D2E3" w:rsidR="005834C1" w:rsidRPr="00030726" w:rsidRDefault="005834C1" w:rsidP="006F38C2">
      <w:pPr>
        <w:pStyle w:val="References"/>
        <w:spacing w:line="480" w:lineRule="auto"/>
      </w:pPr>
      <w:r w:rsidRPr="00030726">
        <w:t xml:space="preserve">Ianelli, J. N., Hollowed, A. B., Haynie, A. C., Muter, F. J., and </w:t>
      </w:r>
      <w:r w:rsidR="00AB7725" w:rsidRPr="00030726">
        <w:t>N.A. Bond</w:t>
      </w:r>
      <w:r w:rsidRPr="00030726">
        <w:t>. 2011. Evaluating management strategies for eastern Bering Sea walleye pollock (Theragra chalcogramma) in a changing environment.</w:t>
      </w:r>
      <w:r w:rsidR="00AB7725" w:rsidRPr="00030726">
        <w:t xml:space="preserve"> ICES J. Mar. Sci. </w:t>
      </w:r>
      <w:r w:rsidRPr="00030726">
        <w:t>68: 1297–1304.</w:t>
      </w:r>
    </w:p>
    <w:p w14:paraId="3CEBD421" w14:textId="5AA39FBB" w:rsidR="000873DC" w:rsidRPr="00030726" w:rsidRDefault="000873DC" w:rsidP="006F38C2">
      <w:pPr>
        <w:pStyle w:val="References"/>
        <w:spacing w:line="480" w:lineRule="auto"/>
      </w:pPr>
      <w:r w:rsidRPr="00030726">
        <w:t xml:space="preserve">Johnson, K.F., Monnahan, C.C., McGilliard, C.R., Vert-pre, K.A., Anderson, S.C., Cunningham, C.J., Hurtado-Ferro, F., Licandeo, R.R., Muradian, M.L., Ono, K., Szuwalski, C.S., Valero, J.L., Whitten, A.R., </w:t>
      </w:r>
      <w:r w:rsidR="00AB7725" w:rsidRPr="00030726">
        <w:t>and A.E. Punt</w:t>
      </w:r>
      <w:r w:rsidRPr="00030726">
        <w:t>. 2014. Time-varying natural mortality in fisheries stock assessment models: identifying a default approach. ICES</w:t>
      </w:r>
      <w:r w:rsidR="007A4BF3" w:rsidRPr="00030726">
        <w:t xml:space="preserve"> J. Mar. Sci. 72: 137-150.</w:t>
      </w:r>
    </w:p>
    <w:p w14:paraId="7E33B0CB" w14:textId="34B8DEC9" w:rsidR="005834C1" w:rsidRPr="00030726" w:rsidRDefault="005834C1" w:rsidP="006F38C2">
      <w:pPr>
        <w:pStyle w:val="References"/>
        <w:spacing w:line="480" w:lineRule="auto"/>
      </w:pPr>
      <w:r w:rsidRPr="00030726">
        <w:lastRenderedPageBreak/>
        <w:t xml:space="preserve">Legault, C. M., and </w:t>
      </w:r>
      <w:r w:rsidR="00AB7725" w:rsidRPr="00030726">
        <w:t>M.C. Palmer</w:t>
      </w:r>
      <w:r w:rsidRPr="00030726">
        <w:t xml:space="preserve">. 2015. In what direction should the fishing mortality target change when natural mortality increases within an assessment? </w:t>
      </w:r>
      <w:r w:rsidR="00AB7725" w:rsidRPr="00030726">
        <w:t xml:space="preserve">Can. J. Fish. Aquat. Sci. </w:t>
      </w:r>
      <w:r w:rsidRPr="00030726">
        <w:t>73: 349–357.</w:t>
      </w:r>
    </w:p>
    <w:p w14:paraId="575542A5" w14:textId="5C3927E6" w:rsidR="002A15E3" w:rsidRPr="00030726" w:rsidRDefault="002A15E3" w:rsidP="006F38C2">
      <w:pPr>
        <w:pStyle w:val="References"/>
        <w:spacing w:line="480" w:lineRule="auto"/>
      </w:pPr>
      <w:r w:rsidRPr="00030726">
        <w:t xml:space="preserve">Lee, H.H., Maunder, </w:t>
      </w:r>
      <w:r w:rsidR="007A0568" w:rsidRPr="00030726">
        <w:t xml:space="preserve">M.N., Piner, K.R., </w:t>
      </w:r>
      <w:r w:rsidR="00AB7725" w:rsidRPr="00030726">
        <w:t>and R.D. Methot</w:t>
      </w:r>
      <w:r w:rsidR="007A0568" w:rsidRPr="00030726">
        <w:t>.</w:t>
      </w:r>
      <w:r w:rsidRPr="00030726">
        <w:t xml:space="preserve"> 2012. Can steepness of the stock-recruitment relationship be estimated in fishery stock assessm</w:t>
      </w:r>
      <w:r w:rsidR="00DE0025" w:rsidRPr="00030726">
        <w:t>ent models?  Fish. Res. 125-126:</w:t>
      </w:r>
      <w:r w:rsidRPr="00030726">
        <w:t xml:space="preserve"> 254-261.</w:t>
      </w:r>
    </w:p>
    <w:p w14:paraId="7CEA86A9" w14:textId="11407AE5" w:rsidR="002A15E3" w:rsidRPr="00030726" w:rsidRDefault="002A15E3" w:rsidP="006F38C2">
      <w:pPr>
        <w:pStyle w:val="References"/>
        <w:spacing w:line="480" w:lineRule="auto"/>
      </w:pPr>
      <w:r w:rsidRPr="00030726">
        <w:t xml:space="preserve">Magnusson, A., </w:t>
      </w:r>
      <w:r w:rsidR="00AB7725" w:rsidRPr="00030726">
        <w:t>and R. Hilborn</w:t>
      </w:r>
      <w:r w:rsidRPr="00030726">
        <w:t>. 2007. What makes fisheries data informative? Fish Fish.</w:t>
      </w:r>
      <w:r w:rsidR="00DE0025" w:rsidRPr="00030726">
        <w:t xml:space="preserve"> 8:</w:t>
      </w:r>
      <w:r w:rsidRPr="00030726">
        <w:t xml:space="preserve"> 337-358.</w:t>
      </w:r>
    </w:p>
    <w:p w14:paraId="12B957D5" w14:textId="59466F55" w:rsidR="00DB28C3" w:rsidRPr="00030726" w:rsidRDefault="00DB28C3" w:rsidP="006F38C2">
      <w:pPr>
        <w:pStyle w:val="References"/>
        <w:spacing w:line="480" w:lineRule="auto"/>
      </w:pPr>
      <w:r w:rsidRPr="00030726">
        <w:t xml:space="preserve">Martell, S., </w:t>
      </w:r>
      <w:r w:rsidR="00AB7725" w:rsidRPr="00030726">
        <w:t>and I. Stewart</w:t>
      </w:r>
      <w:r w:rsidRPr="00030726">
        <w:t>. 2013. Towards defining good practices for modeling time-varying selectivity. Fish. Res. 158: 84-95.</w:t>
      </w:r>
    </w:p>
    <w:p w14:paraId="15D8ADF7" w14:textId="1472AFAD" w:rsidR="00892332" w:rsidRPr="00030726" w:rsidRDefault="00892332" w:rsidP="006F38C2">
      <w:pPr>
        <w:pStyle w:val="References"/>
        <w:spacing w:line="480" w:lineRule="auto"/>
      </w:pPr>
      <w:r w:rsidRPr="00030726">
        <w:t>Methot. Jr., R.D. (editor) 2015. Prioritizing fish stock assessments. U.S. Dep. Commer., NOAA Tech. Memo. NMFS-F/SPO-152, 31 pp.</w:t>
      </w:r>
    </w:p>
    <w:p w14:paraId="4C3CEF9D" w14:textId="6D33C2C8" w:rsidR="002A15E3" w:rsidRPr="00030726" w:rsidRDefault="002A15E3" w:rsidP="006F38C2">
      <w:pPr>
        <w:pStyle w:val="References"/>
        <w:spacing w:line="480" w:lineRule="auto"/>
      </w:pPr>
      <w:r w:rsidRPr="00030726">
        <w:t>Methot, R.D.,</w:t>
      </w:r>
      <w:r w:rsidR="00AB7725" w:rsidRPr="00030726">
        <w:t xml:space="preserve"> and K. Piner.</w:t>
      </w:r>
      <w:r w:rsidRPr="00030726">
        <w:t xml:space="preserve"> 2002. Rebuilding analysis for yelloweye rockfish: Update to incorporate results of coastwide assessment in 2002. Pacific Fishery Management Council, 7700 Ambassador Place NE, Suite 200, Portland, OR 97220.12 pp.</w:t>
      </w:r>
    </w:p>
    <w:p w14:paraId="080F5D1E" w14:textId="73CB24C0" w:rsidR="002A15E3" w:rsidRPr="00030726" w:rsidRDefault="002A15E3" w:rsidP="006F38C2">
      <w:pPr>
        <w:pStyle w:val="References"/>
        <w:spacing w:line="480" w:lineRule="auto"/>
      </w:pPr>
      <w:r w:rsidRPr="00030726">
        <w:t xml:space="preserve">Methot, R.D., </w:t>
      </w:r>
      <w:r w:rsidR="00AB7725" w:rsidRPr="00030726">
        <w:t>and C.R. Wetzel.</w:t>
      </w:r>
      <w:r w:rsidRPr="00030726">
        <w:t xml:space="preserve"> 2013. Stock Synthesis: A biological and statistical framework for fish stock assessment and fis</w:t>
      </w:r>
      <w:r w:rsidR="00DE0025" w:rsidRPr="00030726">
        <w:t>hery management. Fish. Res. 142:</w:t>
      </w:r>
      <w:r w:rsidRPr="00030726">
        <w:t xml:space="preserve"> 86-99.</w:t>
      </w:r>
    </w:p>
    <w:p w14:paraId="5C0B5778" w14:textId="19AEEE39" w:rsidR="00DB28C3" w:rsidRPr="00030726" w:rsidRDefault="00DB28C3" w:rsidP="006F38C2">
      <w:pPr>
        <w:pStyle w:val="References"/>
        <w:spacing w:line="480" w:lineRule="auto"/>
      </w:pPr>
      <w:r w:rsidRPr="00030726">
        <w:t xml:space="preserve">Nielsen, A., </w:t>
      </w:r>
      <w:r w:rsidR="00AB7725" w:rsidRPr="00030726">
        <w:t>and C.W. Berg</w:t>
      </w:r>
      <w:r w:rsidRPr="00030726">
        <w:t>. 2014. Estimation of time-varying selectivity in stock assessments using state-space models. Fish. Res. 158: 96-101.</w:t>
      </w:r>
    </w:p>
    <w:p w14:paraId="0DE99341" w14:textId="52419E6A" w:rsidR="002A15E3" w:rsidRPr="00030726" w:rsidRDefault="002A15E3" w:rsidP="006F38C2">
      <w:pPr>
        <w:pStyle w:val="References"/>
        <w:spacing w:line="480" w:lineRule="auto"/>
      </w:pPr>
      <w:r w:rsidRPr="00030726">
        <w:t xml:space="preserve">Ralston, S., Punt, A.E., Hamel, O.S., DeVore, J.D., </w:t>
      </w:r>
      <w:r w:rsidR="00AB7725" w:rsidRPr="00030726">
        <w:t>and R.J. Conser</w:t>
      </w:r>
      <w:r w:rsidRPr="00030726">
        <w:t>. 2011. A meta-analytic approach to quantifying scientific uncertainty in sto</w:t>
      </w:r>
      <w:r w:rsidR="00DE0025" w:rsidRPr="00030726">
        <w:t>ck assessments. Fish. Bull. 109:</w:t>
      </w:r>
      <w:r w:rsidRPr="00030726">
        <w:t xml:space="preserve"> 217-231.</w:t>
      </w:r>
    </w:p>
    <w:p w14:paraId="0EA3D89B" w14:textId="13F64B75" w:rsidR="000C3DB9" w:rsidRPr="00030726" w:rsidRDefault="000C3DB9" w:rsidP="006F38C2">
      <w:pPr>
        <w:pStyle w:val="References"/>
        <w:spacing w:line="480" w:lineRule="auto"/>
      </w:pPr>
      <w:r w:rsidRPr="00030726">
        <w:lastRenderedPageBreak/>
        <w:t>Sustainable Fisheries Act of the Magnuson-Stevens Fishery Conservation and Management Act (SFA). 1996. Silver Spring: U.S. Department of Commerce, National Oceanic and Atmospheric Administration, National Marine Fisheries Service. 170 pp.</w:t>
      </w:r>
    </w:p>
    <w:p w14:paraId="6AB988D7" w14:textId="5C27AE28" w:rsidR="005834C1" w:rsidRPr="00030726" w:rsidRDefault="005834C1" w:rsidP="006F38C2">
      <w:pPr>
        <w:pStyle w:val="References"/>
        <w:spacing w:line="480" w:lineRule="auto"/>
      </w:pPr>
      <w:r w:rsidRPr="00030726">
        <w:t>Stachura, M. M., Essington, T. E., Mantua, N. J., Hollowed, A. B., Haltuch, M. A.,</w:t>
      </w:r>
      <w:r w:rsidR="00AB7725" w:rsidRPr="00030726">
        <w:t xml:space="preserve"> Spencer, P. D., Branch, T. A., and M.J. Doyle</w:t>
      </w:r>
      <w:r w:rsidRPr="00030726">
        <w:t>. 2014. Linking Northeast Pacific recruitment synchrony to envi</w:t>
      </w:r>
      <w:r w:rsidR="00A47F5E" w:rsidRPr="00030726">
        <w:t>ronmental variability. Fish. Oceanogr.</w:t>
      </w:r>
      <w:r w:rsidR="00DE0025" w:rsidRPr="00030726">
        <w:t xml:space="preserve"> 23: </w:t>
      </w:r>
      <w:r w:rsidRPr="00030726">
        <w:t>389–408.</w:t>
      </w:r>
    </w:p>
    <w:p w14:paraId="54C2E979" w14:textId="369B478C" w:rsidR="002A15E3" w:rsidRPr="00030726" w:rsidRDefault="002A15E3" w:rsidP="006F38C2">
      <w:pPr>
        <w:pStyle w:val="References"/>
        <w:spacing w:line="480" w:lineRule="auto"/>
      </w:pPr>
      <w:r w:rsidRPr="00030726">
        <w:t xml:space="preserve">Stewart, I.J., Wallace, J.R., </w:t>
      </w:r>
      <w:r w:rsidR="00A47F5E" w:rsidRPr="00030726">
        <w:t>and C. McGilliard.</w:t>
      </w:r>
      <w:r w:rsidRPr="00030726">
        <w:t xml:space="preserve"> 2009. Status of the U.S. yelloweye rockfish resource in 2009. Pacific Fishery Management Council, 7700 Ambassador Place NE, Suite 200, Portland, OR 97220. 435 pp.</w:t>
      </w:r>
    </w:p>
    <w:p w14:paraId="24193A20" w14:textId="2003E9F7" w:rsidR="005834C1" w:rsidRPr="00030726" w:rsidRDefault="005834C1" w:rsidP="006F38C2">
      <w:pPr>
        <w:pStyle w:val="References"/>
        <w:spacing w:line="480" w:lineRule="auto"/>
      </w:pPr>
      <w:r w:rsidRPr="00030726">
        <w:t xml:space="preserve">Swain, D. P., and </w:t>
      </w:r>
      <w:r w:rsidR="00A47F5E" w:rsidRPr="00030726">
        <w:t>H.P. Benoit</w:t>
      </w:r>
      <w:r w:rsidRPr="00030726">
        <w:t>. 2015. Extreme increases in natural mortality prevent recovery of collapsed fish populations in a Nort</w:t>
      </w:r>
      <w:r w:rsidR="00A47F5E" w:rsidRPr="00030726">
        <w:t>hwest Atlantic ecosystem. Mar. Ecol. Prog. Ser.</w:t>
      </w:r>
      <w:r w:rsidRPr="00030726">
        <w:t xml:space="preserve"> 519: 165–182.</w:t>
      </w:r>
    </w:p>
    <w:p w14:paraId="17FE46B8" w14:textId="5ADB7693" w:rsidR="00DB28C3" w:rsidRPr="00030726" w:rsidRDefault="00DB28C3" w:rsidP="006F38C2">
      <w:pPr>
        <w:pStyle w:val="References"/>
        <w:spacing w:line="480" w:lineRule="auto"/>
      </w:pPr>
      <w:r w:rsidRPr="00030726">
        <w:t>Wilberg, M.J.</w:t>
      </w:r>
      <w:r w:rsidR="00A47F5E" w:rsidRPr="00030726">
        <w:t>, and J.R. Bence</w:t>
      </w:r>
      <w:r w:rsidRPr="00030726">
        <w:t>. 2006. Performance of time-varying catchability estimators in statistical catch-at-age analysis. Can. J. Fish. Aquat. Sci. 63: 2275-2285.</w:t>
      </w:r>
    </w:p>
    <w:p w14:paraId="58522891" w14:textId="54DE817D" w:rsidR="002A15E3" w:rsidRPr="00030726" w:rsidRDefault="002A15E3" w:rsidP="006F38C2">
      <w:pPr>
        <w:pStyle w:val="References"/>
        <w:spacing w:line="480" w:lineRule="auto"/>
      </w:pPr>
      <w:r w:rsidRPr="00030726">
        <w:t xml:space="preserve">Wetzel, C.R., </w:t>
      </w:r>
      <w:r w:rsidR="00A47F5E" w:rsidRPr="00030726">
        <w:t>and A.E. Punt</w:t>
      </w:r>
      <w:r w:rsidRPr="00030726">
        <w:t xml:space="preserve">. 2011. Performance of a fisheries catch-at-age model (Stock Synthesis) in data-limited </w:t>
      </w:r>
      <w:r w:rsidR="00DE0025" w:rsidRPr="00030726">
        <w:t>situations. Mar. Fresh. Res. 62:</w:t>
      </w:r>
      <w:r w:rsidRPr="00030726">
        <w:t xml:space="preserve"> 927-936.</w:t>
      </w:r>
    </w:p>
    <w:p w14:paraId="771A7F82" w14:textId="5E59385F" w:rsidR="00030726" w:rsidRPr="00030726" w:rsidRDefault="00030726" w:rsidP="006F38C2">
      <w:pPr>
        <w:pStyle w:val="References"/>
        <w:spacing w:line="480" w:lineRule="auto"/>
      </w:pPr>
      <w:r w:rsidRPr="00030726">
        <w:t>Wetzel, C.R. and A.E. Punt. 2016. The impact of alternative rebuilding strategies to rebuild overfished stocks. ICES J. Mar. Sci.</w:t>
      </w:r>
      <w:r>
        <w:t xml:space="preserve"> doi:10.1093/icesjms/fsw073.</w:t>
      </w:r>
    </w:p>
    <w:p w14:paraId="2954DBE4" w14:textId="68B3FE77" w:rsidR="002A15E3" w:rsidRDefault="002A15E3" w:rsidP="006F38C2">
      <w:pPr>
        <w:pStyle w:val="References"/>
        <w:spacing w:line="480" w:lineRule="auto"/>
      </w:pPr>
      <w:r w:rsidRPr="00030726">
        <w:t xml:space="preserve">Yin, Y., </w:t>
      </w:r>
      <w:r w:rsidR="00DE0025" w:rsidRPr="00030726">
        <w:t>and D.B. Samson</w:t>
      </w:r>
      <w:r w:rsidRPr="00030726">
        <w:t>. 2004. Bias and precision of estimates from an age-structured stock assessment program in relation to stock and data characteristics. N</w:t>
      </w:r>
      <w:r w:rsidR="00DE0025" w:rsidRPr="00030726">
        <w:t>orth</w:t>
      </w:r>
      <w:r w:rsidRPr="00030726">
        <w:t>.</w:t>
      </w:r>
      <w:r w:rsidR="00DE0025" w:rsidRPr="00030726">
        <w:t xml:space="preserve"> </w:t>
      </w:r>
      <w:r w:rsidRPr="00030726">
        <w:t>A</w:t>
      </w:r>
      <w:r w:rsidR="00DE0025" w:rsidRPr="00030726">
        <w:t>m</w:t>
      </w:r>
      <w:r w:rsidRPr="00030726">
        <w:t>. Jour. Fish. Manag</w:t>
      </w:r>
      <w:r w:rsidR="00DE0025" w:rsidRPr="00030726">
        <w:t>e. 24:</w:t>
      </w:r>
      <w:r w:rsidRPr="00030726">
        <w:t xml:space="preserve"> 865-879. </w:t>
      </w:r>
      <w:r w:rsidRPr="00030726">
        <w:br w:type="page"/>
      </w:r>
    </w:p>
    <w:p w14:paraId="5CFBBCE5" w14:textId="79A77C34" w:rsidR="000A6B6D" w:rsidRDefault="000A6B6D" w:rsidP="006F38C2">
      <w:pPr>
        <w:pStyle w:val="Heading1"/>
        <w:spacing w:line="480" w:lineRule="auto"/>
      </w:pPr>
      <w:r>
        <w:lastRenderedPageBreak/>
        <w:t>Tables</w:t>
      </w:r>
    </w:p>
    <w:p w14:paraId="55F4165B" w14:textId="3AF80A2A" w:rsidR="009F0784" w:rsidRPr="009F0784" w:rsidRDefault="006F656A" w:rsidP="006F38C2">
      <w:pPr>
        <w:pStyle w:val="Subtitle"/>
        <w:spacing w:line="480" w:lineRule="auto"/>
        <w:ind w:firstLine="0"/>
      </w:pPr>
      <w:r>
        <w:t xml:space="preserve">Table 1. Life </w:t>
      </w:r>
      <w:r w:rsidR="000A6B6D">
        <w:t xml:space="preserve">history </w:t>
      </w:r>
      <w:r w:rsidR="00BC623B">
        <w:t xml:space="preserve">and observation </w:t>
      </w:r>
      <w:r w:rsidR="000A6B6D">
        <w:t>parameters</w:t>
      </w:r>
      <w:r w:rsidR="00BC623B">
        <w:t xml:space="preserve"> used in the operating model</w:t>
      </w:r>
      <w:r w:rsidR="00DE0025">
        <w:t xml:space="preserve"> and the</w:t>
      </w:r>
      <w:r w:rsidR="00BF7196">
        <w:t>ir</w:t>
      </w:r>
      <w:r w:rsidR="00DE0025">
        <w:t xml:space="preserve"> treatment within the estimation model</w:t>
      </w:r>
      <w:r w:rsidR="000A6B6D">
        <w:t>.</w:t>
      </w:r>
    </w:p>
    <w:tbl>
      <w:tblPr>
        <w:tblStyle w:val="TableGrid1"/>
        <w:tblW w:w="94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1890"/>
        <w:gridCol w:w="1350"/>
        <w:gridCol w:w="2160"/>
      </w:tblGrid>
      <w:tr w:rsidR="00906C93" w:rsidRPr="009F0784" w14:paraId="640462B9" w14:textId="1194008E" w:rsidTr="00A161AD">
        <w:trPr>
          <w:trHeight w:val="216"/>
          <w:jc w:val="center"/>
        </w:trPr>
        <w:tc>
          <w:tcPr>
            <w:tcW w:w="4050" w:type="dxa"/>
            <w:tcBorders>
              <w:top w:val="single" w:sz="12" w:space="0" w:color="auto"/>
            </w:tcBorders>
            <w:vAlign w:val="bottom"/>
          </w:tcPr>
          <w:p w14:paraId="1F498E70" w14:textId="77777777" w:rsidR="00906C93" w:rsidRPr="009F0784" w:rsidRDefault="00906C93" w:rsidP="006F38C2">
            <w:pPr>
              <w:keepNext/>
              <w:keepLines/>
              <w:spacing w:line="480" w:lineRule="auto"/>
              <w:ind w:firstLine="0"/>
              <w:jc w:val="left"/>
              <w:outlineLvl w:val="0"/>
              <w:rPr>
                <w:rFonts w:cs="Calibri"/>
                <w:sz w:val="20"/>
                <w:szCs w:val="20"/>
              </w:rPr>
            </w:pPr>
            <w:bookmarkStart w:id="86" w:name="_Toc275175147"/>
            <w:r w:rsidRPr="009F0784">
              <w:rPr>
                <w:rFonts w:cs="Calibri"/>
                <w:sz w:val="20"/>
                <w:szCs w:val="20"/>
              </w:rPr>
              <w:t>Parameter</w:t>
            </w:r>
            <w:bookmarkEnd w:id="86"/>
          </w:p>
        </w:tc>
        <w:tc>
          <w:tcPr>
            <w:tcW w:w="1890" w:type="dxa"/>
            <w:tcBorders>
              <w:top w:val="single" w:sz="12" w:space="0" w:color="auto"/>
            </w:tcBorders>
            <w:vAlign w:val="bottom"/>
          </w:tcPr>
          <w:p w14:paraId="26BEDBCF" w14:textId="0D923240" w:rsidR="00906C93" w:rsidRPr="009F0784" w:rsidRDefault="00906C93" w:rsidP="006F38C2">
            <w:pPr>
              <w:keepNext/>
              <w:keepLines/>
              <w:spacing w:line="480" w:lineRule="auto"/>
              <w:ind w:firstLine="0"/>
              <w:jc w:val="center"/>
              <w:outlineLvl w:val="0"/>
              <w:rPr>
                <w:rFonts w:cs="Calibri"/>
                <w:sz w:val="20"/>
                <w:szCs w:val="20"/>
              </w:rPr>
            </w:pPr>
            <w:r>
              <w:rPr>
                <w:rFonts w:cs="Calibri"/>
                <w:sz w:val="20"/>
                <w:szCs w:val="20"/>
              </w:rPr>
              <w:t>Time-invariant</w:t>
            </w:r>
          </w:p>
        </w:tc>
        <w:tc>
          <w:tcPr>
            <w:tcW w:w="1350" w:type="dxa"/>
            <w:tcBorders>
              <w:top w:val="single" w:sz="12" w:space="0" w:color="auto"/>
            </w:tcBorders>
            <w:vAlign w:val="bottom"/>
          </w:tcPr>
          <w:p w14:paraId="3D9D60E7" w14:textId="111CFB39" w:rsidR="00906C93" w:rsidRPr="009F0784" w:rsidRDefault="00906C93" w:rsidP="006F38C2">
            <w:pPr>
              <w:keepNext/>
              <w:keepLines/>
              <w:spacing w:line="480" w:lineRule="auto"/>
              <w:ind w:firstLine="0"/>
              <w:jc w:val="center"/>
              <w:outlineLvl w:val="0"/>
              <w:rPr>
                <w:rFonts w:cs="Calibri"/>
                <w:sz w:val="20"/>
                <w:szCs w:val="20"/>
              </w:rPr>
            </w:pPr>
            <w:r>
              <w:rPr>
                <w:rFonts w:cs="Calibri"/>
                <w:sz w:val="20"/>
                <w:szCs w:val="20"/>
              </w:rPr>
              <w:t>Time-varying</w:t>
            </w:r>
          </w:p>
        </w:tc>
        <w:tc>
          <w:tcPr>
            <w:tcW w:w="2160" w:type="dxa"/>
            <w:tcBorders>
              <w:top w:val="single" w:sz="12" w:space="0" w:color="auto"/>
            </w:tcBorders>
            <w:vAlign w:val="bottom"/>
          </w:tcPr>
          <w:p w14:paraId="75E5F524" w14:textId="5D04B010" w:rsidR="00906C93" w:rsidRDefault="00906C93" w:rsidP="006F38C2">
            <w:pPr>
              <w:keepNext/>
              <w:keepLines/>
              <w:spacing w:line="480" w:lineRule="auto"/>
              <w:ind w:firstLine="0"/>
              <w:jc w:val="center"/>
              <w:outlineLvl w:val="0"/>
              <w:rPr>
                <w:rFonts w:cs="Calibri"/>
                <w:sz w:val="20"/>
                <w:szCs w:val="20"/>
              </w:rPr>
            </w:pPr>
            <w:r>
              <w:rPr>
                <w:rFonts w:cs="Calibri"/>
                <w:sz w:val="20"/>
                <w:szCs w:val="20"/>
              </w:rPr>
              <w:t>Treatment in estimation model</w:t>
            </w:r>
          </w:p>
        </w:tc>
      </w:tr>
      <w:tr w:rsidR="00906C93" w:rsidRPr="009F0784" w14:paraId="4DE701B3" w14:textId="11FA50B4" w:rsidTr="00A161AD">
        <w:trPr>
          <w:cantSplit/>
          <w:trHeight w:val="288"/>
          <w:jc w:val="center"/>
        </w:trPr>
        <w:tc>
          <w:tcPr>
            <w:tcW w:w="4050" w:type="dxa"/>
            <w:tcBorders>
              <w:top w:val="double" w:sz="4" w:space="0" w:color="auto"/>
            </w:tcBorders>
          </w:tcPr>
          <w:p w14:paraId="174C2ED9" w14:textId="76510A74" w:rsidR="00906C93" w:rsidRPr="009F0784" w:rsidRDefault="00906C93" w:rsidP="006F38C2">
            <w:pPr>
              <w:keepNext/>
              <w:keepLines/>
              <w:spacing w:line="480" w:lineRule="auto"/>
              <w:ind w:firstLine="0"/>
              <w:outlineLvl w:val="0"/>
              <w:rPr>
                <w:rFonts w:cs="Calibri"/>
                <w:sz w:val="20"/>
                <w:szCs w:val="20"/>
              </w:rPr>
            </w:pPr>
            <w:bookmarkStart w:id="87" w:name="_Toc275175155"/>
            <w:r w:rsidRPr="009F0784">
              <w:rPr>
                <w:rFonts w:cs="Calibri"/>
                <w:sz w:val="20"/>
                <w:szCs w:val="20"/>
              </w:rPr>
              <w:t>Natural mortality</w:t>
            </w:r>
            <w:r w:rsidRPr="009F0784">
              <w:rPr>
                <w:rFonts w:cs="Calibri"/>
                <w:i/>
                <w:sz w:val="20"/>
                <w:szCs w:val="20"/>
              </w:rPr>
              <w:t xml:space="preserve"> </w:t>
            </w:r>
            <w:r w:rsidRPr="009F0784">
              <w:rPr>
                <w:rFonts w:cs="Calibri"/>
                <w:sz w:val="20"/>
                <w:szCs w:val="20"/>
              </w:rPr>
              <w:t>(</w:t>
            </w:r>
            <w:r w:rsidRPr="009F0784">
              <w:rPr>
                <w:rFonts w:cs="Calibri"/>
                <w:i/>
                <w:sz w:val="20"/>
                <w:szCs w:val="20"/>
              </w:rPr>
              <w:t>M</w:t>
            </w:r>
            <w:r w:rsidRPr="009F0784">
              <w:rPr>
                <w:rFonts w:cs="Calibri"/>
                <w:sz w:val="20"/>
                <w:szCs w:val="20"/>
              </w:rPr>
              <w:t>)</w:t>
            </w:r>
            <w:bookmarkEnd w:id="87"/>
            <w:r w:rsidRPr="009F0784">
              <w:rPr>
                <w:rFonts w:cs="Calibri"/>
                <w:sz w:val="20"/>
                <w:szCs w:val="20"/>
              </w:rPr>
              <w:t xml:space="preserve"> yr</w:t>
            </w:r>
            <w:r w:rsidRPr="009F0784">
              <w:rPr>
                <w:rFonts w:cs="Calibri"/>
                <w:sz w:val="20"/>
                <w:szCs w:val="20"/>
                <w:vertAlign w:val="superscript"/>
              </w:rPr>
              <w:t>-1</w:t>
            </w:r>
          </w:p>
        </w:tc>
        <w:tc>
          <w:tcPr>
            <w:tcW w:w="1890" w:type="dxa"/>
            <w:tcBorders>
              <w:top w:val="double" w:sz="4" w:space="0" w:color="auto"/>
            </w:tcBorders>
            <w:vAlign w:val="bottom"/>
          </w:tcPr>
          <w:p w14:paraId="60ADF3ED" w14:textId="269BB968" w:rsidR="00906C93" w:rsidRPr="009F0784" w:rsidRDefault="00906C93" w:rsidP="006F38C2">
            <w:pPr>
              <w:keepNext/>
              <w:keepLines/>
              <w:spacing w:line="480" w:lineRule="auto"/>
              <w:ind w:firstLine="0"/>
              <w:jc w:val="center"/>
              <w:outlineLvl w:val="0"/>
              <w:rPr>
                <w:rFonts w:cs="Calibri"/>
                <w:sz w:val="20"/>
                <w:szCs w:val="20"/>
              </w:rPr>
            </w:pPr>
            <w:bookmarkStart w:id="88" w:name="_Toc275175157"/>
            <w:r w:rsidRPr="009F0784">
              <w:rPr>
                <w:rFonts w:cs="Calibri"/>
                <w:sz w:val="20"/>
                <w:szCs w:val="20"/>
              </w:rPr>
              <w:t>0.08</w:t>
            </w:r>
            <w:bookmarkEnd w:id="88"/>
          </w:p>
        </w:tc>
        <w:tc>
          <w:tcPr>
            <w:tcW w:w="1350" w:type="dxa"/>
            <w:tcBorders>
              <w:top w:val="double" w:sz="4" w:space="0" w:color="auto"/>
            </w:tcBorders>
            <w:vAlign w:val="bottom"/>
          </w:tcPr>
          <w:p w14:paraId="38E9CEFC" w14:textId="19165078" w:rsidR="00906C93" w:rsidRPr="009F0784" w:rsidRDefault="00906C93" w:rsidP="006F38C2">
            <w:pPr>
              <w:keepNext/>
              <w:keepLines/>
              <w:spacing w:line="480" w:lineRule="auto"/>
              <w:ind w:firstLine="0"/>
              <w:jc w:val="center"/>
              <w:outlineLvl w:val="0"/>
              <w:rPr>
                <w:rFonts w:cs="Calibri"/>
                <w:sz w:val="20"/>
                <w:szCs w:val="20"/>
              </w:rPr>
            </w:pPr>
            <w:r>
              <w:rPr>
                <w:rFonts w:cs="Calibri"/>
                <w:sz w:val="20"/>
                <w:szCs w:val="20"/>
              </w:rPr>
              <w:t>0.08</w:t>
            </w:r>
          </w:p>
        </w:tc>
        <w:tc>
          <w:tcPr>
            <w:tcW w:w="2160" w:type="dxa"/>
            <w:tcBorders>
              <w:top w:val="double" w:sz="4" w:space="0" w:color="auto"/>
            </w:tcBorders>
            <w:vAlign w:val="center"/>
          </w:tcPr>
          <w:p w14:paraId="4AF6CF26" w14:textId="6EE5BC87" w:rsidR="00906C93" w:rsidRDefault="00906C93" w:rsidP="006F38C2">
            <w:pPr>
              <w:keepNext/>
              <w:keepLines/>
              <w:spacing w:line="480" w:lineRule="auto"/>
              <w:ind w:firstLine="0"/>
              <w:jc w:val="center"/>
              <w:outlineLvl w:val="0"/>
              <w:rPr>
                <w:rFonts w:cs="Calibri"/>
                <w:sz w:val="20"/>
                <w:szCs w:val="20"/>
              </w:rPr>
            </w:pPr>
            <w:r>
              <w:rPr>
                <w:rFonts w:cs="Calibri"/>
                <w:sz w:val="20"/>
                <w:szCs w:val="20"/>
              </w:rPr>
              <w:t>Fixed</w:t>
            </w:r>
          </w:p>
        </w:tc>
      </w:tr>
      <w:tr w:rsidR="00906C93" w:rsidRPr="009F0784" w14:paraId="59477B48" w14:textId="7975C2C3" w:rsidTr="00A161AD">
        <w:trPr>
          <w:cantSplit/>
          <w:trHeight w:val="288"/>
          <w:jc w:val="center"/>
        </w:trPr>
        <w:tc>
          <w:tcPr>
            <w:tcW w:w="4050" w:type="dxa"/>
          </w:tcPr>
          <w:p w14:paraId="6DA977B8" w14:textId="34D398CD" w:rsidR="00906C93" w:rsidRPr="009F0784" w:rsidRDefault="00906C93" w:rsidP="006F38C2">
            <w:pPr>
              <w:keepNext/>
              <w:keepLines/>
              <w:spacing w:line="480" w:lineRule="auto"/>
              <w:ind w:firstLine="0"/>
              <w:outlineLvl w:val="0"/>
              <w:rPr>
                <w:rFonts w:cs="Calibri"/>
                <w:sz w:val="20"/>
                <w:szCs w:val="20"/>
              </w:rPr>
            </w:pPr>
            <w:r w:rsidRPr="009F0784">
              <w:rPr>
                <w:rFonts w:cs="Calibri"/>
                <w:sz w:val="20"/>
                <w:szCs w:val="20"/>
              </w:rPr>
              <w:t>Natural mortality standard error (</w:t>
            </w:r>
            <w:r w:rsidRPr="009F0784">
              <w:rPr>
                <w:rFonts w:eastAsiaTheme="minorHAnsi" w:cs="Times New Roman"/>
                <w:sz w:val="20"/>
                <w:szCs w:val="20"/>
              </w:rPr>
              <w:t>σ</w:t>
            </w:r>
            <w:r w:rsidRPr="009F0784">
              <w:rPr>
                <w:rFonts w:eastAsiaTheme="minorHAnsi" w:cs="Calibri"/>
                <w:sz w:val="20"/>
                <w:szCs w:val="20"/>
                <w:vertAlign w:val="subscript"/>
              </w:rPr>
              <w:t>m</w:t>
            </w:r>
            <w:r w:rsidRPr="009F0784">
              <w:rPr>
                <w:rFonts w:cs="Calibri"/>
                <w:sz w:val="20"/>
                <w:szCs w:val="20"/>
              </w:rPr>
              <w:t xml:space="preserve">) </w:t>
            </w:r>
          </w:p>
        </w:tc>
        <w:tc>
          <w:tcPr>
            <w:tcW w:w="1890" w:type="dxa"/>
            <w:vAlign w:val="bottom"/>
          </w:tcPr>
          <w:p w14:paraId="1962BB77" w14:textId="366CC1FA" w:rsidR="00906C93" w:rsidRPr="009F0784" w:rsidRDefault="00906C93" w:rsidP="006F38C2">
            <w:pPr>
              <w:keepNext/>
              <w:keepLines/>
              <w:spacing w:line="480" w:lineRule="auto"/>
              <w:ind w:firstLine="0"/>
              <w:jc w:val="center"/>
              <w:outlineLvl w:val="0"/>
              <w:rPr>
                <w:rFonts w:cs="Calibri"/>
                <w:sz w:val="20"/>
                <w:szCs w:val="20"/>
              </w:rPr>
            </w:pPr>
            <w:r w:rsidRPr="009F0784">
              <w:rPr>
                <w:rFonts w:eastAsiaTheme="minorHAnsi" w:cs="Calibri"/>
                <w:sz w:val="20"/>
                <w:szCs w:val="20"/>
              </w:rPr>
              <w:t>0</w:t>
            </w:r>
          </w:p>
        </w:tc>
        <w:tc>
          <w:tcPr>
            <w:tcW w:w="1350" w:type="dxa"/>
            <w:vAlign w:val="bottom"/>
          </w:tcPr>
          <w:p w14:paraId="7BEEABBB" w14:textId="69A665CA" w:rsidR="00906C93" w:rsidRPr="009F0784" w:rsidRDefault="00906C93" w:rsidP="006F38C2">
            <w:pPr>
              <w:keepNext/>
              <w:keepLines/>
              <w:spacing w:line="480" w:lineRule="auto"/>
              <w:ind w:firstLine="0"/>
              <w:jc w:val="center"/>
              <w:outlineLvl w:val="0"/>
              <w:rPr>
                <w:rFonts w:cs="Calibri"/>
                <w:sz w:val="20"/>
                <w:szCs w:val="20"/>
              </w:rPr>
            </w:pPr>
            <w:r>
              <w:rPr>
                <w:rFonts w:cs="Calibri"/>
                <w:sz w:val="20"/>
                <w:szCs w:val="20"/>
              </w:rPr>
              <w:t>0.10</w:t>
            </w:r>
          </w:p>
        </w:tc>
        <w:tc>
          <w:tcPr>
            <w:tcW w:w="2160" w:type="dxa"/>
            <w:vAlign w:val="center"/>
          </w:tcPr>
          <w:p w14:paraId="35BDAA80" w14:textId="77777777" w:rsidR="00906C93" w:rsidRDefault="00906C93" w:rsidP="006F38C2">
            <w:pPr>
              <w:keepNext/>
              <w:keepLines/>
              <w:spacing w:line="480" w:lineRule="auto"/>
              <w:ind w:firstLine="0"/>
              <w:jc w:val="center"/>
              <w:outlineLvl w:val="0"/>
              <w:rPr>
                <w:rFonts w:cs="Calibri"/>
                <w:sz w:val="20"/>
                <w:szCs w:val="20"/>
              </w:rPr>
            </w:pPr>
          </w:p>
        </w:tc>
      </w:tr>
      <w:tr w:rsidR="00906C93" w:rsidRPr="009F0784" w14:paraId="0B088FB7" w14:textId="4842CD7C" w:rsidTr="00A161AD">
        <w:trPr>
          <w:cantSplit/>
          <w:trHeight w:val="288"/>
          <w:jc w:val="center"/>
        </w:trPr>
        <w:tc>
          <w:tcPr>
            <w:tcW w:w="4050" w:type="dxa"/>
          </w:tcPr>
          <w:p w14:paraId="44D121B9" w14:textId="1C29E11D" w:rsidR="00906C93" w:rsidRPr="009F0784" w:rsidRDefault="00906C93" w:rsidP="006F38C2">
            <w:pPr>
              <w:keepNext/>
              <w:keepLines/>
              <w:spacing w:line="480" w:lineRule="auto"/>
              <w:ind w:firstLine="0"/>
              <w:outlineLvl w:val="0"/>
              <w:rPr>
                <w:rFonts w:cs="Calibri"/>
                <w:sz w:val="20"/>
                <w:szCs w:val="20"/>
              </w:rPr>
            </w:pPr>
            <w:r>
              <w:rPr>
                <w:rFonts w:cs="Calibri"/>
                <w:sz w:val="20"/>
                <w:szCs w:val="20"/>
              </w:rPr>
              <w:t>Natural mortality autocorrelation (</w:t>
            </w:r>
            <w:r w:rsidR="00394EB8">
              <w:rPr>
                <w:rFonts w:eastAsiaTheme="minorHAnsi" w:cs="Times New Roman"/>
                <w:sz w:val="20"/>
                <w:szCs w:val="20"/>
              </w:rPr>
              <w:t>ρ</w:t>
            </w:r>
            <w:r>
              <w:rPr>
                <w:rFonts w:cs="Calibri"/>
                <w:sz w:val="20"/>
                <w:szCs w:val="20"/>
              </w:rPr>
              <w:t>)</w:t>
            </w:r>
          </w:p>
        </w:tc>
        <w:tc>
          <w:tcPr>
            <w:tcW w:w="1890" w:type="dxa"/>
            <w:vAlign w:val="bottom"/>
          </w:tcPr>
          <w:p w14:paraId="26078F13" w14:textId="7CD43B33" w:rsidR="00906C93" w:rsidRPr="009F0784" w:rsidRDefault="00906C93" w:rsidP="006F38C2">
            <w:pPr>
              <w:keepNext/>
              <w:keepLines/>
              <w:spacing w:line="480" w:lineRule="auto"/>
              <w:ind w:firstLine="0"/>
              <w:jc w:val="center"/>
              <w:outlineLvl w:val="0"/>
              <w:rPr>
                <w:rFonts w:cs="Calibri"/>
                <w:sz w:val="20"/>
                <w:szCs w:val="20"/>
              </w:rPr>
            </w:pPr>
            <w:r>
              <w:rPr>
                <w:rFonts w:cs="Calibri"/>
                <w:sz w:val="20"/>
                <w:szCs w:val="20"/>
              </w:rPr>
              <w:t>0</w:t>
            </w:r>
          </w:p>
        </w:tc>
        <w:tc>
          <w:tcPr>
            <w:tcW w:w="1350" w:type="dxa"/>
            <w:vAlign w:val="bottom"/>
          </w:tcPr>
          <w:p w14:paraId="286C36DC" w14:textId="56887A0B" w:rsidR="00906C93" w:rsidRDefault="00906C93" w:rsidP="006F38C2">
            <w:pPr>
              <w:keepNext/>
              <w:keepLines/>
              <w:spacing w:line="480" w:lineRule="auto"/>
              <w:ind w:firstLine="0"/>
              <w:jc w:val="center"/>
              <w:outlineLvl w:val="0"/>
              <w:rPr>
                <w:rFonts w:cs="Calibri"/>
                <w:sz w:val="20"/>
                <w:szCs w:val="20"/>
              </w:rPr>
            </w:pPr>
            <w:r>
              <w:rPr>
                <w:rFonts w:cs="Calibri"/>
                <w:sz w:val="20"/>
                <w:szCs w:val="20"/>
              </w:rPr>
              <w:t>0.707</w:t>
            </w:r>
          </w:p>
        </w:tc>
        <w:tc>
          <w:tcPr>
            <w:tcW w:w="2160" w:type="dxa"/>
            <w:vAlign w:val="center"/>
          </w:tcPr>
          <w:p w14:paraId="45D1F7D8" w14:textId="77777777" w:rsidR="00906C93" w:rsidRDefault="00906C93" w:rsidP="006F38C2">
            <w:pPr>
              <w:keepNext/>
              <w:keepLines/>
              <w:spacing w:line="480" w:lineRule="auto"/>
              <w:ind w:firstLine="0"/>
              <w:jc w:val="center"/>
              <w:outlineLvl w:val="0"/>
              <w:rPr>
                <w:rFonts w:cs="Calibri"/>
                <w:sz w:val="20"/>
                <w:szCs w:val="20"/>
              </w:rPr>
            </w:pPr>
          </w:p>
        </w:tc>
      </w:tr>
      <w:tr w:rsidR="00906C93" w:rsidRPr="009F0784" w14:paraId="408EC98C" w14:textId="231E0598" w:rsidTr="00A161AD">
        <w:trPr>
          <w:cantSplit/>
          <w:trHeight w:val="288"/>
          <w:jc w:val="center"/>
        </w:trPr>
        <w:tc>
          <w:tcPr>
            <w:tcW w:w="4050" w:type="dxa"/>
          </w:tcPr>
          <w:p w14:paraId="32391A5A" w14:textId="1AE9C57D" w:rsidR="00906C93" w:rsidRPr="009F0784" w:rsidRDefault="00906C93" w:rsidP="006F38C2">
            <w:pPr>
              <w:keepNext/>
              <w:keepLines/>
              <w:spacing w:line="480" w:lineRule="auto"/>
              <w:ind w:firstLine="0"/>
              <w:outlineLvl w:val="0"/>
              <w:rPr>
                <w:rFonts w:cs="Calibri"/>
                <w:sz w:val="20"/>
                <w:szCs w:val="20"/>
              </w:rPr>
            </w:pPr>
            <w:bookmarkStart w:id="89" w:name="_Toc275175161"/>
            <w:r w:rsidRPr="009F0784">
              <w:rPr>
                <w:rFonts w:cs="Calibri"/>
                <w:sz w:val="20"/>
                <w:szCs w:val="20"/>
              </w:rPr>
              <w:t>Steepness</w:t>
            </w:r>
            <w:r w:rsidRPr="009F0784">
              <w:rPr>
                <w:rFonts w:cs="Calibri"/>
                <w:i/>
                <w:sz w:val="20"/>
                <w:szCs w:val="20"/>
              </w:rPr>
              <w:t xml:space="preserve"> </w:t>
            </w:r>
            <w:r w:rsidRPr="009F0784">
              <w:rPr>
                <w:rFonts w:cs="Calibri"/>
                <w:sz w:val="20"/>
                <w:szCs w:val="20"/>
              </w:rPr>
              <w:t>(</w:t>
            </w:r>
            <w:r w:rsidRPr="009F0784">
              <w:rPr>
                <w:rFonts w:cs="Calibri"/>
                <w:i/>
                <w:sz w:val="20"/>
                <w:szCs w:val="20"/>
              </w:rPr>
              <w:t>h</w:t>
            </w:r>
            <w:r w:rsidRPr="009F0784">
              <w:rPr>
                <w:rFonts w:cs="Calibri"/>
                <w:sz w:val="20"/>
                <w:szCs w:val="20"/>
              </w:rPr>
              <w:t>)</w:t>
            </w:r>
            <w:bookmarkEnd w:id="89"/>
          </w:p>
        </w:tc>
        <w:tc>
          <w:tcPr>
            <w:tcW w:w="1890" w:type="dxa"/>
            <w:vAlign w:val="bottom"/>
          </w:tcPr>
          <w:p w14:paraId="53B4BEDE" w14:textId="30FFC151" w:rsidR="00906C93" w:rsidRPr="009F0784" w:rsidRDefault="00906C93" w:rsidP="006F38C2">
            <w:pPr>
              <w:keepNext/>
              <w:keepLines/>
              <w:spacing w:line="480" w:lineRule="auto"/>
              <w:ind w:firstLine="0"/>
              <w:jc w:val="center"/>
              <w:outlineLvl w:val="0"/>
              <w:rPr>
                <w:rFonts w:cs="Calibri"/>
                <w:i/>
                <w:sz w:val="20"/>
                <w:szCs w:val="20"/>
              </w:rPr>
            </w:pPr>
            <w:bookmarkStart w:id="90" w:name="_Toc275175162"/>
            <w:r w:rsidRPr="009F0784">
              <w:rPr>
                <w:rFonts w:cs="Calibri"/>
                <w:sz w:val="20"/>
                <w:szCs w:val="20"/>
              </w:rPr>
              <w:t>0.</w:t>
            </w:r>
            <w:bookmarkEnd w:id="90"/>
            <w:r>
              <w:rPr>
                <w:rFonts w:cs="Calibri"/>
                <w:sz w:val="20"/>
                <w:szCs w:val="20"/>
              </w:rPr>
              <w:t>65</w:t>
            </w:r>
          </w:p>
        </w:tc>
        <w:tc>
          <w:tcPr>
            <w:tcW w:w="1350" w:type="dxa"/>
            <w:vAlign w:val="bottom"/>
          </w:tcPr>
          <w:p w14:paraId="2EFD67CD" w14:textId="77777777" w:rsidR="00906C93" w:rsidRPr="009F0784" w:rsidRDefault="00906C93" w:rsidP="006F38C2">
            <w:pPr>
              <w:keepNext/>
              <w:keepLines/>
              <w:spacing w:line="480" w:lineRule="auto"/>
              <w:ind w:firstLine="0"/>
              <w:jc w:val="center"/>
              <w:outlineLvl w:val="0"/>
              <w:rPr>
                <w:rFonts w:cs="Calibri"/>
                <w:sz w:val="20"/>
                <w:szCs w:val="20"/>
              </w:rPr>
            </w:pPr>
          </w:p>
        </w:tc>
        <w:tc>
          <w:tcPr>
            <w:tcW w:w="2160" w:type="dxa"/>
            <w:vAlign w:val="center"/>
          </w:tcPr>
          <w:p w14:paraId="51C94FD1" w14:textId="5C9BA3DB" w:rsidR="00906C93" w:rsidRPr="009F0784" w:rsidRDefault="00906C93" w:rsidP="006F38C2">
            <w:pPr>
              <w:keepNext/>
              <w:keepLines/>
              <w:spacing w:line="480" w:lineRule="auto"/>
              <w:ind w:firstLine="0"/>
              <w:jc w:val="center"/>
              <w:outlineLvl w:val="0"/>
              <w:rPr>
                <w:rFonts w:cs="Calibri"/>
                <w:sz w:val="20"/>
                <w:szCs w:val="20"/>
              </w:rPr>
            </w:pPr>
            <w:r>
              <w:rPr>
                <w:rFonts w:cs="Calibri"/>
                <w:sz w:val="20"/>
                <w:szCs w:val="20"/>
              </w:rPr>
              <w:t>Estimated</w:t>
            </w:r>
          </w:p>
        </w:tc>
      </w:tr>
      <w:tr w:rsidR="00906C93" w:rsidRPr="009F0784" w14:paraId="0B9BBC3D" w14:textId="3307D639" w:rsidTr="00A161AD">
        <w:trPr>
          <w:cantSplit/>
          <w:trHeight w:val="288"/>
          <w:jc w:val="center"/>
        </w:trPr>
        <w:tc>
          <w:tcPr>
            <w:tcW w:w="4050" w:type="dxa"/>
          </w:tcPr>
          <w:p w14:paraId="6440C490" w14:textId="5342CAB2" w:rsidR="00906C93" w:rsidRPr="009F0784" w:rsidRDefault="00906C93" w:rsidP="006F38C2">
            <w:pPr>
              <w:keepNext/>
              <w:keepLines/>
              <w:spacing w:line="480" w:lineRule="auto"/>
              <w:ind w:firstLine="0"/>
              <w:outlineLvl w:val="0"/>
              <w:rPr>
                <w:rFonts w:cs="Calibri"/>
                <w:sz w:val="20"/>
                <w:szCs w:val="20"/>
              </w:rPr>
            </w:pPr>
            <w:r w:rsidRPr="009F0784">
              <w:rPr>
                <w:rFonts w:cs="Calibri"/>
                <w:sz w:val="20"/>
                <w:szCs w:val="20"/>
              </w:rPr>
              <w:t xml:space="preserve">Maximum length </w:t>
            </w:r>
            <w:r w:rsidRPr="009F0784">
              <w:rPr>
                <w:rFonts w:cs="Times New Roman"/>
                <w:color w:val="000000"/>
                <w:sz w:val="20"/>
                <w:szCs w:val="20"/>
              </w:rPr>
              <w:t>(</w:t>
            </w:r>
            <w:r w:rsidRPr="009F0784">
              <w:rPr>
                <w:rFonts w:cs="Times New Roman"/>
                <w:i/>
                <w:iCs/>
                <w:color w:val="000000"/>
                <w:sz w:val="20"/>
                <w:szCs w:val="20"/>
              </w:rPr>
              <w:t>L</w:t>
            </w:r>
            <w:r w:rsidRPr="009F0784">
              <w:rPr>
                <w:rFonts w:cs="Times New Roman"/>
                <w:i/>
                <w:iCs/>
                <w:color w:val="000000"/>
                <w:sz w:val="20"/>
                <w:szCs w:val="20"/>
                <w:vertAlign w:val="subscript"/>
              </w:rPr>
              <w:t>∞</w:t>
            </w:r>
            <w:r w:rsidRPr="009F0784">
              <w:rPr>
                <w:rFonts w:cs="Times New Roman"/>
                <w:color w:val="000000"/>
                <w:sz w:val="20"/>
                <w:szCs w:val="20"/>
              </w:rPr>
              <w:t>)</w:t>
            </w:r>
            <w:r w:rsidRPr="009F0784">
              <w:rPr>
                <w:rFonts w:cs="Times New Roman"/>
                <w:color w:val="000000"/>
                <w:sz w:val="20"/>
                <w:szCs w:val="20"/>
                <w:vertAlign w:val="subscript"/>
              </w:rPr>
              <w:t xml:space="preserve"> </w:t>
            </w:r>
            <w:r w:rsidRPr="009F0784">
              <w:rPr>
                <w:rFonts w:cs="Times New Roman"/>
                <w:color w:val="000000"/>
                <w:sz w:val="20"/>
                <w:szCs w:val="20"/>
              </w:rPr>
              <w:t>(cm)</w:t>
            </w:r>
          </w:p>
        </w:tc>
        <w:tc>
          <w:tcPr>
            <w:tcW w:w="1890" w:type="dxa"/>
            <w:vAlign w:val="bottom"/>
          </w:tcPr>
          <w:p w14:paraId="23C1AEAB" w14:textId="21B97328" w:rsidR="00906C93" w:rsidRPr="009F0784" w:rsidRDefault="00906C93" w:rsidP="006F38C2">
            <w:pPr>
              <w:keepNext/>
              <w:keepLines/>
              <w:spacing w:line="480" w:lineRule="auto"/>
              <w:ind w:firstLine="0"/>
              <w:jc w:val="center"/>
              <w:outlineLvl w:val="0"/>
              <w:rPr>
                <w:rFonts w:cs="Calibri"/>
                <w:sz w:val="20"/>
                <w:szCs w:val="20"/>
              </w:rPr>
            </w:pPr>
            <w:r w:rsidRPr="009F0784">
              <w:rPr>
                <w:rFonts w:cs="Calibri"/>
                <w:sz w:val="20"/>
                <w:szCs w:val="20"/>
              </w:rPr>
              <w:t>64</w:t>
            </w:r>
          </w:p>
        </w:tc>
        <w:tc>
          <w:tcPr>
            <w:tcW w:w="1350" w:type="dxa"/>
            <w:vAlign w:val="bottom"/>
          </w:tcPr>
          <w:p w14:paraId="4543501B" w14:textId="77777777" w:rsidR="00906C93" w:rsidRPr="009F0784" w:rsidRDefault="00906C93" w:rsidP="006F38C2">
            <w:pPr>
              <w:keepNext/>
              <w:keepLines/>
              <w:spacing w:line="480" w:lineRule="auto"/>
              <w:ind w:firstLine="0"/>
              <w:jc w:val="center"/>
              <w:outlineLvl w:val="0"/>
              <w:rPr>
                <w:rFonts w:cs="Calibri"/>
                <w:sz w:val="20"/>
                <w:szCs w:val="20"/>
              </w:rPr>
            </w:pPr>
          </w:p>
        </w:tc>
        <w:tc>
          <w:tcPr>
            <w:tcW w:w="2160" w:type="dxa"/>
            <w:vAlign w:val="center"/>
          </w:tcPr>
          <w:p w14:paraId="4EB2259E" w14:textId="6278C6A4" w:rsidR="00906C93" w:rsidRPr="009F0784" w:rsidRDefault="00906C93" w:rsidP="006F38C2">
            <w:pPr>
              <w:keepNext/>
              <w:keepLines/>
              <w:spacing w:line="480" w:lineRule="auto"/>
              <w:ind w:firstLine="0"/>
              <w:jc w:val="center"/>
              <w:outlineLvl w:val="0"/>
              <w:rPr>
                <w:rFonts w:cs="Calibri"/>
                <w:sz w:val="20"/>
                <w:szCs w:val="20"/>
              </w:rPr>
            </w:pPr>
            <w:r>
              <w:rPr>
                <w:rFonts w:cs="Calibri"/>
                <w:sz w:val="20"/>
                <w:szCs w:val="20"/>
              </w:rPr>
              <w:t>Estimated</w:t>
            </w:r>
          </w:p>
        </w:tc>
      </w:tr>
      <w:tr w:rsidR="00906C93" w:rsidRPr="009F0784" w14:paraId="4D11DE4B" w14:textId="235A013B" w:rsidTr="00A161AD">
        <w:trPr>
          <w:cantSplit/>
          <w:trHeight w:val="288"/>
          <w:jc w:val="center"/>
        </w:trPr>
        <w:tc>
          <w:tcPr>
            <w:tcW w:w="4050" w:type="dxa"/>
          </w:tcPr>
          <w:p w14:paraId="539651C4" w14:textId="5DA12DDA" w:rsidR="00906C93" w:rsidRPr="009F0784" w:rsidRDefault="00906C93" w:rsidP="006F38C2">
            <w:pPr>
              <w:keepNext/>
              <w:keepLines/>
              <w:spacing w:line="480" w:lineRule="auto"/>
              <w:ind w:firstLine="0"/>
              <w:outlineLvl w:val="0"/>
              <w:rPr>
                <w:rFonts w:cs="Calibri"/>
                <w:sz w:val="20"/>
                <w:szCs w:val="20"/>
              </w:rPr>
            </w:pPr>
            <w:bookmarkStart w:id="91" w:name="_Toc275175172"/>
            <w:r w:rsidRPr="009F0784">
              <w:rPr>
                <w:rFonts w:cs="Calibri"/>
                <w:sz w:val="20"/>
                <w:szCs w:val="20"/>
              </w:rPr>
              <w:t>Growth coefficient (</w:t>
            </w:r>
            <w:r w:rsidRPr="009F0784">
              <w:rPr>
                <w:rFonts w:cs="Calibri"/>
                <w:i/>
                <w:sz w:val="20"/>
                <w:szCs w:val="20"/>
              </w:rPr>
              <w:t>k</w:t>
            </w:r>
            <w:r w:rsidRPr="009F0784">
              <w:rPr>
                <w:rFonts w:cs="Calibri"/>
                <w:i/>
                <w:sz w:val="20"/>
                <w:szCs w:val="20"/>
                <w:vertAlign w:val="subscript"/>
              </w:rPr>
              <w:t>t</w:t>
            </w:r>
            <w:r w:rsidRPr="009F0784">
              <w:rPr>
                <w:rFonts w:cs="Calibri"/>
                <w:sz w:val="20"/>
                <w:szCs w:val="20"/>
              </w:rPr>
              <w:t>)</w:t>
            </w:r>
            <w:bookmarkEnd w:id="91"/>
            <w:r w:rsidRPr="009F0784">
              <w:rPr>
                <w:rFonts w:cs="Times New Roman"/>
                <w:sz w:val="20"/>
                <w:szCs w:val="20"/>
              </w:rPr>
              <w:t xml:space="preserve"> (yr</w:t>
            </w:r>
            <w:r w:rsidRPr="009F0784">
              <w:rPr>
                <w:rFonts w:cs="Times New Roman"/>
                <w:sz w:val="20"/>
                <w:szCs w:val="20"/>
                <w:vertAlign w:val="superscript"/>
              </w:rPr>
              <w:t>-1</w:t>
            </w:r>
            <w:r w:rsidRPr="009F0784">
              <w:rPr>
                <w:rFonts w:cs="Times New Roman"/>
                <w:sz w:val="20"/>
                <w:szCs w:val="20"/>
              </w:rPr>
              <w:t>)</w:t>
            </w:r>
          </w:p>
        </w:tc>
        <w:tc>
          <w:tcPr>
            <w:tcW w:w="1890" w:type="dxa"/>
            <w:vAlign w:val="bottom"/>
          </w:tcPr>
          <w:p w14:paraId="48CBA631" w14:textId="4A09A982" w:rsidR="00906C93" w:rsidRPr="009F0784" w:rsidRDefault="00906C93" w:rsidP="006F38C2">
            <w:pPr>
              <w:keepNext/>
              <w:keepLines/>
              <w:spacing w:line="480" w:lineRule="auto"/>
              <w:ind w:firstLine="0"/>
              <w:jc w:val="center"/>
              <w:outlineLvl w:val="0"/>
              <w:rPr>
                <w:rFonts w:cs="Calibri"/>
                <w:sz w:val="20"/>
                <w:szCs w:val="20"/>
              </w:rPr>
            </w:pPr>
            <w:bookmarkStart w:id="92" w:name="_Toc275175179"/>
            <w:r w:rsidRPr="009F0784">
              <w:rPr>
                <w:rFonts w:cs="Calibri"/>
                <w:sz w:val="20"/>
                <w:szCs w:val="20"/>
              </w:rPr>
              <w:t>0.05</w:t>
            </w:r>
            <w:bookmarkEnd w:id="92"/>
          </w:p>
        </w:tc>
        <w:tc>
          <w:tcPr>
            <w:tcW w:w="1350" w:type="dxa"/>
            <w:vAlign w:val="bottom"/>
          </w:tcPr>
          <w:p w14:paraId="342E2A20" w14:textId="77777777" w:rsidR="00906C93" w:rsidRPr="009F0784" w:rsidRDefault="00906C93" w:rsidP="006F38C2">
            <w:pPr>
              <w:keepNext/>
              <w:keepLines/>
              <w:spacing w:line="480" w:lineRule="auto"/>
              <w:ind w:firstLine="0"/>
              <w:jc w:val="center"/>
              <w:outlineLvl w:val="0"/>
              <w:rPr>
                <w:rFonts w:cs="Calibri"/>
                <w:sz w:val="20"/>
                <w:szCs w:val="20"/>
              </w:rPr>
            </w:pPr>
          </w:p>
        </w:tc>
        <w:tc>
          <w:tcPr>
            <w:tcW w:w="2160" w:type="dxa"/>
            <w:vAlign w:val="center"/>
          </w:tcPr>
          <w:p w14:paraId="4EEDFE50" w14:textId="14C896C1" w:rsidR="00906C93" w:rsidRPr="009F0784" w:rsidRDefault="00906C93" w:rsidP="006F38C2">
            <w:pPr>
              <w:keepNext/>
              <w:keepLines/>
              <w:spacing w:line="480" w:lineRule="auto"/>
              <w:ind w:firstLine="0"/>
              <w:jc w:val="center"/>
              <w:outlineLvl w:val="0"/>
              <w:rPr>
                <w:rFonts w:cs="Calibri"/>
                <w:sz w:val="20"/>
                <w:szCs w:val="20"/>
              </w:rPr>
            </w:pPr>
            <w:r>
              <w:rPr>
                <w:rFonts w:cs="Calibri"/>
                <w:sz w:val="20"/>
                <w:szCs w:val="20"/>
              </w:rPr>
              <w:t>Estimated</w:t>
            </w:r>
          </w:p>
        </w:tc>
      </w:tr>
      <w:tr w:rsidR="00906C93" w:rsidRPr="009F0784" w14:paraId="48B5885C" w14:textId="1B4220A7" w:rsidTr="00A161AD">
        <w:trPr>
          <w:cantSplit/>
          <w:trHeight w:val="288"/>
          <w:jc w:val="center"/>
        </w:trPr>
        <w:tc>
          <w:tcPr>
            <w:tcW w:w="4050" w:type="dxa"/>
          </w:tcPr>
          <w:p w14:paraId="09818B28" w14:textId="1CE02D53" w:rsidR="00906C93" w:rsidRPr="009F0784" w:rsidRDefault="00906C93" w:rsidP="006F38C2">
            <w:pPr>
              <w:keepNext/>
              <w:keepLines/>
              <w:spacing w:line="480" w:lineRule="auto"/>
              <w:ind w:firstLine="0"/>
              <w:outlineLvl w:val="0"/>
              <w:rPr>
                <w:rFonts w:cs="Calibri"/>
                <w:sz w:val="20"/>
                <w:szCs w:val="20"/>
              </w:rPr>
            </w:pPr>
            <w:r>
              <w:rPr>
                <w:rFonts w:cs="Times New Roman"/>
                <w:color w:val="000000"/>
                <w:sz w:val="20"/>
                <w:szCs w:val="20"/>
              </w:rPr>
              <w:t xml:space="preserve">Weight at length </w:t>
            </w:r>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w</m:t>
                  </m:r>
                </m:e>
                <m:sub>
                  <m:r>
                    <w:rPr>
                      <w:rFonts w:ascii="Cambria Math" w:hAnsi="Cambria Math" w:cs="Times New Roman"/>
                      <w:color w:val="000000"/>
                      <w:sz w:val="20"/>
                      <w:szCs w:val="20"/>
                    </w:rPr>
                    <m:t>l</m:t>
                  </m:r>
                </m:sub>
              </m:sSub>
              <m:r>
                <w:rPr>
                  <w:rFonts w:ascii="Cambria Math" w:hAnsi="Cambria Math" w:cs="Times New Roman"/>
                  <w:color w:val="000000"/>
                  <w:sz w:val="20"/>
                  <w:szCs w:val="20"/>
                </w:rPr>
                <m:t>=α</m:t>
              </m:r>
              <m:sSup>
                <m:sSupPr>
                  <m:ctrlPr>
                    <w:rPr>
                      <w:rFonts w:ascii="Cambria Math" w:hAnsi="Cambria Math" w:cs="Times New Roman"/>
                      <w:i/>
                      <w:color w:val="000000"/>
                      <w:sz w:val="20"/>
                      <w:szCs w:val="20"/>
                    </w:rPr>
                  </m:ctrlPr>
                </m:sSupPr>
                <m:e>
                  <m:r>
                    <w:rPr>
                      <w:rFonts w:ascii="Cambria Math" w:hAnsi="Cambria Math" w:cs="Times New Roman"/>
                      <w:color w:val="000000"/>
                      <w:sz w:val="20"/>
                      <w:szCs w:val="20"/>
                    </w:rPr>
                    <m:t>L</m:t>
                  </m:r>
                </m:e>
                <m:sup>
                  <m:r>
                    <w:rPr>
                      <w:rFonts w:ascii="Cambria Math" w:hAnsi="Cambria Math" w:cs="Times New Roman"/>
                      <w:color w:val="000000"/>
                      <w:sz w:val="20"/>
                      <w:szCs w:val="20"/>
                    </w:rPr>
                    <m:t>β</m:t>
                  </m:r>
                </m:sup>
              </m:sSup>
            </m:oMath>
            <w:r w:rsidRPr="009F0784">
              <w:rPr>
                <w:rFonts w:cs="Times New Roman"/>
                <w:color w:val="000000"/>
                <w:sz w:val="20"/>
                <w:szCs w:val="20"/>
              </w:rPr>
              <w:t xml:space="preserve"> </w:t>
            </w:r>
            <w:r>
              <w:rPr>
                <w:rFonts w:cs="Times New Roman"/>
                <w:color w:val="000000"/>
                <w:sz w:val="20"/>
                <w:szCs w:val="20"/>
              </w:rPr>
              <w:t xml:space="preserve"> </w:t>
            </w:r>
            <w:r w:rsidRPr="009F0784">
              <w:rPr>
                <w:rFonts w:cs="Times New Roman"/>
                <w:color w:val="000000"/>
                <w:sz w:val="20"/>
                <w:szCs w:val="20"/>
              </w:rPr>
              <w:t>(kg)</w:t>
            </w:r>
          </w:p>
        </w:tc>
        <w:tc>
          <w:tcPr>
            <w:tcW w:w="1890" w:type="dxa"/>
            <w:vAlign w:val="bottom"/>
          </w:tcPr>
          <w:p w14:paraId="49C444F0" w14:textId="122BF13B" w:rsidR="00906C93" w:rsidRPr="009F0784" w:rsidRDefault="00906C93" w:rsidP="006F38C2">
            <w:pPr>
              <w:keepNext/>
              <w:keepLines/>
              <w:spacing w:line="480" w:lineRule="auto"/>
              <w:ind w:firstLine="0"/>
              <w:jc w:val="center"/>
              <w:outlineLvl w:val="0"/>
              <w:rPr>
                <w:rFonts w:cs="Calibri"/>
                <w:sz w:val="20"/>
                <w:szCs w:val="20"/>
                <w:vertAlign w:val="subscript"/>
              </w:rPr>
            </w:pPr>
            <w:bookmarkStart w:id="93" w:name="_Toc275175198"/>
            <w:r w:rsidRPr="009F0784">
              <w:rPr>
                <w:rFonts w:cs="Times New Roman"/>
                <w:color w:val="000000"/>
                <w:sz w:val="20"/>
                <w:szCs w:val="20"/>
              </w:rPr>
              <w:t>α</w:t>
            </w:r>
            <w:r w:rsidRPr="009F0784">
              <w:rPr>
                <w:rFonts w:cs="Calibri"/>
                <w:sz w:val="20"/>
                <w:szCs w:val="20"/>
              </w:rPr>
              <w:t xml:space="preserve"> =1.50x10</w:t>
            </w:r>
            <w:r w:rsidRPr="009F0784">
              <w:rPr>
                <w:rFonts w:cs="Calibri"/>
                <w:sz w:val="20"/>
                <w:szCs w:val="20"/>
                <w:vertAlign w:val="superscript"/>
              </w:rPr>
              <w:t>-</w:t>
            </w:r>
            <w:bookmarkEnd w:id="93"/>
            <w:r w:rsidRPr="009F0784">
              <w:rPr>
                <w:rFonts w:cs="Calibri"/>
                <w:sz w:val="20"/>
                <w:szCs w:val="20"/>
                <w:vertAlign w:val="superscript"/>
              </w:rPr>
              <w:t>5</w:t>
            </w:r>
            <w:r w:rsidRPr="009F0784">
              <w:rPr>
                <w:rFonts w:cs="Calibri"/>
                <w:sz w:val="20"/>
                <w:szCs w:val="20"/>
                <w:vertAlign w:val="subscript"/>
              </w:rPr>
              <w:t xml:space="preserve">  </w:t>
            </w:r>
            <w:r w:rsidRPr="009F0784">
              <w:rPr>
                <w:rFonts w:cs="Times New Roman"/>
                <w:color w:val="000000"/>
                <w:sz w:val="20"/>
                <w:szCs w:val="20"/>
              </w:rPr>
              <w:t>β = 3</w:t>
            </w:r>
          </w:p>
        </w:tc>
        <w:tc>
          <w:tcPr>
            <w:tcW w:w="1350" w:type="dxa"/>
            <w:vAlign w:val="bottom"/>
          </w:tcPr>
          <w:p w14:paraId="768C7F6E" w14:textId="77777777" w:rsidR="00906C93" w:rsidRPr="009F0784" w:rsidRDefault="00906C93" w:rsidP="006F38C2">
            <w:pPr>
              <w:keepNext/>
              <w:keepLines/>
              <w:spacing w:line="480" w:lineRule="auto"/>
              <w:ind w:firstLine="0"/>
              <w:jc w:val="center"/>
              <w:outlineLvl w:val="0"/>
              <w:rPr>
                <w:rFonts w:cs="Times New Roman"/>
                <w:color w:val="000000"/>
                <w:sz w:val="20"/>
                <w:szCs w:val="20"/>
              </w:rPr>
            </w:pPr>
          </w:p>
        </w:tc>
        <w:tc>
          <w:tcPr>
            <w:tcW w:w="2160" w:type="dxa"/>
            <w:vAlign w:val="center"/>
          </w:tcPr>
          <w:p w14:paraId="52EB551F" w14:textId="1854C351" w:rsidR="00906C93" w:rsidRPr="009F0784" w:rsidRDefault="00906C93" w:rsidP="006F38C2">
            <w:pPr>
              <w:keepNext/>
              <w:keepLines/>
              <w:spacing w:line="480" w:lineRule="auto"/>
              <w:ind w:firstLine="0"/>
              <w:jc w:val="center"/>
              <w:outlineLvl w:val="0"/>
              <w:rPr>
                <w:rFonts w:cs="Times New Roman"/>
                <w:color w:val="000000"/>
                <w:sz w:val="20"/>
                <w:szCs w:val="20"/>
              </w:rPr>
            </w:pPr>
            <w:r>
              <w:rPr>
                <w:rFonts w:cs="Times New Roman"/>
                <w:color w:val="000000"/>
                <w:sz w:val="20"/>
                <w:szCs w:val="20"/>
              </w:rPr>
              <w:t>Fixed</w:t>
            </w:r>
          </w:p>
        </w:tc>
      </w:tr>
      <w:tr w:rsidR="00906C93" w:rsidRPr="009F0784" w14:paraId="7BEEA636" w14:textId="7EB8E8BC" w:rsidTr="00A161AD">
        <w:trPr>
          <w:cantSplit/>
          <w:trHeight w:val="288"/>
          <w:jc w:val="center"/>
        </w:trPr>
        <w:tc>
          <w:tcPr>
            <w:tcW w:w="4050" w:type="dxa"/>
          </w:tcPr>
          <w:p w14:paraId="1680F019" w14:textId="705DC8DA" w:rsidR="00906C93" w:rsidRPr="009F0784" w:rsidRDefault="00906C93" w:rsidP="006F38C2">
            <w:pPr>
              <w:keepNext/>
              <w:keepLines/>
              <w:spacing w:line="480" w:lineRule="auto"/>
              <w:ind w:firstLine="0"/>
              <w:outlineLvl w:val="0"/>
              <w:rPr>
                <w:rFonts w:cs="Calibri"/>
                <w:sz w:val="20"/>
                <w:szCs w:val="20"/>
              </w:rPr>
            </w:pPr>
            <w:bookmarkStart w:id="94" w:name="_Toc275175208"/>
            <w:r w:rsidRPr="009F0784">
              <w:rPr>
                <w:rFonts w:cs="Calibri"/>
                <w:sz w:val="20"/>
                <w:szCs w:val="20"/>
              </w:rPr>
              <w:t xml:space="preserve">Length at 50% maturity </w:t>
            </w:r>
            <w:bookmarkEnd w:id="94"/>
            <w:r w:rsidRPr="009F0784">
              <w:rPr>
                <w:rFonts w:cs="Calibri"/>
                <w:sz w:val="20"/>
                <w:szCs w:val="20"/>
              </w:rPr>
              <w:t>(cm)</w:t>
            </w:r>
          </w:p>
        </w:tc>
        <w:tc>
          <w:tcPr>
            <w:tcW w:w="1890" w:type="dxa"/>
            <w:vAlign w:val="bottom"/>
          </w:tcPr>
          <w:p w14:paraId="6B87A541" w14:textId="4489786E" w:rsidR="00906C93" w:rsidRPr="009F0784" w:rsidRDefault="00906C93" w:rsidP="006F38C2">
            <w:pPr>
              <w:keepNext/>
              <w:keepLines/>
              <w:spacing w:line="480" w:lineRule="auto"/>
              <w:ind w:firstLine="0"/>
              <w:jc w:val="center"/>
              <w:outlineLvl w:val="0"/>
              <w:rPr>
                <w:rFonts w:cs="Calibri"/>
                <w:i/>
                <w:sz w:val="20"/>
                <w:szCs w:val="20"/>
              </w:rPr>
            </w:pPr>
            <w:bookmarkStart w:id="95" w:name="_Toc275175213"/>
            <w:r w:rsidRPr="009F0784">
              <w:rPr>
                <w:rFonts w:cs="Calibri"/>
                <w:sz w:val="20"/>
                <w:szCs w:val="20"/>
              </w:rPr>
              <w:t xml:space="preserve">37 </w:t>
            </w:r>
            <w:bookmarkEnd w:id="95"/>
          </w:p>
        </w:tc>
        <w:tc>
          <w:tcPr>
            <w:tcW w:w="1350" w:type="dxa"/>
            <w:vAlign w:val="bottom"/>
          </w:tcPr>
          <w:p w14:paraId="15C3B16B" w14:textId="77777777" w:rsidR="00906C93" w:rsidRPr="009F0784" w:rsidRDefault="00906C93" w:rsidP="006F38C2">
            <w:pPr>
              <w:keepNext/>
              <w:keepLines/>
              <w:spacing w:line="480" w:lineRule="auto"/>
              <w:ind w:firstLine="0"/>
              <w:jc w:val="center"/>
              <w:outlineLvl w:val="0"/>
              <w:rPr>
                <w:rFonts w:cs="Calibri"/>
                <w:sz w:val="20"/>
                <w:szCs w:val="20"/>
              </w:rPr>
            </w:pPr>
          </w:p>
        </w:tc>
        <w:tc>
          <w:tcPr>
            <w:tcW w:w="2160" w:type="dxa"/>
            <w:vAlign w:val="center"/>
          </w:tcPr>
          <w:p w14:paraId="16C56C2F" w14:textId="2FD584E5" w:rsidR="00906C93" w:rsidRPr="009F0784" w:rsidRDefault="00906C93" w:rsidP="006F38C2">
            <w:pPr>
              <w:keepNext/>
              <w:keepLines/>
              <w:spacing w:line="480" w:lineRule="auto"/>
              <w:ind w:firstLine="0"/>
              <w:jc w:val="center"/>
              <w:outlineLvl w:val="0"/>
              <w:rPr>
                <w:rFonts w:cs="Calibri"/>
                <w:sz w:val="20"/>
                <w:szCs w:val="20"/>
              </w:rPr>
            </w:pPr>
            <w:r>
              <w:rPr>
                <w:rFonts w:cs="Calibri"/>
                <w:sz w:val="20"/>
                <w:szCs w:val="20"/>
              </w:rPr>
              <w:t>Fixed</w:t>
            </w:r>
          </w:p>
        </w:tc>
      </w:tr>
      <w:tr w:rsidR="00906C93" w:rsidRPr="009F0784" w14:paraId="43481778" w14:textId="2ED41287" w:rsidTr="00A161AD">
        <w:trPr>
          <w:cantSplit/>
          <w:trHeight w:val="288"/>
          <w:jc w:val="center"/>
        </w:trPr>
        <w:tc>
          <w:tcPr>
            <w:tcW w:w="4050" w:type="dxa"/>
          </w:tcPr>
          <w:p w14:paraId="31FB2EDB" w14:textId="29345266" w:rsidR="00906C93" w:rsidRPr="009F0784" w:rsidRDefault="00906C93" w:rsidP="006F38C2">
            <w:pPr>
              <w:keepNext/>
              <w:keepLines/>
              <w:spacing w:line="480" w:lineRule="auto"/>
              <w:ind w:firstLine="0"/>
              <w:outlineLvl w:val="0"/>
              <w:rPr>
                <w:rFonts w:cs="Calibri"/>
                <w:sz w:val="20"/>
                <w:szCs w:val="20"/>
              </w:rPr>
            </w:pPr>
            <w:r w:rsidRPr="009F0784">
              <w:rPr>
                <w:rFonts w:cs="Calibri"/>
                <w:sz w:val="20"/>
                <w:szCs w:val="20"/>
              </w:rPr>
              <w:t>Recruitment variation  (</w:t>
            </w:r>
            <w:r w:rsidRPr="009F0784">
              <w:rPr>
                <w:rFonts w:eastAsiaTheme="minorHAnsi" w:cs="Times New Roman"/>
                <w:sz w:val="20"/>
                <w:szCs w:val="20"/>
              </w:rPr>
              <w:t>σ</w:t>
            </w:r>
            <w:r w:rsidRPr="009F0784">
              <w:rPr>
                <w:rFonts w:eastAsiaTheme="minorHAnsi" w:cs="Calibri"/>
                <w:sz w:val="20"/>
                <w:szCs w:val="20"/>
                <w:vertAlign w:val="subscript"/>
              </w:rPr>
              <w:t>R</w:t>
            </w:r>
            <w:r w:rsidRPr="009F0784">
              <w:rPr>
                <w:rFonts w:eastAsiaTheme="minorHAnsi" w:cs="Calibri"/>
                <w:sz w:val="20"/>
                <w:szCs w:val="20"/>
              </w:rPr>
              <w:t>)</w:t>
            </w:r>
          </w:p>
        </w:tc>
        <w:tc>
          <w:tcPr>
            <w:tcW w:w="1890" w:type="dxa"/>
            <w:vAlign w:val="bottom"/>
          </w:tcPr>
          <w:p w14:paraId="6E87C209" w14:textId="740A7F4F" w:rsidR="00906C93" w:rsidRPr="009F0784" w:rsidRDefault="00906C93" w:rsidP="006F38C2">
            <w:pPr>
              <w:keepNext/>
              <w:keepLines/>
              <w:spacing w:line="480" w:lineRule="auto"/>
              <w:ind w:firstLine="0"/>
              <w:jc w:val="center"/>
              <w:outlineLvl w:val="0"/>
              <w:rPr>
                <w:rFonts w:cs="Calibri"/>
                <w:sz w:val="20"/>
                <w:szCs w:val="20"/>
              </w:rPr>
            </w:pPr>
            <w:r>
              <w:rPr>
                <w:rFonts w:cs="Calibri"/>
                <w:sz w:val="20"/>
                <w:szCs w:val="20"/>
              </w:rPr>
              <w:t>0.5</w:t>
            </w:r>
            <w:r w:rsidRPr="009F0784">
              <w:rPr>
                <w:rFonts w:cs="Calibri"/>
                <w:sz w:val="20"/>
                <w:szCs w:val="20"/>
              </w:rPr>
              <w:t>0</w:t>
            </w:r>
          </w:p>
        </w:tc>
        <w:tc>
          <w:tcPr>
            <w:tcW w:w="1350" w:type="dxa"/>
            <w:vAlign w:val="bottom"/>
          </w:tcPr>
          <w:p w14:paraId="56B4594A" w14:textId="77777777" w:rsidR="00906C93" w:rsidRPr="009F0784" w:rsidRDefault="00906C93" w:rsidP="006F38C2">
            <w:pPr>
              <w:keepNext/>
              <w:keepLines/>
              <w:spacing w:line="480" w:lineRule="auto"/>
              <w:ind w:firstLine="0"/>
              <w:jc w:val="center"/>
              <w:outlineLvl w:val="0"/>
              <w:rPr>
                <w:rFonts w:cs="Calibri"/>
                <w:sz w:val="20"/>
                <w:szCs w:val="20"/>
              </w:rPr>
            </w:pPr>
          </w:p>
        </w:tc>
        <w:tc>
          <w:tcPr>
            <w:tcW w:w="2160" w:type="dxa"/>
            <w:vAlign w:val="center"/>
          </w:tcPr>
          <w:p w14:paraId="18D79B83" w14:textId="74396294" w:rsidR="00906C93" w:rsidRPr="009F0784" w:rsidRDefault="00906C93" w:rsidP="006F38C2">
            <w:pPr>
              <w:keepNext/>
              <w:keepLines/>
              <w:spacing w:line="480" w:lineRule="auto"/>
              <w:ind w:firstLine="0"/>
              <w:jc w:val="center"/>
              <w:outlineLvl w:val="0"/>
              <w:rPr>
                <w:rFonts w:cs="Calibri"/>
                <w:sz w:val="20"/>
                <w:szCs w:val="20"/>
              </w:rPr>
            </w:pPr>
            <w:r>
              <w:rPr>
                <w:rFonts w:cs="Calibri"/>
                <w:sz w:val="20"/>
                <w:szCs w:val="20"/>
              </w:rPr>
              <w:t>Fixed</w:t>
            </w:r>
          </w:p>
        </w:tc>
      </w:tr>
      <w:tr w:rsidR="00906C93" w:rsidRPr="009F0784" w14:paraId="59D85340" w14:textId="5EE96E46" w:rsidTr="00A161AD">
        <w:trPr>
          <w:cantSplit/>
          <w:trHeight w:val="288"/>
          <w:jc w:val="center"/>
        </w:trPr>
        <w:tc>
          <w:tcPr>
            <w:tcW w:w="4050" w:type="dxa"/>
          </w:tcPr>
          <w:p w14:paraId="7588C3CE" w14:textId="5BA039FC" w:rsidR="00906C93" w:rsidRPr="009F0784" w:rsidRDefault="00906C93" w:rsidP="006F38C2">
            <w:pPr>
              <w:keepNext/>
              <w:keepLines/>
              <w:spacing w:line="480" w:lineRule="auto"/>
              <w:ind w:firstLine="0"/>
              <w:outlineLvl w:val="0"/>
              <w:rPr>
                <w:rFonts w:cs="Calibri"/>
                <w:sz w:val="20"/>
                <w:szCs w:val="20"/>
              </w:rPr>
            </w:pPr>
            <w:r>
              <w:rPr>
                <w:rFonts w:cs="Calibri"/>
                <w:sz w:val="20"/>
                <w:szCs w:val="20"/>
              </w:rPr>
              <w:t>Fishery CPUE standard error (</w:t>
            </w:r>
            <w:r w:rsidRPr="009F0784">
              <w:rPr>
                <w:rFonts w:eastAsiaTheme="minorHAnsi" w:cs="Times New Roman"/>
                <w:sz w:val="20"/>
                <w:szCs w:val="20"/>
              </w:rPr>
              <w:t>σ</w:t>
            </w:r>
            <w:r>
              <w:rPr>
                <w:rFonts w:eastAsiaTheme="minorHAnsi" w:cs="Calibri"/>
                <w:sz w:val="20"/>
                <w:szCs w:val="20"/>
                <w:vertAlign w:val="subscript"/>
              </w:rPr>
              <w:t>f</w:t>
            </w:r>
            <w:r>
              <w:rPr>
                <w:rFonts w:cs="Calibri"/>
                <w:sz w:val="20"/>
                <w:szCs w:val="20"/>
              </w:rPr>
              <w:t>)</w:t>
            </w:r>
          </w:p>
        </w:tc>
        <w:tc>
          <w:tcPr>
            <w:tcW w:w="1890" w:type="dxa"/>
            <w:vAlign w:val="bottom"/>
          </w:tcPr>
          <w:p w14:paraId="1ACC9A18" w14:textId="4D9A4AC9" w:rsidR="00906C93" w:rsidRDefault="00906C93" w:rsidP="006F38C2">
            <w:pPr>
              <w:keepNext/>
              <w:keepLines/>
              <w:spacing w:line="480" w:lineRule="auto"/>
              <w:ind w:firstLine="0"/>
              <w:jc w:val="center"/>
              <w:outlineLvl w:val="0"/>
              <w:rPr>
                <w:rFonts w:cs="Calibri"/>
                <w:sz w:val="20"/>
                <w:szCs w:val="20"/>
              </w:rPr>
            </w:pPr>
            <w:r>
              <w:rPr>
                <w:rFonts w:cs="Calibri"/>
                <w:sz w:val="20"/>
                <w:szCs w:val="20"/>
              </w:rPr>
              <w:t>0.30</w:t>
            </w:r>
          </w:p>
        </w:tc>
        <w:tc>
          <w:tcPr>
            <w:tcW w:w="1350" w:type="dxa"/>
            <w:vAlign w:val="bottom"/>
          </w:tcPr>
          <w:p w14:paraId="36403FB2" w14:textId="77777777" w:rsidR="00906C93" w:rsidRPr="009F0784" w:rsidRDefault="00906C93" w:rsidP="006F38C2">
            <w:pPr>
              <w:keepNext/>
              <w:keepLines/>
              <w:spacing w:line="480" w:lineRule="auto"/>
              <w:ind w:firstLine="0"/>
              <w:jc w:val="center"/>
              <w:outlineLvl w:val="0"/>
              <w:rPr>
                <w:rFonts w:cs="Calibri"/>
                <w:sz w:val="20"/>
                <w:szCs w:val="20"/>
              </w:rPr>
            </w:pPr>
          </w:p>
        </w:tc>
        <w:tc>
          <w:tcPr>
            <w:tcW w:w="2160" w:type="dxa"/>
            <w:vAlign w:val="center"/>
          </w:tcPr>
          <w:p w14:paraId="3C38658C" w14:textId="53A5079E" w:rsidR="00906C93" w:rsidRPr="009F0784" w:rsidRDefault="00906C93" w:rsidP="006F38C2">
            <w:pPr>
              <w:keepNext/>
              <w:keepLines/>
              <w:spacing w:line="480" w:lineRule="auto"/>
              <w:ind w:firstLine="0"/>
              <w:jc w:val="center"/>
              <w:outlineLvl w:val="0"/>
              <w:rPr>
                <w:rFonts w:cs="Calibri"/>
                <w:sz w:val="20"/>
                <w:szCs w:val="20"/>
              </w:rPr>
            </w:pPr>
            <w:r>
              <w:rPr>
                <w:rFonts w:cs="Calibri"/>
                <w:sz w:val="20"/>
                <w:szCs w:val="20"/>
              </w:rPr>
              <w:t>Fixed</w:t>
            </w:r>
          </w:p>
        </w:tc>
      </w:tr>
      <w:tr w:rsidR="00906C93" w:rsidRPr="009F0784" w14:paraId="398F4444" w14:textId="77777777" w:rsidTr="00A161AD">
        <w:trPr>
          <w:cantSplit/>
          <w:trHeight w:val="288"/>
          <w:jc w:val="center"/>
        </w:trPr>
        <w:tc>
          <w:tcPr>
            <w:tcW w:w="4050" w:type="dxa"/>
            <w:tcBorders>
              <w:bottom w:val="single" w:sz="4" w:space="0" w:color="auto"/>
            </w:tcBorders>
          </w:tcPr>
          <w:p w14:paraId="686E3113" w14:textId="1CBCE843" w:rsidR="00906C93" w:rsidRDefault="00906C93" w:rsidP="006F38C2">
            <w:pPr>
              <w:keepNext/>
              <w:keepLines/>
              <w:spacing w:line="480" w:lineRule="auto"/>
              <w:ind w:firstLine="0"/>
              <w:outlineLvl w:val="0"/>
              <w:rPr>
                <w:rFonts w:cs="Calibri"/>
                <w:sz w:val="20"/>
                <w:szCs w:val="20"/>
              </w:rPr>
            </w:pPr>
            <w:r>
              <w:rPr>
                <w:rFonts w:cs="Calibri"/>
                <w:sz w:val="20"/>
                <w:szCs w:val="20"/>
              </w:rPr>
              <w:t>Fishery CPUE c</w:t>
            </w:r>
            <w:r w:rsidRPr="009F0784">
              <w:rPr>
                <w:rFonts w:cs="Calibri"/>
                <w:sz w:val="20"/>
                <w:szCs w:val="20"/>
              </w:rPr>
              <w:t>atchability coefficient (</w:t>
            </w:r>
            <w:r w:rsidRPr="009F0784">
              <w:rPr>
                <w:rFonts w:cs="Calibri"/>
                <w:i/>
                <w:sz w:val="20"/>
                <w:szCs w:val="20"/>
              </w:rPr>
              <w:t>Q</w:t>
            </w:r>
            <w:r>
              <w:rPr>
                <w:rFonts w:cs="Calibri"/>
                <w:i/>
                <w:sz w:val="20"/>
                <w:szCs w:val="20"/>
                <w:vertAlign w:val="subscript"/>
              </w:rPr>
              <w:t>f</w:t>
            </w:r>
            <w:r w:rsidRPr="009F0784">
              <w:rPr>
                <w:rFonts w:cs="Calibri"/>
                <w:i/>
                <w:sz w:val="20"/>
                <w:szCs w:val="20"/>
              </w:rPr>
              <w:t>)</w:t>
            </w:r>
          </w:p>
        </w:tc>
        <w:tc>
          <w:tcPr>
            <w:tcW w:w="1890" w:type="dxa"/>
            <w:tcBorders>
              <w:bottom w:val="single" w:sz="4" w:space="0" w:color="auto"/>
            </w:tcBorders>
            <w:vAlign w:val="bottom"/>
          </w:tcPr>
          <w:p w14:paraId="665D8955" w14:textId="4C9B562D" w:rsidR="00906C93" w:rsidRDefault="00906C93" w:rsidP="006F38C2">
            <w:pPr>
              <w:keepNext/>
              <w:keepLines/>
              <w:spacing w:line="480" w:lineRule="auto"/>
              <w:ind w:firstLine="0"/>
              <w:jc w:val="center"/>
              <w:outlineLvl w:val="0"/>
              <w:rPr>
                <w:rFonts w:cs="Calibri"/>
                <w:sz w:val="20"/>
                <w:szCs w:val="20"/>
              </w:rPr>
            </w:pPr>
            <w:r>
              <w:rPr>
                <w:rFonts w:cs="Calibri"/>
                <w:sz w:val="20"/>
                <w:szCs w:val="20"/>
              </w:rPr>
              <w:t>0.01</w:t>
            </w:r>
          </w:p>
        </w:tc>
        <w:tc>
          <w:tcPr>
            <w:tcW w:w="1350" w:type="dxa"/>
            <w:tcBorders>
              <w:bottom w:val="single" w:sz="4" w:space="0" w:color="auto"/>
            </w:tcBorders>
            <w:vAlign w:val="bottom"/>
          </w:tcPr>
          <w:p w14:paraId="2D6A5D25" w14:textId="77777777" w:rsidR="00906C93" w:rsidRPr="009F0784" w:rsidRDefault="00906C93" w:rsidP="006F38C2">
            <w:pPr>
              <w:keepNext/>
              <w:keepLines/>
              <w:spacing w:line="480" w:lineRule="auto"/>
              <w:ind w:firstLine="0"/>
              <w:jc w:val="center"/>
              <w:outlineLvl w:val="0"/>
              <w:rPr>
                <w:rFonts w:cs="Calibri"/>
                <w:sz w:val="20"/>
                <w:szCs w:val="20"/>
              </w:rPr>
            </w:pPr>
          </w:p>
        </w:tc>
        <w:tc>
          <w:tcPr>
            <w:tcW w:w="2160" w:type="dxa"/>
            <w:tcBorders>
              <w:bottom w:val="single" w:sz="4" w:space="0" w:color="auto"/>
            </w:tcBorders>
            <w:vAlign w:val="center"/>
          </w:tcPr>
          <w:p w14:paraId="6484110E" w14:textId="53029981" w:rsidR="00906C93" w:rsidRDefault="00906C93" w:rsidP="006F38C2">
            <w:pPr>
              <w:keepNext/>
              <w:keepLines/>
              <w:spacing w:line="480" w:lineRule="auto"/>
              <w:ind w:firstLine="0"/>
              <w:jc w:val="center"/>
              <w:outlineLvl w:val="0"/>
              <w:rPr>
                <w:rFonts w:cs="Calibri"/>
                <w:sz w:val="20"/>
                <w:szCs w:val="20"/>
              </w:rPr>
            </w:pPr>
            <w:r>
              <w:rPr>
                <w:rFonts w:cs="Calibri"/>
                <w:sz w:val="20"/>
                <w:szCs w:val="20"/>
              </w:rPr>
              <w:t xml:space="preserve">Analytically </w:t>
            </w:r>
            <w:r w:rsidR="00B21733">
              <w:rPr>
                <w:rFonts w:cs="Calibri"/>
                <w:sz w:val="20"/>
                <w:szCs w:val="20"/>
              </w:rPr>
              <w:t>estimated</w:t>
            </w:r>
          </w:p>
        </w:tc>
      </w:tr>
    </w:tbl>
    <w:p w14:paraId="539FBC9D" w14:textId="6F742C84" w:rsidR="0032790F" w:rsidRDefault="000E4B79" w:rsidP="006F38C2">
      <w:pPr>
        <w:spacing w:after="200" w:line="480" w:lineRule="auto"/>
        <w:ind w:firstLine="0"/>
        <w:jc w:val="left"/>
        <w:rPr>
          <w:rFonts w:eastAsiaTheme="majorEastAsia" w:cstheme="majorBidi"/>
          <w:iCs/>
          <w:spacing w:val="15"/>
          <w:sz w:val="20"/>
          <w:szCs w:val="24"/>
        </w:rPr>
      </w:pPr>
      <w:r>
        <w:br w:type="page"/>
      </w:r>
    </w:p>
    <w:p w14:paraId="4B9FBD36" w14:textId="7DA71771" w:rsidR="00045438" w:rsidRDefault="00045438" w:rsidP="006F38C2">
      <w:pPr>
        <w:pStyle w:val="Subtitle"/>
        <w:spacing w:line="480" w:lineRule="auto"/>
        <w:ind w:firstLine="0"/>
      </w:pPr>
      <w:r>
        <w:lastRenderedPageBreak/>
        <w:t xml:space="preserve">Table 2. The median and 90% simulation interval </w:t>
      </w:r>
      <w:r w:rsidR="00BF7196">
        <w:t xml:space="preserve">for </w:t>
      </w:r>
      <w:r>
        <w:t xml:space="preserve">the estimated number of years needed to </w:t>
      </w:r>
      <w:r w:rsidR="00DE0025">
        <w:t>rebuild</w:t>
      </w:r>
      <w:r>
        <w:t xml:space="preserve"> to </w:t>
      </w:r>
      <w:r w:rsidR="00BF6978">
        <w:t xml:space="preserve">the </w:t>
      </w:r>
      <w:r>
        <w:t xml:space="preserve">target biomass, the operating model number of years needed to </w:t>
      </w:r>
      <w:r w:rsidR="00DE0025">
        <w:t>rebuild to target biomass</w:t>
      </w:r>
      <w:r>
        <w:t xml:space="preserve">, and the number of stocks that failed to rebuild to the target biomass determined by the estimation method (EM) and the operating model (OM) for each </w:t>
      </w:r>
      <w:r w:rsidR="00DE0025">
        <w:t xml:space="preserve">case and </w:t>
      </w:r>
      <w:r>
        <w:t xml:space="preserve">data scenario.  </w:t>
      </w:r>
    </w:p>
    <w:p w14:paraId="4A2AA41F" w14:textId="77777777" w:rsidR="00045438" w:rsidRDefault="00045438" w:rsidP="006F38C2">
      <w:pPr>
        <w:pStyle w:val="Subtitle"/>
        <w:spacing w:line="480" w:lineRule="auto"/>
      </w:pPr>
    </w:p>
    <w:tbl>
      <w:tblPr>
        <w:tblW w:w="9180" w:type="dxa"/>
        <w:tblLook w:val="04A0" w:firstRow="1" w:lastRow="0" w:firstColumn="1" w:lastColumn="0" w:noHBand="0" w:noVBand="1"/>
      </w:tblPr>
      <w:tblGrid>
        <w:gridCol w:w="3060"/>
        <w:gridCol w:w="906"/>
        <w:gridCol w:w="1152"/>
        <w:gridCol w:w="906"/>
        <w:gridCol w:w="1152"/>
        <w:gridCol w:w="1014"/>
        <w:gridCol w:w="990"/>
      </w:tblGrid>
      <w:tr w:rsidR="00045438" w:rsidRPr="00D53FDD" w14:paraId="07B9019A" w14:textId="77777777" w:rsidTr="00D82FE7">
        <w:trPr>
          <w:trHeight w:val="645"/>
        </w:trPr>
        <w:tc>
          <w:tcPr>
            <w:tcW w:w="3060" w:type="dxa"/>
            <w:tcBorders>
              <w:top w:val="single" w:sz="4" w:space="0" w:color="auto"/>
              <w:left w:val="nil"/>
              <w:bottom w:val="nil"/>
              <w:right w:val="nil"/>
            </w:tcBorders>
            <w:shd w:val="clear" w:color="auto" w:fill="auto"/>
            <w:noWrap/>
            <w:vAlign w:val="bottom"/>
            <w:hideMark/>
          </w:tcPr>
          <w:p w14:paraId="60E71B7E" w14:textId="37BEB81F" w:rsidR="00045438" w:rsidRPr="00D53FDD" w:rsidRDefault="00045438" w:rsidP="006F38C2">
            <w:pPr>
              <w:spacing w:line="480" w:lineRule="auto"/>
              <w:ind w:firstLine="0"/>
              <w:jc w:val="left"/>
              <w:rPr>
                <w:rFonts w:eastAsia="Times New Roman" w:cs="Times New Roman"/>
                <w:color w:val="000000"/>
                <w:sz w:val="20"/>
                <w:szCs w:val="20"/>
              </w:rPr>
            </w:pPr>
            <w:r w:rsidRPr="00D53FDD">
              <w:rPr>
                <w:rFonts w:eastAsia="Times New Roman" w:cs="Times New Roman"/>
                <w:color w:val="000000"/>
                <w:sz w:val="20"/>
                <w:szCs w:val="20"/>
              </w:rPr>
              <w:t> </w:t>
            </w:r>
            <w:r w:rsidR="007F1615" w:rsidRPr="00D53FDD">
              <w:rPr>
                <w:rFonts w:eastAsia="Times New Roman" w:cs="Times New Roman"/>
                <w:color w:val="000000"/>
                <w:sz w:val="20"/>
                <w:szCs w:val="20"/>
              </w:rPr>
              <w:t> </w:t>
            </w:r>
            <w:r w:rsidR="007F1615">
              <w:rPr>
                <w:rFonts w:eastAsia="Times New Roman" w:cs="Times New Roman"/>
                <w:color w:val="000000"/>
                <w:sz w:val="20"/>
                <w:szCs w:val="20"/>
              </w:rPr>
              <w:t>Selectivity / data scenario</w:t>
            </w:r>
          </w:p>
        </w:tc>
        <w:tc>
          <w:tcPr>
            <w:tcW w:w="2058" w:type="dxa"/>
            <w:gridSpan w:val="2"/>
            <w:tcBorders>
              <w:top w:val="single" w:sz="4" w:space="0" w:color="auto"/>
              <w:left w:val="nil"/>
              <w:bottom w:val="nil"/>
              <w:right w:val="nil"/>
            </w:tcBorders>
            <w:shd w:val="clear" w:color="auto" w:fill="auto"/>
            <w:vAlign w:val="bottom"/>
            <w:hideMark/>
          </w:tcPr>
          <w:p w14:paraId="0591120C"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Estimated num. of rebuilding years </w:t>
            </w:r>
          </w:p>
        </w:tc>
        <w:tc>
          <w:tcPr>
            <w:tcW w:w="2058" w:type="dxa"/>
            <w:gridSpan w:val="2"/>
            <w:tcBorders>
              <w:top w:val="single" w:sz="4" w:space="0" w:color="auto"/>
              <w:left w:val="nil"/>
              <w:bottom w:val="nil"/>
              <w:right w:val="nil"/>
            </w:tcBorders>
            <w:shd w:val="clear" w:color="auto" w:fill="auto"/>
            <w:vAlign w:val="bottom"/>
            <w:hideMark/>
          </w:tcPr>
          <w:p w14:paraId="296E01D2"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Operating model num. of rebuilding years</w:t>
            </w:r>
          </w:p>
        </w:tc>
        <w:tc>
          <w:tcPr>
            <w:tcW w:w="2004" w:type="dxa"/>
            <w:gridSpan w:val="2"/>
            <w:tcBorders>
              <w:top w:val="single" w:sz="4" w:space="0" w:color="auto"/>
              <w:left w:val="nil"/>
              <w:bottom w:val="nil"/>
              <w:right w:val="nil"/>
            </w:tcBorders>
            <w:shd w:val="clear" w:color="auto" w:fill="auto"/>
            <w:vAlign w:val="bottom"/>
            <w:hideMark/>
          </w:tcPr>
          <w:p w14:paraId="7C489640" w14:textId="22382545"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Num. </w:t>
            </w:r>
            <w:r w:rsidR="00DE0025">
              <w:rPr>
                <w:rFonts w:eastAsia="Times New Roman" w:cs="Times New Roman"/>
                <w:color w:val="000000"/>
                <w:sz w:val="20"/>
                <w:szCs w:val="20"/>
              </w:rPr>
              <w:t>of stocks that failed to rebuild</w:t>
            </w:r>
          </w:p>
        </w:tc>
      </w:tr>
      <w:tr w:rsidR="00045438" w:rsidRPr="00D53FDD" w14:paraId="135AA9BE" w14:textId="77777777" w:rsidTr="00D82FE7">
        <w:trPr>
          <w:trHeight w:val="315"/>
        </w:trPr>
        <w:tc>
          <w:tcPr>
            <w:tcW w:w="3060" w:type="dxa"/>
            <w:tcBorders>
              <w:top w:val="nil"/>
              <w:left w:val="nil"/>
              <w:bottom w:val="double" w:sz="6" w:space="0" w:color="auto"/>
              <w:right w:val="nil"/>
            </w:tcBorders>
            <w:shd w:val="clear" w:color="auto" w:fill="auto"/>
            <w:noWrap/>
            <w:vAlign w:val="bottom"/>
            <w:hideMark/>
          </w:tcPr>
          <w:p w14:paraId="5F7F173B" w14:textId="77777777" w:rsidR="00045438" w:rsidRPr="00D53FDD" w:rsidRDefault="00045438" w:rsidP="006F38C2">
            <w:pPr>
              <w:spacing w:line="480" w:lineRule="auto"/>
              <w:ind w:firstLine="0"/>
              <w:jc w:val="left"/>
              <w:rPr>
                <w:rFonts w:ascii="Calibri" w:eastAsia="Times New Roman" w:hAnsi="Calibri" w:cs="Times New Roman"/>
                <w:color w:val="000000"/>
                <w:sz w:val="20"/>
                <w:szCs w:val="20"/>
              </w:rPr>
            </w:pPr>
            <w:r w:rsidRPr="00D53FDD">
              <w:rPr>
                <w:rFonts w:ascii="Calibri" w:eastAsia="Times New Roman" w:hAnsi="Calibri" w:cs="Times New Roman"/>
                <w:color w:val="000000"/>
                <w:sz w:val="20"/>
                <w:szCs w:val="20"/>
              </w:rPr>
              <w:t> </w:t>
            </w:r>
          </w:p>
        </w:tc>
        <w:tc>
          <w:tcPr>
            <w:tcW w:w="906" w:type="dxa"/>
            <w:tcBorders>
              <w:top w:val="nil"/>
              <w:left w:val="nil"/>
              <w:bottom w:val="double" w:sz="6" w:space="0" w:color="auto"/>
              <w:right w:val="nil"/>
            </w:tcBorders>
            <w:shd w:val="clear" w:color="auto" w:fill="auto"/>
            <w:noWrap/>
            <w:vAlign w:val="bottom"/>
            <w:hideMark/>
          </w:tcPr>
          <w:p w14:paraId="58AA2E05"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13B46DEE"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906" w:type="dxa"/>
            <w:tcBorders>
              <w:top w:val="nil"/>
              <w:left w:val="nil"/>
              <w:bottom w:val="double" w:sz="6" w:space="0" w:color="auto"/>
              <w:right w:val="nil"/>
            </w:tcBorders>
            <w:shd w:val="clear" w:color="auto" w:fill="auto"/>
            <w:noWrap/>
            <w:vAlign w:val="bottom"/>
            <w:hideMark/>
          </w:tcPr>
          <w:p w14:paraId="0BE9FD75"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2AAD3B9C"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1014" w:type="dxa"/>
            <w:tcBorders>
              <w:top w:val="nil"/>
              <w:left w:val="nil"/>
              <w:bottom w:val="double" w:sz="6" w:space="0" w:color="auto"/>
              <w:right w:val="nil"/>
            </w:tcBorders>
            <w:shd w:val="clear" w:color="auto" w:fill="auto"/>
            <w:noWrap/>
            <w:vAlign w:val="bottom"/>
            <w:hideMark/>
          </w:tcPr>
          <w:p w14:paraId="52D49BCC"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EM</w:t>
            </w:r>
          </w:p>
        </w:tc>
        <w:tc>
          <w:tcPr>
            <w:tcW w:w="990" w:type="dxa"/>
            <w:tcBorders>
              <w:top w:val="nil"/>
              <w:left w:val="nil"/>
              <w:bottom w:val="double" w:sz="6" w:space="0" w:color="auto"/>
              <w:right w:val="nil"/>
            </w:tcBorders>
            <w:shd w:val="clear" w:color="auto" w:fill="auto"/>
            <w:noWrap/>
            <w:vAlign w:val="bottom"/>
            <w:hideMark/>
          </w:tcPr>
          <w:p w14:paraId="4169CFEE"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OM</w:t>
            </w:r>
          </w:p>
        </w:tc>
      </w:tr>
      <w:tr w:rsidR="00045438" w:rsidRPr="00D53FDD" w14:paraId="230D2832" w14:textId="77777777" w:rsidTr="00D82FE7">
        <w:trPr>
          <w:trHeight w:val="315"/>
        </w:trPr>
        <w:tc>
          <w:tcPr>
            <w:tcW w:w="3060" w:type="dxa"/>
            <w:tcBorders>
              <w:top w:val="nil"/>
              <w:left w:val="nil"/>
              <w:bottom w:val="nil"/>
              <w:right w:val="nil"/>
            </w:tcBorders>
            <w:shd w:val="clear" w:color="auto" w:fill="auto"/>
            <w:noWrap/>
            <w:vAlign w:val="bottom"/>
            <w:hideMark/>
          </w:tcPr>
          <w:p w14:paraId="182E8E0E" w14:textId="77777777" w:rsidR="00045438" w:rsidRPr="00D53FDD" w:rsidRDefault="00045438" w:rsidP="006F38C2">
            <w:pPr>
              <w:spacing w:line="480" w:lineRule="auto"/>
              <w:ind w:firstLine="0"/>
              <w:jc w:val="left"/>
              <w:rPr>
                <w:rFonts w:eastAsia="Times New Roman" w:cs="Times New Roman"/>
                <w:color w:val="000000"/>
                <w:sz w:val="20"/>
                <w:szCs w:val="20"/>
              </w:rPr>
            </w:pPr>
            <w:r w:rsidRPr="00D53FDD">
              <w:rPr>
                <w:rFonts w:eastAsia="Times New Roman" w:cs="Times New Roman"/>
                <w:color w:val="000000"/>
                <w:sz w:val="20"/>
                <w:szCs w:val="20"/>
              </w:rPr>
              <w:t>Time-invariant</w:t>
            </w:r>
          </w:p>
        </w:tc>
        <w:tc>
          <w:tcPr>
            <w:tcW w:w="906" w:type="dxa"/>
            <w:tcBorders>
              <w:top w:val="nil"/>
              <w:left w:val="nil"/>
              <w:bottom w:val="nil"/>
              <w:right w:val="nil"/>
            </w:tcBorders>
            <w:shd w:val="clear" w:color="auto" w:fill="auto"/>
            <w:noWrap/>
            <w:vAlign w:val="bottom"/>
            <w:hideMark/>
          </w:tcPr>
          <w:p w14:paraId="058BA9C7" w14:textId="77777777" w:rsidR="00045438" w:rsidRPr="00D53FDD" w:rsidRDefault="00045438" w:rsidP="006F38C2">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59FCE55F" w14:textId="77777777" w:rsidR="00045438" w:rsidRPr="00D53FDD" w:rsidRDefault="00045438" w:rsidP="006F38C2">
            <w:pPr>
              <w:spacing w:line="480" w:lineRule="auto"/>
              <w:ind w:firstLine="0"/>
              <w:jc w:val="center"/>
              <w:rPr>
                <w:rFonts w:eastAsia="Times New Roman" w:cs="Times New Roman"/>
                <w:sz w:val="20"/>
                <w:szCs w:val="20"/>
              </w:rPr>
            </w:pPr>
          </w:p>
        </w:tc>
        <w:tc>
          <w:tcPr>
            <w:tcW w:w="906" w:type="dxa"/>
            <w:tcBorders>
              <w:top w:val="nil"/>
              <w:left w:val="nil"/>
              <w:bottom w:val="nil"/>
              <w:right w:val="nil"/>
            </w:tcBorders>
            <w:shd w:val="clear" w:color="auto" w:fill="auto"/>
            <w:noWrap/>
            <w:vAlign w:val="bottom"/>
            <w:hideMark/>
          </w:tcPr>
          <w:p w14:paraId="55F8628C" w14:textId="77777777" w:rsidR="00045438" w:rsidRPr="00D53FDD" w:rsidRDefault="00045438" w:rsidP="006F38C2">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4E98A6C" w14:textId="77777777" w:rsidR="00045438" w:rsidRPr="00D53FDD" w:rsidRDefault="00045438" w:rsidP="006F38C2">
            <w:pPr>
              <w:spacing w:line="480" w:lineRule="auto"/>
              <w:ind w:firstLine="0"/>
              <w:jc w:val="center"/>
              <w:rPr>
                <w:rFonts w:eastAsia="Times New Roman" w:cs="Times New Roman"/>
                <w:sz w:val="20"/>
                <w:szCs w:val="20"/>
              </w:rPr>
            </w:pPr>
          </w:p>
        </w:tc>
        <w:tc>
          <w:tcPr>
            <w:tcW w:w="1014" w:type="dxa"/>
            <w:tcBorders>
              <w:top w:val="nil"/>
              <w:left w:val="nil"/>
              <w:bottom w:val="nil"/>
              <w:right w:val="nil"/>
            </w:tcBorders>
            <w:shd w:val="clear" w:color="auto" w:fill="auto"/>
            <w:noWrap/>
            <w:vAlign w:val="bottom"/>
            <w:hideMark/>
          </w:tcPr>
          <w:p w14:paraId="7E702AD8" w14:textId="77777777" w:rsidR="00045438" w:rsidRPr="00D53FDD" w:rsidRDefault="00045438" w:rsidP="006F38C2">
            <w:pPr>
              <w:spacing w:line="480" w:lineRule="auto"/>
              <w:ind w:firstLine="0"/>
              <w:jc w:val="center"/>
              <w:rPr>
                <w:rFonts w:eastAsia="Times New Roman" w:cs="Times New Roman"/>
                <w:sz w:val="20"/>
                <w:szCs w:val="20"/>
              </w:rPr>
            </w:pPr>
          </w:p>
        </w:tc>
        <w:tc>
          <w:tcPr>
            <w:tcW w:w="990" w:type="dxa"/>
            <w:tcBorders>
              <w:top w:val="nil"/>
              <w:left w:val="nil"/>
              <w:bottom w:val="nil"/>
              <w:right w:val="nil"/>
            </w:tcBorders>
            <w:shd w:val="clear" w:color="auto" w:fill="auto"/>
            <w:noWrap/>
            <w:vAlign w:val="bottom"/>
            <w:hideMark/>
          </w:tcPr>
          <w:p w14:paraId="3028A9F7" w14:textId="77777777" w:rsidR="00045438" w:rsidRPr="00D53FDD" w:rsidRDefault="00045438" w:rsidP="006F38C2">
            <w:pPr>
              <w:spacing w:line="480" w:lineRule="auto"/>
              <w:ind w:firstLine="0"/>
              <w:jc w:val="center"/>
              <w:rPr>
                <w:rFonts w:eastAsia="Times New Roman" w:cs="Times New Roman"/>
                <w:sz w:val="20"/>
                <w:szCs w:val="20"/>
              </w:rPr>
            </w:pPr>
          </w:p>
        </w:tc>
      </w:tr>
      <w:tr w:rsidR="00045438" w:rsidRPr="00D53FDD" w14:paraId="5159CCB5" w14:textId="77777777" w:rsidTr="00D82FE7">
        <w:trPr>
          <w:trHeight w:val="300"/>
        </w:trPr>
        <w:tc>
          <w:tcPr>
            <w:tcW w:w="3060" w:type="dxa"/>
            <w:tcBorders>
              <w:top w:val="nil"/>
              <w:left w:val="nil"/>
              <w:bottom w:val="nil"/>
              <w:right w:val="nil"/>
            </w:tcBorders>
            <w:shd w:val="clear" w:color="auto" w:fill="auto"/>
            <w:noWrap/>
            <w:vAlign w:val="bottom"/>
            <w:hideMark/>
          </w:tcPr>
          <w:p w14:paraId="4ACBDA3C" w14:textId="77777777" w:rsidR="00045438" w:rsidRPr="00D53FDD" w:rsidRDefault="00045438"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906" w:type="dxa"/>
            <w:tcBorders>
              <w:top w:val="nil"/>
              <w:left w:val="nil"/>
              <w:bottom w:val="nil"/>
              <w:right w:val="nil"/>
            </w:tcBorders>
            <w:shd w:val="clear" w:color="auto" w:fill="auto"/>
            <w:noWrap/>
            <w:vAlign w:val="bottom"/>
            <w:hideMark/>
          </w:tcPr>
          <w:p w14:paraId="42084402"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43</w:t>
            </w:r>
          </w:p>
        </w:tc>
        <w:tc>
          <w:tcPr>
            <w:tcW w:w="1152" w:type="dxa"/>
            <w:tcBorders>
              <w:top w:val="nil"/>
              <w:left w:val="nil"/>
              <w:bottom w:val="nil"/>
              <w:right w:val="nil"/>
            </w:tcBorders>
            <w:shd w:val="clear" w:color="auto" w:fill="auto"/>
            <w:noWrap/>
            <w:vAlign w:val="bottom"/>
            <w:hideMark/>
          </w:tcPr>
          <w:p w14:paraId="5225CF1A"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(13 - 87)</w:t>
            </w:r>
          </w:p>
        </w:tc>
        <w:tc>
          <w:tcPr>
            <w:tcW w:w="906" w:type="dxa"/>
            <w:tcBorders>
              <w:top w:val="nil"/>
              <w:left w:val="nil"/>
              <w:bottom w:val="nil"/>
              <w:right w:val="nil"/>
            </w:tcBorders>
            <w:shd w:val="clear" w:color="auto" w:fill="auto"/>
            <w:noWrap/>
            <w:vAlign w:val="bottom"/>
            <w:hideMark/>
          </w:tcPr>
          <w:p w14:paraId="0F86F223"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34</w:t>
            </w:r>
          </w:p>
        </w:tc>
        <w:tc>
          <w:tcPr>
            <w:tcW w:w="1152" w:type="dxa"/>
            <w:tcBorders>
              <w:top w:val="nil"/>
              <w:left w:val="nil"/>
              <w:bottom w:val="nil"/>
              <w:right w:val="nil"/>
            </w:tcBorders>
            <w:shd w:val="clear" w:color="auto" w:fill="auto"/>
            <w:noWrap/>
            <w:vAlign w:val="bottom"/>
            <w:hideMark/>
          </w:tcPr>
          <w:p w14:paraId="4703EC73"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(16 - 73)</w:t>
            </w:r>
          </w:p>
        </w:tc>
        <w:tc>
          <w:tcPr>
            <w:tcW w:w="1014" w:type="dxa"/>
            <w:tcBorders>
              <w:top w:val="nil"/>
              <w:left w:val="nil"/>
              <w:bottom w:val="nil"/>
              <w:right w:val="nil"/>
            </w:tcBorders>
            <w:shd w:val="clear" w:color="auto" w:fill="auto"/>
            <w:noWrap/>
            <w:vAlign w:val="bottom"/>
            <w:hideMark/>
          </w:tcPr>
          <w:p w14:paraId="7C92D968"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7</w:t>
            </w:r>
          </w:p>
        </w:tc>
        <w:tc>
          <w:tcPr>
            <w:tcW w:w="990" w:type="dxa"/>
            <w:tcBorders>
              <w:top w:val="nil"/>
              <w:left w:val="nil"/>
              <w:bottom w:val="nil"/>
              <w:right w:val="nil"/>
            </w:tcBorders>
            <w:shd w:val="clear" w:color="auto" w:fill="auto"/>
            <w:noWrap/>
            <w:vAlign w:val="bottom"/>
            <w:hideMark/>
          </w:tcPr>
          <w:p w14:paraId="28AB5E9F"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w:t>
            </w:r>
          </w:p>
        </w:tc>
      </w:tr>
      <w:tr w:rsidR="00045438" w:rsidRPr="00D53FDD" w14:paraId="764F1AED" w14:textId="77777777" w:rsidTr="00D82FE7">
        <w:trPr>
          <w:trHeight w:val="300"/>
        </w:trPr>
        <w:tc>
          <w:tcPr>
            <w:tcW w:w="3060" w:type="dxa"/>
            <w:tcBorders>
              <w:top w:val="nil"/>
              <w:left w:val="nil"/>
              <w:bottom w:val="nil"/>
              <w:right w:val="nil"/>
            </w:tcBorders>
            <w:shd w:val="clear" w:color="auto" w:fill="auto"/>
            <w:noWrap/>
            <w:vAlign w:val="bottom"/>
            <w:hideMark/>
          </w:tcPr>
          <w:p w14:paraId="7D0F1883" w14:textId="77777777" w:rsidR="00045438" w:rsidRPr="00D53FDD" w:rsidRDefault="00045438"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906" w:type="dxa"/>
            <w:tcBorders>
              <w:top w:val="nil"/>
              <w:left w:val="nil"/>
              <w:bottom w:val="nil"/>
              <w:right w:val="nil"/>
            </w:tcBorders>
            <w:shd w:val="clear" w:color="auto" w:fill="auto"/>
            <w:noWrap/>
            <w:vAlign w:val="bottom"/>
            <w:hideMark/>
          </w:tcPr>
          <w:p w14:paraId="7D427F58"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31</w:t>
            </w:r>
          </w:p>
        </w:tc>
        <w:tc>
          <w:tcPr>
            <w:tcW w:w="1152" w:type="dxa"/>
            <w:tcBorders>
              <w:top w:val="nil"/>
              <w:left w:val="nil"/>
              <w:bottom w:val="nil"/>
              <w:right w:val="nil"/>
            </w:tcBorders>
            <w:shd w:val="clear" w:color="auto" w:fill="auto"/>
            <w:noWrap/>
            <w:vAlign w:val="bottom"/>
            <w:hideMark/>
          </w:tcPr>
          <w:p w14:paraId="7B1C5112"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(19 - 61)</w:t>
            </w:r>
          </w:p>
        </w:tc>
        <w:tc>
          <w:tcPr>
            <w:tcW w:w="906" w:type="dxa"/>
            <w:tcBorders>
              <w:top w:val="nil"/>
              <w:left w:val="nil"/>
              <w:bottom w:val="nil"/>
              <w:right w:val="nil"/>
            </w:tcBorders>
            <w:shd w:val="clear" w:color="auto" w:fill="auto"/>
            <w:noWrap/>
            <w:vAlign w:val="bottom"/>
            <w:hideMark/>
          </w:tcPr>
          <w:p w14:paraId="085F145B"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34</w:t>
            </w:r>
          </w:p>
        </w:tc>
        <w:tc>
          <w:tcPr>
            <w:tcW w:w="1152" w:type="dxa"/>
            <w:tcBorders>
              <w:top w:val="nil"/>
              <w:left w:val="nil"/>
              <w:bottom w:val="nil"/>
              <w:right w:val="nil"/>
            </w:tcBorders>
            <w:shd w:val="clear" w:color="auto" w:fill="auto"/>
            <w:noWrap/>
            <w:vAlign w:val="bottom"/>
            <w:hideMark/>
          </w:tcPr>
          <w:p w14:paraId="429CA16E"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(14 - 83)</w:t>
            </w:r>
          </w:p>
        </w:tc>
        <w:tc>
          <w:tcPr>
            <w:tcW w:w="1014" w:type="dxa"/>
            <w:tcBorders>
              <w:top w:val="nil"/>
              <w:left w:val="nil"/>
              <w:bottom w:val="nil"/>
              <w:right w:val="nil"/>
            </w:tcBorders>
            <w:shd w:val="clear" w:color="auto" w:fill="auto"/>
            <w:noWrap/>
            <w:vAlign w:val="bottom"/>
            <w:hideMark/>
          </w:tcPr>
          <w:p w14:paraId="0DE9BF8C"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w:t>
            </w:r>
          </w:p>
        </w:tc>
        <w:tc>
          <w:tcPr>
            <w:tcW w:w="990" w:type="dxa"/>
            <w:tcBorders>
              <w:top w:val="nil"/>
              <w:left w:val="nil"/>
              <w:bottom w:val="nil"/>
              <w:right w:val="nil"/>
            </w:tcBorders>
            <w:shd w:val="clear" w:color="auto" w:fill="auto"/>
            <w:noWrap/>
            <w:vAlign w:val="bottom"/>
            <w:hideMark/>
          </w:tcPr>
          <w:p w14:paraId="5B661561"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5</w:t>
            </w:r>
          </w:p>
        </w:tc>
      </w:tr>
      <w:tr w:rsidR="00045438" w:rsidRPr="00D53FDD" w14:paraId="6854E3B5" w14:textId="77777777" w:rsidTr="00D82FE7">
        <w:trPr>
          <w:trHeight w:val="300"/>
        </w:trPr>
        <w:tc>
          <w:tcPr>
            <w:tcW w:w="3060" w:type="dxa"/>
            <w:tcBorders>
              <w:top w:val="nil"/>
              <w:left w:val="nil"/>
              <w:bottom w:val="nil"/>
              <w:right w:val="nil"/>
            </w:tcBorders>
            <w:shd w:val="clear" w:color="auto" w:fill="auto"/>
            <w:noWrap/>
            <w:vAlign w:val="bottom"/>
            <w:hideMark/>
          </w:tcPr>
          <w:p w14:paraId="53C8FD7E" w14:textId="77777777" w:rsidR="00045438" w:rsidRPr="00D53FDD" w:rsidRDefault="00045438"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906" w:type="dxa"/>
            <w:tcBorders>
              <w:top w:val="nil"/>
              <w:left w:val="nil"/>
              <w:bottom w:val="nil"/>
              <w:right w:val="nil"/>
            </w:tcBorders>
            <w:shd w:val="clear" w:color="auto" w:fill="auto"/>
            <w:noWrap/>
            <w:vAlign w:val="bottom"/>
            <w:hideMark/>
          </w:tcPr>
          <w:p w14:paraId="41E1B076"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25</w:t>
            </w:r>
          </w:p>
        </w:tc>
        <w:tc>
          <w:tcPr>
            <w:tcW w:w="1152" w:type="dxa"/>
            <w:tcBorders>
              <w:top w:val="nil"/>
              <w:left w:val="nil"/>
              <w:bottom w:val="nil"/>
              <w:right w:val="nil"/>
            </w:tcBorders>
            <w:shd w:val="clear" w:color="auto" w:fill="auto"/>
            <w:noWrap/>
            <w:vAlign w:val="bottom"/>
            <w:hideMark/>
          </w:tcPr>
          <w:p w14:paraId="0A3B7231"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(14 - 72)</w:t>
            </w:r>
          </w:p>
        </w:tc>
        <w:tc>
          <w:tcPr>
            <w:tcW w:w="906" w:type="dxa"/>
            <w:tcBorders>
              <w:top w:val="nil"/>
              <w:left w:val="nil"/>
              <w:bottom w:val="nil"/>
              <w:right w:val="nil"/>
            </w:tcBorders>
            <w:shd w:val="clear" w:color="auto" w:fill="auto"/>
            <w:noWrap/>
            <w:vAlign w:val="bottom"/>
            <w:hideMark/>
          </w:tcPr>
          <w:p w14:paraId="259874AE"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37</w:t>
            </w:r>
          </w:p>
        </w:tc>
        <w:tc>
          <w:tcPr>
            <w:tcW w:w="1152" w:type="dxa"/>
            <w:tcBorders>
              <w:top w:val="nil"/>
              <w:left w:val="nil"/>
              <w:bottom w:val="nil"/>
              <w:right w:val="nil"/>
            </w:tcBorders>
            <w:shd w:val="clear" w:color="auto" w:fill="auto"/>
            <w:noWrap/>
            <w:vAlign w:val="bottom"/>
            <w:hideMark/>
          </w:tcPr>
          <w:p w14:paraId="64C0F77F"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(14 - 87)</w:t>
            </w:r>
          </w:p>
        </w:tc>
        <w:tc>
          <w:tcPr>
            <w:tcW w:w="1014" w:type="dxa"/>
            <w:tcBorders>
              <w:top w:val="nil"/>
              <w:left w:val="nil"/>
              <w:bottom w:val="nil"/>
              <w:right w:val="nil"/>
            </w:tcBorders>
            <w:shd w:val="clear" w:color="auto" w:fill="auto"/>
            <w:noWrap/>
            <w:vAlign w:val="bottom"/>
            <w:hideMark/>
          </w:tcPr>
          <w:p w14:paraId="59E3BD7E"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35</w:t>
            </w:r>
          </w:p>
        </w:tc>
        <w:tc>
          <w:tcPr>
            <w:tcW w:w="990" w:type="dxa"/>
            <w:tcBorders>
              <w:top w:val="nil"/>
              <w:left w:val="nil"/>
              <w:bottom w:val="nil"/>
              <w:right w:val="nil"/>
            </w:tcBorders>
            <w:shd w:val="clear" w:color="auto" w:fill="auto"/>
            <w:noWrap/>
            <w:vAlign w:val="bottom"/>
            <w:hideMark/>
          </w:tcPr>
          <w:p w14:paraId="10E97C5E"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w:t>
            </w:r>
          </w:p>
        </w:tc>
      </w:tr>
      <w:tr w:rsidR="00045438" w:rsidRPr="00D53FDD" w14:paraId="2EEB269E" w14:textId="77777777" w:rsidTr="00D82FE7">
        <w:trPr>
          <w:trHeight w:val="300"/>
        </w:trPr>
        <w:tc>
          <w:tcPr>
            <w:tcW w:w="3060" w:type="dxa"/>
            <w:tcBorders>
              <w:top w:val="nil"/>
              <w:left w:val="nil"/>
              <w:bottom w:val="nil"/>
              <w:right w:val="nil"/>
            </w:tcBorders>
            <w:shd w:val="clear" w:color="auto" w:fill="auto"/>
            <w:noWrap/>
            <w:vAlign w:val="bottom"/>
            <w:hideMark/>
          </w:tcPr>
          <w:p w14:paraId="1BB0947C" w14:textId="77777777" w:rsidR="00045438" w:rsidRPr="00D53FDD" w:rsidRDefault="00045438" w:rsidP="006F38C2">
            <w:pPr>
              <w:spacing w:line="480" w:lineRule="auto"/>
              <w:ind w:firstLine="0"/>
              <w:jc w:val="left"/>
              <w:rPr>
                <w:rFonts w:eastAsia="Times New Roman" w:cs="Times New Roman"/>
                <w:color w:val="000000"/>
                <w:sz w:val="20"/>
                <w:szCs w:val="20"/>
              </w:rPr>
            </w:pPr>
            <w:r w:rsidRPr="00D53FDD">
              <w:rPr>
                <w:rFonts w:eastAsia="Times New Roman" w:cs="Times New Roman"/>
                <w:color w:val="000000"/>
                <w:sz w:val="20"/>
                <w:szCs w:val="20"/>
              </w:rPr>
              <w:t>Time-varying</w:t>
            </w:r>
          </w:p>
        </w:tc>
        <w:tc>
          <w:tcPr>
            <w:tcW w:w="906" w:type="dxa"/>
            <w:tcBorders>
              <w:top w:val="nil"/>
              <w:left w:val="nil"/>
              <w:bottom w:val="nil"/>
              <w:right w:val="nil"/>
            </w:tcBorders>
            <w:shd w:val="clear" w:color="auto" w:fill="auto"/>
            <w:noWrap/>
            <w:vAlign w:val="bottom"/>
            <w:hideMark/>
          </w:tcPr>
          <w:p w14:paraId="51A83FB1" w14:textId="77777777" w:rsidR="00045438" w:rsidRPr="00D53FDD" w:rsidRDefault="00045438" w:rsidP="006F38C2">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EA05C8A" w14:textId="77777777" w:rsidR="00045438" w:rsidRPr="00D53FDD" w:rsidRDefault="00045438" w:rsidP="006F38C2">
            <w:pPr>
              <w:spacing w:line="480" w:lineRule="auto"/>
              <w:ind w:firstLine="0"/>
              <w:jc w:val="center"/>
              <w:rPr>
                <w:rFonts w:eastAsia="Times New Roman" w:cs="Times New Roman"/>
                <w:sz w:val="20"/>
                <w:szCs w:val="20"/>
              </w:rPr>
            </w:pPr>
          </w:p>
        </w:tc>
        <w:tc>
          <w:tcPr>
            <w:tcW w:w="906" w:type="dxa"/>
            <w:tcBorders>
              <w:top w:val="nil"/>
              <w:left w:val="nil"/>
              <w:bottom w:val="nil"/>
              <w:right w:val="nil"/>
            </w:tcBorders>
            <w:shd w:val="clear" w:color="auto" w:fill="auto"/>
            <w:noWrap/>
            <w:vAlign w:val="bottom"/>
            <w:hideMark/>
          </w:tcPr>
          <w:p w14:paraId="290B01E9" w14:textId="77777777" w:rsidR="00045438" w:rsidRPr="00D53FDD" w:rsidRDefault="00045438" w:rsidP="006F38C2">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26551113" w14:textId="77777777" w:rsidR="00045438" w:rsidRPr="00D53FDD" w:rsidRDefault="00045438" w:rsidP="006F38C2">
            <w:pPr>
              <w:spacing w:line="480" w:lineRule="auto"/>
              <w:ind w:firstLine="0"/>
              <w:jc w:val="center"/>
              <w:rPr>
                <w:rFonts w:eastAsia="Times New Roman" w:cs="Times New Roman"/>
                <w:sz w:val="20"/>
                <w:szCs w:val="20"/>
              </w:rPr>
            </w:pPr>
          </w:p>
        </w:tc>
        <w:tc>
          <w:tcPr>
            <w:tcW w:w="1014" w:type="dxa"/>
            <w:tcBorders>
              <w:top w:val="nil"/>
              <w:left w:val="nil"/>
              <w:bottom w:val="nil"/>
              <w:right w:val="nil"/>
            </w:tcBorders>
            <w:shd w:val="clear" w:color="auto" w:fill="auto"/>
            <w:noWrap/>
            <w:vAlign w:val="bottom"/>
            <w:hideMark/>
          </w:tcPr>
          <w:p w14:paraId="287CE00B" w14:textId="77777777" w:rsidR="00045438" w:rsidRPr="00D53FDD" w:rsidRDefault="00045438" w:rsidP="006F38C2">
            <w:pPr>
              <w:spacing w:line="480" w:lineRule="auto"/>
              <w:ind w:firstLine="0"/>
              <w:jc w:val="center"/>
              <w:rPr>
                <w:rFonts w:eastAsia="Times New Roman" w:cs="Times New Roman"/>
                <w:sz w:val="20"/>
                <w:szCs w:val="20"/>
              </w:rPr>
            </w:pPr>
          </w:p>
        </w:tc>
        <w:tc>
          <w:tcPr>
            <w:tcW w:w="990" w:type="dxa"/>
            <w:tcBorders>
              <w:top w:val="nil"/>
              <w:left w:val="nil"/>
              <w:bottom w:val="nil"/>
              <w:right w:val="nil"/>
            </w:tcBorders>
            <w:shd w:val="clear" w:color="auto" w:fill="auto"/>
            <w:noWrap/>
            <w:vAlign w:val="bottom"/>
            <w:hideMark/>
          </w:tcPr>
          <w:p w14:paraId="59ABCD2D" w14:textId="77777777" w:rsidR="00045438" w:rsidRPr="00D53FDD" w:rsidRDefault="00045438" w:rsidP="006F38C2">
            <w:pPr>
              <w:spacing w:line="480" w:lineRule="auto"/>
              <w:ind w:firstLine="0"/>
              <w:jc w:val="left"/>
              <w:rPr>
                <w:rFonts w:eastAsia="Times New Roman" w:cs="Times New Roman"/>
                <w:sz w:val="20"/>
                <w:szCs w:val="20"/>
              </w:rPr>
            </w:pPr>
          </w:p>
        </w:tc>
      </w:tr>
      <w:tr w:rsidR="00045438" w:rsidRPr="00D53FDD" w14:paraId="78902DB1" w14:textId="77777777" w:rsidTr="00D82FE7">
        <w:trPr>
          <w:trHeight w:val="300"/>
        </w:trPr>
        <w:tc>
          <w:tcPr>
            <w:tcW w:w="3060" w:type="dxa"/>
            <w:tcBorders>
              <w:top w:val="nil"/>
              <w:left w:val="nil"/>
              <w:bottom w:val="nil"/>
              <w:right w:val="nil"/>
            </w:tcBorders>
            <w:shd w:val="clear" w:color="auto" w:fill="auto"/>
            <w:noWrap/>
            <w:vAlign w:val="bottom"/>
            <w:hideMark/>
          </w:tcPr>
          <w:p w14:paraId="0E354B20" w14:textId="77777777" w:rsidR="00045438" w:rsidRPr="00D53FDD" w:rsidRDefault="00045438"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906" w:type="dxa"/>
            <w:tcBorders>
              <w:top w:val="nil"/>
              <w:left w:val="nil"/>
              <w:bottom w:val="nil"/>
              <w:right w:val="nil"/>
            </w:tcBorders>
            <w:shd w:val="clear" w:color="auto" w:fill="auto"/>
            <w:noWrap/>
            <w:vAlign w:val="bottom"/>
            <w:hideMark/>
          </w:tcPr>
          <w:p w14:paraId="27D8426B"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31</w:t>
            </w:r>
          </w:p>
        </w:tc>
        <w:tc>
          <w:tcPr>
            <w:tcW w:w="1152" w:type="dxa"/>
            <w:tcBorders>
              <w:top w:val="nil"/>
              <w:left w:val="nil"/>
              <w:bottom w:val="nil"/>
              <w:right w:val="nil"/>
            </w:tcBorders>
            <w:shd w:val="clear" w:color="auto" w:fill="auto"/>
            <w:noWrap/>
            <w:vAlign w:val="bottom"/>
            <w:hideMark/>
          </w:tcPr>
          <w:p w14:paraId="2E78DDB0"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(13 - 91)</w:t>
            </w:r>
          </w:p>
        </w:tc>
        <w:tc>
          <w:tcPr>
            <w:tcW w:w="906" w:type="dxa"/>
            <w:tcBorders>
              <w:top w:val="nil"/>
              <w:left w:val="nil"/>
              <w:bottom w:val="nil"/>
              <w:right w:val="nil"/>
            </w:tcBorders>
            <w:shd w:val="clear" w:color="auto" w:fill="auto"/>
            <w:noWrap/>
            <w:vAlign w:val="bottom"/>
            <w:hideMark/>
          </w:tcPr>
          <w:p w14:paraId="6DDD6FEE"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35</w:t>
            </w:r>
          </w:p>
        </w:tc>
        <w:tc>
          <w:tcPr>
            <w:tcW w:w="1152" w:type="dxa"/>
            <w:tcBorders>
              <w:top w:val="nil"/>
              <w:left w:val="nil"/>
              <w:bottom w:val="nil"/>
              <w:right w:val="nil"/>
            </w:tcBorders>
            <w:shd w:val="clear" w:color="auto" w:fill="auto"/>
            <w:noWrap/>
            <w:vAlign w:val="bottom"/>
            <w:hideMark/>
          </w:tcPr>
          <w:p w14:paraId="631BEE7D"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(13 - 85)</w:t>
            </w:r>
          </w:p>
        </w:tc>
        <w:tc>
          <w:tcPr>
            <w:tcW w:w="1014" w:type="dxa"/>
            <w:tcBorders>
              <w:top w:val="nil"/>
              <w:left w:val="nil"/>
              <w:bottom w:val="nil"/>
              <w:right w:val="nil"/>
            </w:tcBorders>
            <w:shd w:val="clear" w:color="auto" w:fill="auto"/>
            <w:noWrap/>
            <w:vAlign w:val="bottom"/>
            <w:hideMark/>
          </w:tcPr>
          <w:p w14:paraId="41991EBB"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13</w:t>
            </w:r>
          </w:p>
        </w:tc>
        <w:tc>
          <w:tcPr>
            <w:tcW w:w="990" w:type="dxa"/>
            <w:tcBorders>
              <w:top w:val="nil"/>
              <w:left w:val="nil"/>
              <w:bottom w:val="nil"/>
              <w:right w:val="nil"/>
            </w:tcBorders>
            <w:shd w:val="clear" w:color="auto" w:fill="auto"/>
            <w:noWrap/>
            <w:vAlign w:val="bottom"/>
            <w:hideMark/>
          </w:tcPr>
          <w:p w14:paraId="2A3CC64C"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w:t>
            </w:r>
          </w:p>
        </w:tc>
      </w:tr>
      <w:tr w:rsidR="00045438" w:rsidRPr="00D53FDD" w14:paraId="424FB430" w14:textId="77777777" w:rsidTr="00D82FE7">
        <w:trPr>
          <w:trHeight w:val="300"/>
        </w:trPr>
        <w:tc>
          <w:tcPr>
            <w:tcW w:w="3060" w:type="dxa"/>
            <w:tcBorders>
              <w:top w:val="nil"/>
              <w:left w:val="nil"/>
              <w:bottom w:val="nil"/>
              <w:right w:val="nil"/>
            </w:tcBorders>
            <w:shd w:val="clear" w:color="auto" w:fill="auto"/>
            <w:noWrap/>
            <w:vAlign w:val="bottom"/>
            <w:hideMark/>
          </w:tcPr>
          <w:p w14:paraId="4E35E892" w14:textId="77777777" w:rsidR="00045438" w:rsidRPr="00D53FDD" w:rsidRDefault="00045438"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906" w:type="dxa"/>
            <w:tcBorders>
              <w:top w:val="nil"/>
              <w:left w:val="nil"/>
              <w:bottom w:val="nil"/>
              <w:right w:val="nil"/>
            </w:tcBorders>
            <w:shd w:val="clear" w:color="auto" w:fill="auto"/>
            <w:noWrap/>
            <w:vAlign w:val="bottom"/>
            <w:hideMark/>
          </w:tcPr>
          <w:p w14:paraId="463C49A8"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25</w:t>
            </w:r>
          </w:p>
        </w:tc>
        <w:tc>
          <w:tcPr>
            <w:tcW w:w="1152" w:type="dxa"/>
            <w:tcBorders>
              <w:top w:val="nil"/>
              <w:left w:val="nil"/>
              <w:bottom w:val="nil"/>
              <w:right w:val="nil"/>
            </w:tcBorders>
            <w:shd w:val="clear" w:color="auto" w:fill="auto"/>
            <w:noWrap/>
            <w:vAlign w:val="bottom"/>
            <w:hideMark/>
          </w:tcPr>
          <w:p w14:paraId="11E279AA"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(13 - 79)</w:t>
            </w:r>
          </w:p>
        </w:tc>
        <w:tc>
          <w:tcPr>
            <w:tcW w:w="906" w:type="dxa"/>
            <w:tcBorders>
              <w:top w:val="nil"/>
              <w:left w:val="nil"/>
              <w:bottom w:val="nil"/>
              <w:right w:val="nil"/>
            </w:tcBorders>
            <w:shd w:val="clear" w:color="auto" w:fill="auto"/>
            <w:noWrap/>
            <w:vAlign w:val="bottom"/>
            <w:hideMark/>
          </w:tcPr>
          <w:p w14:paraId="38623B1C"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32</w:t>
            </w:r>
          </w:p>
        </w:tc>
        <w:tc>
          <w:tcPr>
            <w:tcW w:w="1152" w:type="dxa"/>
            <w:tcBorders>
              <w:top w:val="nil"/>
              <w:left w:val="nil"/>
              <w:bottom w:val="nil"/>
              <w:right w:val="nil"/>
            </w:tcBorders>
            <w:shd w:val="clear" w:color="auto" w:fill="auto"/>
            <w:noWrap/>
            <w:vAlign w:val="bottom"/>
            <w:hideMark/>
          </w:tcPr>
          <w:p w14:paraId="2B827E89"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(12 - 74)</w:t>
            </w:r>
          </w:p>
        </w:tc>
        <w:tc>
          <w:tcPr>
            <w:tcW w:w="1014" w:type="dxa"/>
            <w:tcBorders>
              <w:top w:val="nil"/>
              <w:left w:val="nil"/>
              <w:bottom w:val="nil"/>
              <w:right w:val="nil"/>
            </w:tcBorders>
            <w:shd w:val="clear" w:color="auto" w:fill="auto"/>
            <w:noWrap/>
            <w:vAlign w:val="bottom"/>
            <w:hideMark/>
          </w:tcPr>
          <w:p w14:paraId="483D0DAF"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8</w:t>
            </w:r>
          </w:p>
        </w:tc>
        <w:tc>
          <w:tcPr>
            <w:tcW w:w="990" w:type="dxa"/>
            <w:tcBorders>
              <w:top w:val="nil"/>
              <w:left w:val="nil"/>
              <w:bottom w:val="nil"/>
              <w:right w:val="nil"/>
            </w:tcBorders>
            <w:shd w:val="clear" w:color="auto" w:fill="auto"/>
            <w:noWrap/>
            <w:vAlign w:val="bottom"/>
            <w:hideMark/>
          </w:tcPr>
          <w:p w14:paraId="6942CA17"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w:t>
            </w:r>
          </w:p>
        </w:tc>
      </w:tr>
      <w:tr w:rsidR="00045438" w:rsidRPr="00D53FDD" w14:paraId="2DFAC298" w14:textId="77777777" w:rsidTr="00D82FE7">
        <w:trPr>
          <w:trHeight w:val="300"/>
        </w:trPr>
        <w:tc>
          <w:tcPr>
            <w:tcW w:w="3060" w:type="dxa"/>
            <w:tcBorders>
              <w:top w:val="nil"/>
              <w:left w:val="nil"/>
              <w:bottom w:val="single" w:sz="4" w:space="0" w:color="auto"/>
              <w:right w:val="nil"/>
            </w:tcBorders>
            <w:shd w:val="clear" w:color="auto" w:fill="auto"/>
            <w:noWrap/>
            <w:vAlign w:val="bottom"/>
            <w:hideMark/>
          </w:tcPr>
          <w:p w14:paraId="06C07B7E" w14:textId="77777777" w:rsidR="00045438" w:rsidRPr="00D53FDD" w:rsidRDefault="00045438"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906" w:type="dxa"/>
            <w:tcBorders>
              <w:top w:val="nil"/>
              <w:left w:val="nil"/>
              <w:bottom w:val="single" w:sz="4" w:space="0" w:color="auto"/>
              <w:right w:val="nil"/>
            </w:tcBorders>
            <w:shd w:val="clear" w:color="auto" w:fill="auto"/>
            <w:noWrap/>
            <w:vAlign w:val="bottom"/>
            <w:hideMark/>
          </w:tcPr>
          <w:p w14:paraId="73FAF109"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25</w:t>
            </w:r>
          </w:p>
        </w:tc>
        <w:tc>
          <w:tcPr>
            <w:tcW w:w="1152" w:type="dxa"/>
            <w:tcBorders>
              <w:top w:val="nil"/>
              <w:left w:val="nil"/>
              <w:bottom w:val="single" w:sz="4" w:space="0" w:color="auto"/>
              <w:right w:val="nil"/>
            </w:tcBorders>
            <w:shd w:val="clear" w:color="auto" w:fill="auto"/>
            <w:noWrap/>
            <w:vAlign w:val="bottom"/>
            <w:hideMark/>
          </w:tcPr>
          <w:p w14:paraId="7CFDD9CE"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(13 - 77)</w:t>
            </w:r>
          </w:p>
        </w:tc>
        <w:tc>
          <w:tcPr>
            <w:tcW w:w="906" w:type="dxa"/>
            <w:tcBorders>
              <w:top w:val="nil"/>
              <w:left w:val="nil"/>
              <w:bottom w:val="single" w:sz="4" w:space="0" w:color="auto"/>
              <w:right w:val="nil"/>
            </w:tcBorders>
            <w:shd w:val="clear" w:color="auto" w:fill="auto"/>
            <w:noWrap/>
            <w:vAlign w:val="bottom"/>
            <w:hideMark/>
          </w:tcPr>
          <w:p w14:paraId="3199B7A3"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36</w:t>
            </w:r>
          </w:p>
        </w:tc>
        <w:tc>
          <w:tcPr>
            <w:tcW w:w="1152" w:type="dxa"/>
            <w:tcBorders>
              <w:top w:val="nil"/>
              <w:left w:val="nil"/>
              <w:bottom w:val="single" w:sz="4" w:space="0" w:color="auto"/>
              <w:right w:val="nil"/>
            </w:tcBorders>
            <w:shd w:val="clear" w:color="auto" w:fill="auto"/>
            <w:noWrap/>
            <w:vAlign w:val="bottom"/>
            <w:hideMark/>
          </w:tcPr>
          <w:p w14:paraId="7126AF2B"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(12 - 79)</w:t>
            </w:r>
          </w:p>
        </w:tc>
        <w:tc>
          <w:tcPr>
            <w:tcW w:w="1014" w:type="dxa"/>
            <w:tcBorders>
              <w:top w:val="nil"/>
              <w:left w:val="nil"/>
              <w:bottom w:val="single" w:sz="4" w:space="0" w:color="auto"/>
              <w:right w:val="nil"/>
            </w:tcBorders>
            <w:shd w:val="clear" w:color="auto" w:fill="auto"/>
            <w:noWrap/>
            <w:vAlign w:val="bottom"/>
            <w:hideMark/>
          </w:tcPr>
          <w:p w14:paraId="741B0558"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32</w:t>
            </w:r>
          </w:p>
        </w:tc>
        <w:tc>
          <w:tcPr>
            <w:tcW w:w="990" w:type="dxa"/>
            <w:tcBorders>
              <w:top w:val="nil"/>
              <w:left w:val="nil"/>
              <w:bottom w:val="single" w:sz="4" w:space="0" w:color="auto"/>
              <w:right w:val="nil"/>
            </w:tcBorders>
            <w:shd w:val="clear" w:color="auto" w:fill="auto"/>
            <w:noWrap/>
            <w:vAlign w:val="bottom"/>
            <w:hideMark/>
          </w:tcPr>
          <w:p w14:paraId="4BA90392" w14:textId="77777777" w:rsidR="00045438" w:rsidRPr="00D53FDD" w:rsidRDefault="00045438"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5</w:t>
            </w:r>
          </w:p>
        </w:tc>
      </w:tr>
    </w:tbl>
    <w:p w14:paraId="080810CC" w14:textId="77777777" w:rsidR="00045438" w:rsidRPr="00921453" w:rsidRDefault="00045438" w:rsidP="006F38C2">
      <w:pPr>
        <w:pStyle w:val="Subtitle"/>
        <w:spacing w:line="480" w:lineRule="auto"/>
      </w:pPr>
      <w:r>
        <w:br w:type="page"/>
      </w:r>
    </w:p>
    <w:p w14:paraId="3BB0D851" w14:textId="07DB67BE" w:rsidR="0032790F" w:rsidRDefault="00045438" w:rsidP="006F38C2">
      <w:pPr>
        <w:pStyle w:val="Subtitle"/>
        <w:spacing w:line="480" w:lineRule="auto"/>
        <w:ind w:firstLine="0"/>
      </w:pPr>
      <w:r>
        <w:lastRenderedPageBreak/>
        <w:t>Table 3</w:t>
      </w:r>
      <w:r w:rsidR="0032790F">
        <w:t>. The median and 90% simulation interval</w:t>
      </w:r>
      <w:r w:rsidR="00907E43">
        <w:t>s</w:t>
      </w:r>
      <w:r w:rsidR="0032790F">
        <w:t xml:space="preserve"> </w:t>
      </w:r>
      <w:r w:rsidR="00BF6978">
        <w:t xml:space="preserve">for </w:t>
      </w:r>
      <w:r w:rsidR="0032790F">
        <w:t>the average catch</w:t>
      </w:r>
      <w:r w:rsidR="00775A51">
        <w:t xml:space="preserve"> during rebuilding</w:t>
      </w:r>
      <w:r w:rsidR="0032790F">
        <w:t xml:space="preserve">, </w:t>
      </w:r>
      <w:r w:rsidR="002712E1">
        <w:t xml:space="preserve">the AAV </w:t>
      </w:r>
      <w:r w:rsidR="00775A51">
        <w:t>during rebuilding</w:t>
      </w:r>
      <w:r w:rsidR="002712E1">
        <w:t xml:space="preserve">, and the AAV </w:t>
      </w:r>
      <w:r w:rsidR="00775A51">
        <w:t xml:space="preserve">over all years </w:t>
      </w:r>
      <w:r w:rsidR="002712E1">
        <w:t xml:space="preserve">for each </w:t>
      </w:r>
      <w:r w:rsidR="00DE0025">
        <w:t>case and data scenario</w:t>
      </w:r>
      <w:r w:rsidR="0032790F">
        <w:t>.</w:t>
      </w:r>
    </w:p>
    <w:tbl>
      <w:tblPr>
        <w:tblW w:w="8998" w:type="dxa"/>
        <w:tblLook w:val="04A0" w:firstRow="1" w:lastRow="0" w:firstColumn="1" w:lastColumn="0" w:noHBand="0" w:noVBand="1"/>
      </w:tblPr>
      <w:tblGrid>
        <w:gridCol w:w="2970"/>
        <w:gridCol w:w="827"/>
        <w:gridCol w:w="1243"/>
        <w:gridCol w:w="827"/>
        <w:gridCol w:w="1152"/>
        <w:gridCol w:w="827"/>
        <w:gridCol w:w="1152"/>
      </w:tblGrid>
      <w:tr w:rsidR="00336D25" w:rsidRPr="00D53FDD" w14:paraId="722BC926" w14:textId="77777777" w:rsidTr="00E019C1">
        <w:trPr>
          <w:trHeight w:val="600"/>
        </w:trPr>
        <w:tc>
          <w:tcPr>
            <w:tcW w:w="2970" w:type="dxa"/>
            <w:tcBorders>
              <w:top w:val="single" w:sz="4" w:space="0" w:color="auto"/>
              <w:left w:val="nil"/>
              <w:bottom w:val="nil"/>
              <w:right w:val="nil"/>
            </w:tcBorders>
            <w:shd w:val="clear" w:color="auto" w:fill="auto"/>
            <w:noWrap/>
            <w:vAlign w:val="bottom"/>
            <w:hideMark/>
          </w:tcPr>
          <w:p w14:paraId="72744338" w14:textId="27F9F143" w:rsidR="00336D25" w:rsidRPr="00D53FDD" w:rsidRDefault="00336D25" w:rsidP="006F38C2">
            <w:pPr>
              <w:spacing w:line="480" w:lineRule="auto"/>
              <w:ind w:firstLine="0"/>
              <w:jc w:val="left"/>
              <w:rPr>
                <w:rFonts w:eastAsia="Times New Roman" w:cs="Times New Roman"/>
                <w:color w:val="000000"/>
                <w:sz w:val="20"/>
                <w:szCs w:val="20"/>
              </w:rPr>
            </w:pPr>
            <w:r w:rsidRPr="00D53FDD">
              <w:rPr>
                <w:rFonts w:eastAsia="Times New Roman" w:cs="Times New Roman"/>
                <w:color w:val="000000"/>
                <w:sz w:val="20"/>
                <w:szCs w:val="20"/>
              </w:rPr>
              <w:t> </w:t>
            </w:r>
            <w:r w:rsidR="007F1615">
              <w:rPr>
                <w:rFonts w:eastAsia="Times New Roman" w:cs="Times New Roman"/>
                <w:color w:val="000000"/>
                <w:sz w:val="20"/>
                <w:szCs w:val="20"/>
              </w:rPr>
              <w:t>Selectivity / data scenario</w:t>
            </w:r>
          </w:p>
        </w:tc>
        <w:tc>
          <w:tcPr>
            <w:tcW w:w="2070" w:type="dxa"/>
            <w:gridSpan w:val="2"/>
            <w:tcBorders>
              <w:top w:val="single" w:sz="4" w:space="0" w:color="auto"/>
              <w:left w:val="nil"/>
              <w:bottom w:val="nil"/>
              <w:right w:val="nil"/>
            </w:tcBorders>
            <w:shd w:val="clear" w:color="auto" w:fill="auto"/>
            <w:vAlign w:val="bottom"/>
            <w:hideMark/>
          </w:tcPr>
          <w:p w14:paraId="7143AFC8"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Average  catch during rebuilding</w:t>
            </w:r>
          </w:p>
        </w:tc>
        <w:tc>
          <w:tcPr>
            <w:tcW w:w="1979" w:type="dxa"/>
            <w:gridSpan w:val="2"/>
            <w:tcBorders>
              <w:top w:val="single" w:sz="4" w:space="0" w:color="auto"/>
              <w:left w:val="nil"/>
              <w:bottom w:val="nil"/>
              <w:right w:val="nil"/>
            </w:tcBorders>
            <w:shd w:val="clear" w:color="auto" w:fill="auto"/>
            <w:vAlign w:val="bottom"/>
            <w:hideMark/>
          </w:tcPr>
          <w:p w14:paraId="4CBB6FFC"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AAV during rebuilding</w:t>
            </w:r>
          </w:p>
        </w:tc>
        <w:tc>
          <w:tcPr>
            <w:tcW w:w="1979" w:type="dxa"/>
            <w:gridSpan w:val="2"/>
            <w:tcBorders>
              <w:top w:val="single" w:sz="4" w:space="0" w:color="auto"/>
              <w:left w:val="nil"/>
              <w:bottom w:val="nil"/>
              <w:right w:val="nil"/>
            </w:tcBorders>
            <w:shd w:val="clear" w:color="auto" w:fill="auto"/>
            <w:vAlign w:val="bottom"/>
            <w:hideMark/>
          </w:tcPr>
          <w:p w14:paraId="4DC3F8C7"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AAV all years</w:t>
            </w:r>
          </w:p>
        </w:tc>
      </w:tr>
      <w:tr w:rsidR="00336D25" w:rsidRPr="00D53FDD" w14:paraId="5244B26A" w14:textId="77777777" w:rsidTr="00E019C1">
        <w:trPr>
          <w:trHeight w:val="315"/>
        </w:trPr>
        <w:tc>
          <w:tcPr>
            <w:tcW w:w="2970" w:type="dxa"/>
            <w:tcBorders>
              <w:top w:val="nil"/>
              <w:left w:val="nil"/>
              <w:bottom w:val="double" w:sz="6" w:space="0" w:color="auto"/>
              <w:right w:val="nil"/>
            </w:tcBorders>
            <w:shd w:val="clear" w:color="auto" w:fill="auto"/>
            <w:noWrap/>
            <w:vAlign w:val="bottom"/>
            <w:hideMark/>
          </w:tcPr>
          <w:p w14:paraId="14D0B55D" w14:textId="77777777" w:rsidR="00336D25" w:rsidRPr="00D53FDD" w:rsidRDefault="00336D25" w:rsidP="006F38C2">
            <w:pPr>
              <w:spacing w:line="480" w:lineRule="auto"/>
              <w:ind w:firstLine="0"/>
              <w:jc w:val="left"/>
              <w:rPr>
                <w:rFonts w:ascii="Calibri" w:eastAsia="Times New Roman" w:hAnsi="Calibri" w:cs="Times New Roman"/>
                <w:color w:val="000000"/>
                <w:sz w:val="20"/>
                <w:szCs w:val="20"/>
              </w:rPr>
            </w:pPr>
            <w:r w:rsidRPr="00D53FDD">
              <w:rPr>
                <w:rFonts w:ascii="Calibri" w:eastAsia="Times New Roman" w:hAnsi="Calibri" w:cs="Times New Roman"/>
                <w:color w:val="000000"/>
                <w:sz w:val="20"/>
                <w:szCs w:val="20"/>
              </w:rPr>
              <w:t> </w:t>
            </w:r>
          </w:p>
        </w:tc>
        <w:tc>
          <w:tcPr>
            <w:tcW w:w="827" w:type="dxa"/>
            <w:tcBorders>
              <w:top w:val="nil"/>
              <w:left w:val="nil"/>
              <w:bottom w:val="double" w:sz="6" w:space="0" w:color="auto"/>
              <w:right w:val="nil"/>
            </w:tcBorders>
            <w:shd w:val="clear" w:color="auto" w:fill="auto"/>
            <w:noWrap/>
            <w:vAlign w:val="bottom"/>
            <w:hideMark/>
          </w:tcPr>
          <w:p w14:paraId="25CA5C52"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243" w:type="dxa"/>
            <w:tcBorders>
              <w:top w:val="nil"/>
              <w:left w:val="nil"/>
              <w:bottom w:val="double" w:sz="6" w:space="0" w:color="auto"/>
              <w:right w:val="nil"/>
            </w:tcBorders>
            <w:shd w:val="clear" w:color="auto" w:fill="auto"/>
            <w:noWrap/>
            <w:vAlign w:val="bottom"/>
            <w:hideMark/>
          </w:tcPr>
          <w:p w14:paraId="5F447DB8"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827" w:type="dxa"/>
            <w:tcBorders>
              <w:top w:val="nil"/>
              <w:left w:val="nil"/>
              <w:bottom w:val="double" w:sz="6" w:space="0" w:color="auto"/>
              <w:right w:val="nil"/>
            </w:tcBorders>
            <w:shd w:val="clear" w:color="auto" w:fill="auto"/>
            <w:noWrap/>
            <w:vAlign w:val="bottom"/>
            <w:hideMark/>
          </w:tcPr>
          <w:p w14:paraId="6197E411"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1B15536B"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827" w:type="dxa"/>
            <w:tcBorders>
              <w:top w:val="nil"/>
              <w:left w:val="nil"/>
              <w:bottom w:val="double" w:sz="6" w:space="0" w:color="auto"/>
              <w:right w:val="nil"/>
            </w:tcBorders>
            <w:shd w:val="clear" w:color="auto" w:fill="auto"/>
            <w:noWrap/>
            <w:vAlign w:val="bottom"/>
            <w:hideMark/>
          </w:tcPr>
          <w:p w14:paraId="1C2DF149"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298E46F3"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r>
      <w:tr w:rsidR="00336D25" w:rsidRPr="00D53FDD" w14:paraId="1169B07C" w14:textId="77777777" w:rsidTr="00E019C1">
        <w:trPr>
          <w:trHeight w:val="315"/>
        </w:trPr>
        <w:tc>
          <w:tcPr>
            <w:tcW w:w="2970" w:type="dxa"/>
            <w:tcBorders>
              <w:top w:val="nil"/>
              <w:left w:val="nil"/>
              <w:bottom w:val="nil"/>
              <w:right w:val="nil"/>
            </w:tcBorders>
            <w:shd w:val="clear" w:color="auto" w:fill="auto"/>
            <w:noWrap/>
            <w:vAlign w:val="bottom"/>
            <w:hideMark/>
          </w:tcPr>
          <w:p w14:paraId="307D7A0E" w14:textId="77777777" w:rsidR="00336D25" w:rsidRPr="00D53FDD" w:rsidRDefault="00336D25" w:rsidP="006F38C2">
            <w:pPr>
              <w:spacing w:line="480" w:lineRule="auto"/>
              <w:ind w:firstLine="0"/>
              <w:jc w:val="left"/>
              <w:rPr>
                <w:rFonts w:eastAsia="Times New Roman" w:cs="Times New Roman"/>
                <w:color w:val="000000"/>
                <w:sz w:val="20"/>
                <w:szCs w:val="20"/>
              </w:rPr>
            </w:pPr>
            <w:r w:rsidRPr="00D53FDD">
              <w:rPr>
                <w:rFonts w:eastAsia="Times New Roman" w:cs="Times New Roman"/>
                <w:color w:val="000000"/>
                <w:sz w:val="20"/>
                <w:szCs w:val="20"/>
              </w:rPr>
              <w:t>Time-invariant</w:t>
            </w:r>
          </w:p>
        </w:tc>
        <w:tc>
          <w:tcPr>
            <w:tcW w:w="827" w:type="dxa"/>
            <w:tcBorders>
              <w:top w:val="nil"/>
              <w:left w:val="nil"/>
              <w:bottom w:val="nil"/>
              <w:right w:val="nil"/>
            </w:tcBorders>
            <w:shd w:val="clear" w:color="auto" w:fill="auto"/>
            <w:noWrap/>
            <w:vAlign w:val="bottom"/>
            <w:hideMark/>
          </w:tcPr>
          <w:p w14:paraId="58C033FD" w14:textId="77777777" w:rsidR="00336D25" w:rsidRPr="00D53FDD" w:rsidRDefault="00336D25" w:rsidP="006F38C2">
            <w:pPr>
              <w:spacing w:line="480" w:lineRule="auto"/>
              <w:ind w:firstLine="0"/>
              <w:jc w:val="left"/>
              <w:rPr>
                <w:rFonts w:eastAsia="Times New Roman" w:cs="Times New Roman"/>
                <w:color w:val="000000"/>
                <w:sz w:val="20"/>
                <w:szCs w:val="20"/>
              </w:rPr>
            </w:pPr>
          </w:p>
        </w:tc>
        <w:tc>
          <w:tcPr>
            <w:tcW w:w="1243" w:type="dxa"/>
            <w:tcBorders>
              <w:top w:val="nil"/>
              <w:left w:val="nil"/>
              <w:bottom w:val="nil"/>
              <w:right w:val="nil"/>
            </w:tcBorders>
            <w:shd w:val="clear" w:color="auto" w:fill="auto"/>
            <w:noWrap/>
            <w:vAlign w:val="bottom"/>
            <w:hideMark/>
          </w:tcPr>
          <w:p w14:paraId="609766FF" w14:textId="77777777" w:rsidR="00336D25" w:rsidRPr="00D53FDD" w:rsidRDefault="00336D25" w:rsidP="006F38C2">
            <w:pPr>
              <w:spacing w:line="480" w:lineRule="auto"/>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2B5728AB" w14:textId="77777777" w:rsidR="00336D25" w:rsidRPr="00D53FDD" w:rsidRDefault="00336D25" w:rsidP="006F38C2">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49BFEE67" w14:textId="77777777" w:rsidR="00336D25" w:rsidRPr="00D53FDD" w:rsidRDefault="00336D25" w:rsidP="006F38C2">
            <w:pPr>
              <w:spacing w:line="480" w:lineRule="auto"/>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6329CDCB" w14:textId="77777777" w:rsidR="00336D25" w:rsidRPr="00D53FDD" w:rsidRDefault="00336D25" w:rsidP="006F38C2">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55C8BF8F" w14:textId="77777777" w:rsidR="00336D25" w:rsidRPr="00D53FDD" w:rsidRDefault="00336D25" w:rsidP="006F38C2">
            <w:pPr>
              <w:spacing w:line="480" w:lineRule="auto"/>
              <w:ind w:firstLine="0"/>
              <w:jc w:val="center"/>
              <w:rPr>
                <w:rFonts w:eastAsia="Times New Roman" w:cs="Times New Roman"/>
                <w:sz w:val="20"/>
                <w:szCs w:val="20"/>
              </w:rPr>
            </w:pPr>
          </w:p>
        </w:tc>
      </w:tr>
      <w:tr w:rsidR="00336D25" w:rsidRPr="00D53FDD" w14:paraId="206ED276" w14:textId="77777777" w:rsidTr="00E019C1">
        <w:trPr>
          <w:trHeight w:val="300"/>
        </w:trPr>
        <w:tc>
          <w:tcPr>
            <w:tcW w:w="2970" w:type="dxa"/>
            <w:tcBorders>
              <w:top w:val="nil"/>
              <w:left w:val="nil"/>
              <w:bottom w:val="nil"/>
              <w:right w:val="nil"/>
            </w:tcBorders>
            <w:shd w:val="clear" w:color="auto" w:fill="auto"/>
            <w:noWrap/>
            <w:vAlign w:val="bottom"/>
            <w:hideMark/>
          </w:tcPr>
          <w:p w14:paraId="1EA44F3A" w14:textId="77777777" w:rsidR="00336D25" w:rsidRPr="00D53FDD" w:rsidRDefault="00336D25"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827" w:type="dxa"/>
            <w:tcBorders>
              <w:top w:val="nil"/>
              <w:left w:val="nil"/>
              <w:bottom w:val="nil"/>
              <w:right w:val="nil"/>
            </w:tcBorders>
            <w:shd w:val="clear" w:color="auto" w:fill="auto"/>
            <w:noWrap/>
            <w:vAlign w:val="bottom"/>
            <w:hideMark/>
          </w:tcPr>
          <w:p w14:paraId="2080372B"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44.0</w:t>
            </w:r>
          </w:p>
        </w:tc>
        <w:tc>
          <w:tcPr>
            <w:tcW w:w="1243" w:type="dxa"/>
            <w:tcBorders>
              <w:top w:val="nil"/>
              <w:left w:val="nil"/>
              <w:bottom w:val="nil"/>
              <w:right w:val="nil"/>
            </w:tcBorders>
            <w:shd w:val="clear" w:color="auto" w:fill="auto"/>
            <w:noWrap/>
            <w:vAlign w:val="bottom"/>
            <w:hideMark/>
          </w:tcPr>
          <w:p w14:paraId="71D130F4"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(15.3 - 78.9)</w:t>
            </w:r>
          </w:p>
        </w:tc>
        <w:tc>
          <w:tcPr>
            <w:tcW w:w="827" w:type="dxa"/>
            <w:tcBorders>
              <w:top w:val="nil"/>
              <w:left w:val="nil"/>
              <w:bottom w:val="nil"/>
              <w:right w:val="nil"/>
            </w:tcBorders>
            <w:shd w:val="clear" w:color="auto" w:fill="auto"/>
            <w:noWrap/>
            <w:vAlign w:val="bottom"/>
            <w:hideMark/>
          </w:tcPr>
          <w:p w14:paraId="014FF3A9"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6.0</w:t>
            </w:r>
          </w:p>
        </w:tc>
        <w:tc>
          <w:tcPr>
            <w:tcW w:w="1152" w:type="dxa"/>
            <w:tcBorders>
              <w:top w:val="nil"/>
              <w:left w:val="nil"/>
              <w:bottom w:val="nil"/>
              <w:right w:val="nil"/>
            </w:tcBorders>
            <w:shd w:val="clear" w:color="auto" w:fill="auto"/>
            <w:noWrap/>
            <w:vAlign w:val="bottom"/>
            <w:hideMark/>
          </w:tcPr>
          <w:p w14:paraId="734346F9"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(3.7 - 11.5)</w:t>
            </w:r>
          </w:p>
        </w:tc>
        <w:tc>
          <w:tcPr>
            <w:tcW w:w="827" w:type="dxa"/>
            <w:tcBorders>
              <w:top w:val="nil"/>
              <w:left w:val="nil"/>
              <w:bottom w:val="nil"/>
              <w:right w:val="nil"/>
            </w:tcBorders>
            <w:shd w:val="clear" w:color="auto" w:fill="auto"/>
            <w:noWrap/>
            <w:vAlign w:val="bottom"/>
            <w:hideMark/>
          </w:tcPr>
          <w:p w14:paraId="7706C194"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3.2</w:t>
            </w:r>
          </w:p>
        </w:tc>
        <w:tc>
          <w:tcPr>
            <w:tcW w:w="1152" w:type="dxa"/>
            <w:tcBorders>
              <w:top w:val="nil"/>
              <w:left w:val="nil"/>
              <w:bottom w:val="nil"/>
              <w:right w:val="nil"/>
            </w:tcBorders>
            <w:shd w:val="clear" w:color="auto" w:fill="auto"/>
            <w:noWrap/>
            <w:vAlign w:val="bottom"/>
            <w:hideMark/>
          </w:tcPr>
          <w:p w14:paraId="593D518F"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(2.1 - 4.7)</w:t>
            </w:r>
          </w:p>
        </w:tc>
      </w:tr>
      <w:tr w:rsidR="00336D25" w:rsidRPr="00D53FDD" w14:paraId="3C225F67" w14:textId="77777777" w:rsidTr="00E019C1">
        <w:trPr>
          <w:trHeight w:val="300"/>
        </w:trPr>
        <w:tc>
          <w:tcPr>
            <w:tcW w:w="2970" w:type="dxa"/>
            <w:tcBorders>
              <w:top w:val="nil"/>
              <w:left w:val="nil"/>
              <w:bottom w:val="nil"/>
              <w:right w:val="nil"/>
            </w:tcBorders>
            <w:shd w:val="clear" w:color="auto" w:fill="auto"/>
            <w:noWrap/>
            <w:vAlign w:val="bottom"/>
            <w:hideMark/>
          </w:tcPr>
          <w:p w14:paraId="568CC7D7" w14:textId="77777777" w:rsidR="00336D25" w:rsidRPr="00D53FDD" w:rsidRDefault="00336D25"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827" w:type="dxa"/>
            <w:tcBorders>
              <w:top w:val="nil"/>
              <w:left w:val="nil"/>
              <w:bottom w:val="nil"/>
              <w:right w:val="nil"/>
            </w:tcBorders>
            <w:shd w:val="clear" w:color="auto" w:fill="auto"/>
            <w:noWrap/>
            <w:vAlign w:val="bottom"/>
            <w:hideMark/>
          </w:tcPr>
          <w:p w14:paraId="71DB6E2D"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28.1</w:t>
            </w:r>
          </w:p>
        </w:tc>
        <w:tc>
          <w:tcPr>
            <w:tcW w:w="1243" w:type="dxa"/>
            <w:tcBorders>
              <w:top w:val="nil"/>
              <w:left w:val="nil"/>
              <w:bottom w:val="nil"/>
              <w:right w:val="nil"/>
            </w:tcBorders>
            <w:shd w:val="clear" w:color="auto" w:fill="auto"/>
            <w:noWrap/>
            <w:vAlign w:val="bottom"/>
            <w:hideMark/>
          </w:tcPr>
          <w:p w14:paraId="0A1EA3D8"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(14.6 - 57.9)</w:t>
            </w:r>
          </w:p>
        </w:tc>
        <w:tc>
          <w:tcPr>
            <w:tcW w:w="827" w:type="dxa"/>
            <w:tcBorders>
              <w:top w:val="nil"/>
              <w:left w:val="nil"/>
              <w:bottom w:val="nil"/>
              <w:right w:val="nil"/>
            </w:tcBorders>
            <w:shd w:val="clear" w:color="auto" w:fill="auto"/>
            <w:noWrap/>
            <w:vAlign w:val="bottom"/>
            <w:hideMark/>
          </w:tcPr>
          <w:p w14:paraId="548053BC"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7.7</w:t>
            </w:r>
          </w:p>
        </w:tc>
        <w:tc>
          <w:tcPr>
            <w:tcW w:w="1152" w:type="dxa"/>
            <w:tcBorders>
              <w:top w:val="nil"/>
              <w:left w:val="nil"/>
              <w:bottom w:val="nil"/>
              <w:right w:val="nil"/>
            </w:tcBorders>
            <w:shd w:val="clear" w:color="auto" w:fill="auto"/>
            <w:noWrap/>
            <w:vAlign w:val="bottom"/>
            <w:hideMark/>
          </w:tcPr>
          <w:p w14:paraId="5A192AF6"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(4.0 - 14.5)</w:t>
            </w:r>
          </w:p>
        </w:tc>
        <w:tc>
          <w:tcPr>
            <w:tcW w:w="827" w:type="dxa"/>
            <w:tcBorders>
              <w:top w:val="nil"/>
              <w:left w:val="nil"/>
              <w:bottom w:val="nil"/>
              <w:right w:val="nil"/>
            </w:tcBorders>
            <w:shd w:val="clear" w:color="auto" w:fill="auto"/>
            <w:noWrap/>
            <w:vAlign w:val="bottom"/>
            <w:hideMark/>
          </w:tcPr>
          <w:p w14:paraId="12920D24"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3.5</w:t>
            </w:r>
          </w:p>
        </w:tc>
        <w:tc>
          <w:tcPr>
            <w:tcW w:w="1152" w:type="dxa"/>
            <w:tcBorders>
              <w:top w:val="nil"/>
              <w:left w:val="nil"/>
              <w:bottom w:val="nil"/>
              <w:right w:val="nil"/>
            </w:tcBorders>
            <w:shd w:val="clear" w:color="auto" w:fill="auto"/>
            <w:noWrap/>
            <w:vAlign w:val="bottom"/>
            <w:hideMark/>
          </w:tcPr>
          <w:p w14:paraId="080ED587"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(2.3 - 5.3)</w:t>
            </w:r>
          </w:p>
        </w:tc>
      </w:tr>
      <w:tr w:rsidR="00336D25" w:rsidRPr="00D53FDD" w14:paraId="1FE257B6" w14:textId="77777777" w:rsidTr="00E019C1">
        <w:trPr>
          <w:trHeight w:val="300"/>
        </w:trPr>
        <w:tc>
          <w:tcPr>
            <w:tcW w:w="2970" w:type="dxa"/>
            <w:tcBorders>
              <w:top w:val="nil"/>
              <w:left w:val="nil"/>
              <w:bottom w:val="nil"/>
              <w:right w:val="nil"/>
            </w:tcBorders>
            <w:shd w:val="clear" w:color="auto" w:fill="auto"/>
            <w:noWrap/>
            <w:vAlign w:val="bottom"/>
            <w:hideMark/>
          </w:tcPr>
          <w:p w14:paraId="0DB2D793" w14:textId="77777777" w:rsidR="00336D25" w:rsidRPr="00D53FDD" w:rsidRDefault="00336D25"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827" w:type="dxa"/>
            <w:tcBorders>
              <w:top w:val="nil"/>
              <w:left w:val="nil"/>
              <w:bottom w:val="nil"/>
              <w:right w:val="nil"/>
            </w:tcBorders>
            <w:shd w:val="clear" w:color="auto" w:fill="auto"/>
            <w:noWrap/>
            <w:vAlign w:val="bottom"/>
            <w:hideMark/>
          </w:tcPr>
          <w:p w14:paraId="2104DE1F"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41.3</w:t>
            </w:r>
          </w:p>
        </w:tc>
        <w:tc>
          <w:tcPr>
            <w:tcW w:w="1243" w:type="dxa"/>
            <w:tcBorders>
              <w:top w:val="nil"/>
              <w:left w:val="nil"/>
              <w:bottom w:val="nil"/>
              <w:right w:val="nil"/>
            </w:tcBorders>
            <w:shd w:val="clear" w:color="auto" w:fill="auto"/>
            <w:noWrap/>
            <w:vAlign w:val="bottom"/>
            <w:hideMark/>
          </w:tcPr>
          <w:p w14:paraId="52CA1C2F"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(19.9 - 83.8)</w:t>
            </w:r>
          </w:p>
        </w:tc>
        <w:tc>
          <w:tcPr>
            <w:tcW w:w="827" w:type="dxa"/>
            <w:tcBorders>
              <w:top w:val="nil"/>
              <w:left w:val="nil"/>
              <w:bottom w:val="nil"/>
              <w:right w:val="nil"/>
            </w:tcBorders>
            <w:shd w:val="clear" w:color="auto" w:fill="auto"/>
            <w:noWrap/>
            <w:vAlign w:val="bottom"/>
            <w:hideMark/>
          </w:tcPr>
          <w:p w14:paraId="2EA81782"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2.6</w:t>
            </w:r>
          </w:p>
        </w:tc>
        <w:tc>
          <w:tcPr>
            <w:tcW w:w="1152" w:type="dxa"/>
            <w:tcBorders>
              <w:top w:val="nil"/>
              <w:left w:val="nil"/>
              <w:bottom w:val="nil"/>
              <w:right w:val="nil"/>
            </w:tcBorders>
            <w:shd w:val="clear" w:color="auto" w:fill="auto"/>
            <w:noWrap/>
            <w:vAlign w:val="bottom"/>
            <w:hideMark/>
          </w:tcPr>
          <w:p w14:paraId="019AA74E"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(1.3 - 4.4)</w:t>
            </w:r>
          </w:p>
        </w:tc>
        <w:tc>
          <w:tcPr>
            <w:tcW w:w="827" w:type="dxa"/>
            <w:tcBorders>
              <w:top w:val="nil"/>
              <w:left w:val="nil"/>
              <w:bottom w:val="nil"/>
              <w:right w:val="nil"/>
            </w:tcBorders>
            <w:shd w:val="clear" w:color="auto" w:fill="auto"/>
            <w:noWrap/>
            <w:vAlign w:val="bottom"/>
            <w:hideMark/>
          </w:tcPr>
          <w:p w14:paraId="2510FCFB"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2.2</w:t>
            </w:r>
          </w:p>
        </w:tc>
        <w:tc>
          <w:tcPr>
            <w:tcW w:w="1152" w:type="dxa"/>
            <w:tcBorders>
              <w:top w:val="nil"/>
              <w:left w:val="nil"/>
              <w:bottom w:val="nil"/>
              <w:right w:val="nil"/>
            </w:tcBorders>
            <w:shd w:val="clear" w:color="auto" w:fill="auto"/>
            <w:noWrap/>
            <w:vAlign w:val="bottom"/>
            <w:hideMark/>
          </w:tcPr>
          <w:p w14:paraId="17C5F205"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(1.3 - 3.9)</w:t>
            </w:r>
          </w:p>
        </w:tc>
      </w:tr>
      <w:tr w:rsidR="00336D25" w:rsidRPr="00D53FDD" w14:paraId="2A95E843" w14:textId="77777777" w:rsidTr="00E019C1">
        <w:trPr>
          <w:trHeight w:val="300"/>
        </w:trPr>
        <w:tc>
          <w:tcPr>
            <w:tcW w:w="2970" w:type="dxa"/>
            <w:tcBorders>
              <w:top w:val="nil"/>
              <w:left w:val="nil"/>
              <w:bottom w:val="nil"/>
              <w:right w:val="nil"/>
            </w:tcBorders>
            <w:shd w:val="clear" w:color="auto" w:fill="auto"/>
            <w:noWrap/>
            <w:vAlign w:val="bottom"/>
            <w:hideMark/>
          </w:tcPr>
          <w:p w14:paraId="494BB18D" w14:textId="77777777" w:rsidR="00336D25" w:rsidRPr="00D53FDD" w:rsidRDefault="00336D25" w:rsidP="006F38C2">
            <w:pPr>
              <w:spacing w:line="480" w:lineRule="auto"/>
              <w:ind w:firstLine="0"/>
              <w:jc w:val="left"/>
              <w:rPr>
                <w:rFonts w:eastAsia="Times New Roman" w:cs="Times New Roman"/>
                <w:color w:val="000000"/>
                <w:sz w:val="20"/>
                <w:szCs w:val="20"/>
              </w:rPr>
            </w:pPr>
            <w:r w:rsidRPr="00D53FDD">
              <w:rPr>
                <w:rFonts w:eastAsia="Times New Roman" w:cs="Times New Roman"/>
                <w:color w:val="000000"/>
                <w:sz w:val="20"/>
                <w:szCs w:val="20"/>
              </w:rPr>
              <w:t>Time-varying</w:t>
            </w:r>
          </w:p>
        </w:tc>
        <w:tc>
          <w:tcPr>
            <w:tcW w:w="827" w:type="dxa"/>
            <w:tcBorders>
              <w:top w:val="nil"/>
              <w:left w:val="nil"/>
              <w:bottom w:val="nil"/>
              <w:right w:val="nil"/>
            </w:tcBorders>
            <w:shd w:val="clear" w:color="auto" w:fill="auto"/>
            <w:noWrap/>
            <w:vAlign w:val="bottom"/>
            <w:hideMark/>
          </w:tcPr>
          <w:p w14:paraId="77E75AE7" w14:textId="77777777" w:rsidR="00336D25" w:rsidRPr="00D53FDD" w:rsidRDefault="00336D25" w:rsidP="006F38C2">
            <w:pPr>
              <w:spacing w:line="480" w:lineRule="auto"/>
              <w:ind w:firstLine="0"/>
              <w:jc w:val="left"/>
              <w:rPr>
                <w:rFonts w:eastAsia="Times New Roman" w:cs="Times New Roman"/>
                <w:color w:val="000000"/>
                <w:sz w:val="20"/>
                <w:szCs w:val="20"/>
              </w:rPr>
            </w:pPr>
          </w:p>
        </w:tc>
        <w:tc>
          <w:tcPr>
            <w:tcW w:w="1243" w:type="dxa"/>
            <w:tcBorders>
              <w:top w:val="nil"/>
              <w:left w:val="nil"/>
              <w:bottom w:val="nil"/>
              <w:right w:val="nil"/>
            </w:tcBorders>
            <w:shd w:val="clear" w:color="auto" w:fill="auto"/>
            <w:noWrap/>
            <w:vAlign w:val="bottom"/>
            <w:hideMark/>
          </w:tcPr>
          <w:p w14:paraId="01974F00" w14:textId="77777777" w:rsidR="00336D25" w:rsidRPr="00D53FDD" w:rsidRDefault="00336D25" w:rsidP="006F38C2">
            <w:pPr>
              <w:spacing w:line="480" w:lineRule="auto"/>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24BE68E0" w14:textId="77777777" w:rsidR="00336D25" w:rsidRPr="00D53FDD" w:rsidRDefault="00336D25" w:rsidP="006F38C2">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7CA23DB" w14:textId="77777777" w:rsidR="00336D25" w:rsidRPr="00D53FDD" w:rsidRDefault="00336D25" w:rsidP="006F38C2">
            <w:pPr>
              <w:spacing w:line="480" w:lineRule="auto"/>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60CE5CAA" w14:textId="77777777" w:rsidR="00336D25" w:rsidRPr="00D53FDD" w:rsidRDefault="00336D25" w:rsidP="006F38C2">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67C5CEA8" w14:textId="77777777" w:rsidR="00336D25" w:rsidRPr="00D53FDD" w:rsidRDefault="00336D25" w:rsidP="006F38C2">
            <w:pPr>
              <w:spacing w:line="480" w:lineRule="auto"/>
              <w:ind w:firstLine="0"/>
              <w:jc w:val="center"/>
              <w:rPr>
                <w:rFonts w:eastAsia="Times New Roman" w:cs="Times New Roman"/>
                <w:sz w:val="20"/>
                <w:szCs w:val="20"/>
              </w:rPr>
            </w:pPr>
          </w:p>
        </w:tc>
      </w:tr>
      <w:tr w:rsidR="00336D25" w:rsidRPr="00D53FDD" w14:paraId="6A5645F0" w14:textId="77777777" w:rsidTr="00E019C1">
        <w:trPr>
          <w:trHeight w:val="300"/>
        </w:trPr>
        <w:tc>
          <w:tcPr>
            <w:tcW w:w="2970" w:type="dxa"/>
            <w:tcBorders>
              <w:top w:val="nil"/>
              <w:left w:val="nil"/>
              <w:bottom w:val="nil"/>
              <w:right w:val="nil"/>
            </w:tcBorders>
            <w:shd w:val="clear" w:color="auto" w:fill="auto"/>
            <w:noWrap/>
            <w:vAlign w:val="bottom"/>
            <w:hideMark/>
          </w:tcPr>
          <w:p w14:paraId="53FC1506" w14:textId="77777777" w:rsidR="00336D25" w:rsidRPr="00D53FDD" w:rsidRDefault="00336D25"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827" w:type="dxa"/>
            <w:tcBorders>
              <w:top w:val="nil"/>
              <w:left w:val="nil"/>
              <w:bottom w:val="nil"/>
              <w:right w:val="nil"/>
            </w:tcBorders>
            <w:shd w:val="clear" w:color="auto" w:fill="auto"/>
            <w:noWrap/>
            <w:vAlign w:val="bottom"/>
            <w:hideMark/>
          </w:tcPr>
          <w:p w14:paraId="08BF7A59"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31.7</w:t>
            </w:r>
          </w:p>
        </w:tc>
        <w:tc>
          <w:tcPr>
            <w:tcW w:w="1243" w:type="dxa"/>
            <w:tcBorders>
              <w:top w:val="nil"/>
              <w:left w:val="nil"/>
              <w:bottom w:val="nil"/>
              <w:right w:val="nil"/>
            </w:tcBorders>
            <w:shd w:val="clear" w:color="auto" w:fill="auto"/>
            <w:noWrap/>
            <w:vAlign w:val="bottom"/>
            <w:hideMark/>
          </w:tcPr>
          <w:p w14:paraId="34C562C7"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(11.0 - 75.4)</w:t>
            </w:r>
          </w:p>
        </w:tc>
        <w:tc>
          <w:tcPr>
            <w:tcW w:w="827" w:type="dxa"/>
            <w:tcBorders>
              <w:top w:val="nil"/>
              <w:left w:val="nil"/>
              <w:bottom w:val="nil"/>
              <w:right w:val="nil"/>
            </w:tcBorders>
            <w:shd w:val="clear" w:color="auto" w:fill="auto"/>
            <w:noWrap/>
            <w:vAlign w:val="bottom"/>
            <w:hideMark/>
          </w:tcPr>
          <w:p w14:paraId="136B39D9"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7.3</w:t>
            </w:r>
          </w:p>
        </w:tc>
        <w:tc>
          <w:tcPr>
            <w:tcW w:w="1152" w:type="dxa"/>
            <w:tcBorders>
              <w:top w:val="nil"/>
              <w:left w:val="nil"/>
              <w:bottom w:val="nil"/>
              <w:right w:val="nil"/>
            </w:tcBorders>
            <w:shd w:val="clear" w:color="auto" w:fill="auto"/>
            <w:noWrap/>
            <w:vAlign w:val="bottom"/>
            <w:hideMark/>
          </w:tcPr>
          <w:p w14:paraId="1396ED3C"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(4.4 - 17.5)</w:t>
            </w:r>
          </w:p>
        </w:tc>
        <w:tc>
          <w:tcPr>
            <w:tcW w:w="827" w:type="dxa"/>
            <w:tcBorders>
              <w:top w:val="nil"/>
              <w:left w:val="nil"/>
              <w:bottom w:val="nil"/>
              <w:right w:val="nil"/>
            </w:tcBorders>
            <w:shd w:val="clear" w:color="auto" w:fill="auto"/>
            <w:noWrap/>
            <w:vAlign w:val="bottom"/>
            <w:hideMark/>
          </w:tcPr>
          <w:p w14:paraId="2017E181"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4.2</w:t>
            </w:r>
          </w:p>
        </w:tc>
        <w:tc>
          <w:tcPr>
            <w:tcW w:w="1152" w:type="dxa"/>
            <w:tcBorders>
              <w:top w:val="nil"/>
              <w:left w:val="nil"/>
              <w:bottom w:val="nil"/>
              <w:right w:val="nil"/>
            </w:tcBorders>
            <w:shd w:val="clear" w:color="auto" w:fill="auto"/>
            <w:noWrap/>
            <w:vAlign w:val="bottom"/>
            <w:hideMark/>
          </w:tcPr>
          <w:p w14:paraId="4F32C903"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(2.7 - 5.9)</w:t>
            </w:r>
          </w:p>
        </w:tc>
      </w:tr>
      <w:tr w:rsidR="00336D25" w:rsidRPr="00D53FDD" w14:paraId="3A6FCBBB" w14:textId="77777777" w:rsidTr="00E019C1">
        <w:trPr>
          <w:trHeight w:val="300"/>
        </w:trPr>
        <w:tc>
          <w:tcPr>
            <w:tcW w:w="2970" w:type="dxa"/>
            <w:tcBorders>
              <w:top w:val="nil"/>
              <w:left w:val="nil"/>
              <w:bottom w:val="nil"/>
              <w:right w:val="nil"/>
            </w:tcBorders>
            <w:shd w:val="clear" w:color="auto" w:fill="auto"/>
            <w:noWrap/>
            <w:vAlign w:val="bottom"/>
            <w:hideMark/>
          </w:tcPr>
          <w:p w14:paraId="0AC5FDD4" w14:textId="77777777" w:rsidR="00336D25" w:rsidRPr="00D53FDD" w:rsidRDefault="00336D25"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827" w:type="dxa"/>
            <w:tcBorders>
              <w:top w:val="nil"/>
              <w:left w:val="nil"/>
              <w:bottom w:val="nil"/>
              <w:right w:val="nil"/>
            </w:tcBorders>
            <w:shd w:val="clear" w:color="auto" w:fill="auto"/>
            <w:noWrap/>
            <w:vAlign w:val="bottom"/>
            <w:hideMark/>
          </w:tcPr>
          <w:p w14:paraId="68A7683C"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25.1</w:t>
            </w:r>
          </w:p>
        </w:tc>
        <w:tc>
          <w:tcPr>
            <w:tcW w:w="1243" w:type="dxa"/>
            <w:tcBorders>
              <w:top w:val="nil"/>
              <w:left w:val="nil"/>
              <w:bottom w:val="nil"/>
              <w:right w:val="nil"/>
            </w:tcBorders>
            <w:shd w:val="clear" w:color="auto" w:fill="auto"/>
            <w:noWrap/>
            <w:vAlign w:val="bottom"/>
            <w:hideMark/>
          </w:tcPr>
          <w:p w14:paraId="7956A4CE"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(15.6 - 68.0)</w:t>
            </w:r>
          </w:p>
        </w:tc>
        <w:tc>
          <w:tcPr>
            <w:tcW w:w="827" w:type="dxa"/>
            <w:tcBorders>
              <w:top w:val="nil"/>
              <w:left w:val="nil"/>
              <w:bottom w:val="nil"/>
              <w:right w:val="nil"/>
            </w:tcBorders>
            <w:shd w:val="clear" w:color="auto" w:fill="auto"/>
            <w:noWrap/>
            <w:vAlign w:val="bottom"/>
            <w:hideMark/>
          </w:tcPr>
          <w:p w14:paraId="0BFD58F7"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8.9</w:t>
            </w:r>
          </w:p>
        </w:tc>
        <w:tc>
          <w:tcPr>
            <w:tcW w:w="1152" w:type="dxa"/>
            <w:tcBorders>
              <w:top w:val="nil"/>
              <w:left w:val="nil"/>
              <w:bottom w:val="nil"/>
              <w:right w:val="nil"/>
            </w:tcBorders>
            <w:shd w:val="clear" w:color="auto" w:fill="auto"/>
            <w:noWrap/>
            <w:vAlign w:val="bottom"/>
            <w:hideMark/>
          </w:tcPr>
          <w:p w14:paraId="114AC563"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(4.5 - 20.7)</w:t>
            </w:r>
          </w:p>
        </w:tc>
        <w:tc>
          <w:tcPr>
            <w:tcW w:w="827" w:type="dxa"/>
            <w:tcBorders>
              <w:top w:val="nil"/>
              <w:left w:val="nil"/>
              <w:bottom w:val="nil"/>
              <w:right w:val="nil"/>
            </w:tcBorders>
            <w:shd w:val="clear" w:color="auto" w:fill="auto"/>
            <w:noWrap/>
            <w:vAlign w:val="bottom"/>
            <w:hideMark/>
          </w:tcPr>
          <w:p w14:paraId="7C832FA4"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4.5</w:t>
            </w:r>
          </w:p>
        </w:tc>
        <w:tc>
          <w:tcPr>
            <w:tcW w:w="1152" w:type="dxa"/>
            <w:tcBorders>
              <w:top w:val="nil"/>
              <w:left w:val="nil"/>
              <w:bottom w:val="nil"/>
              <w:right w:val="nil"/>
            </w:tcBorders>
            <w:shd w:val="clear" w:color="auto" w:fill="auto"/>
            <w:noWrap/>
            <w:vAlign w:val="bottom"/>
            <w:hideMark/>
          </w:tcPr>
          <w:p w14:paraId="4FC7AE1F"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(2.6 - 9.8)</w:t>
            </w:r>
          </w:p>
        </w:tc>
      </w:tr>
      <w:tr w:rsidR="00336D25" w:rsidRPr="00D53FDD" w14:paraId="1120F3A1" w14:textId="77777777" w:rsidTr="00E019C1">
        <w:trPr>
          <w:trHeight w:val="300"/>
        </w:trPr>
        <w:tc>
          <w:tcPr>
            <w:tcW w:w="2970" w:type="dxa"/>
            <w:tcBorders>
              <w:top w:val="nil"/>
              <w:left w:val="nil"/>
              <w:bottom w:val="single" w:sz="4" w:space="0" w:color="auto"/>
              <w:right w:val="nil"/>
            </w:tcBorders>
            <w:shd w:val="clear" w:color="auto" w:fill="auto"/>
            <w:noWrap/>
            <w:vAlign w:val="bottom"/>
            <w:hideMark/>
          </w:tcPr>
          <w:p w14:paraId="6DE7910F" w14:textId="77777777" w:rsidR="00336D25" w:rsidRPr="00D53FDD" w:rsidRDefault="00336D25"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827" w:type="dxa"/>
            <w:tcBorders>
              <w:top w:val="nil"/>
              <w:left w:val="nil"/>
              <w:bottom w:val="single" w:sz="4" w:space="0" w:color="auto"/>
              <w:right w:val="nil"/>
            </w:tcBorders>
            <w:shd w:val="clear" w:color="auto" w:fill="auto"/>
            <w:noWrap/>
            <w:vAlign w:val="bottom"/>
            <w:hideMark/>
          </w:tcPr>
          <w:p w14:paraId="67B4DB44"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36.3</w:t>
            </w:r>
          </w:p>
        </w:tc>
        <w:tc>
          <w:tcPr>
            <w:tcW w:w="1243" w:type="dxa"/>
            <w:tcBorders>
              <w:top w:val="nil"/>
              <w:left w:val="nil"/>
              <w:bottom w:val="single" w:sz="4" w:space="0" w:color="auto"/>
              <w:right w:val="nil"/>
            </w:tcBorders>
            <w:shd w:val="clear" w:color="auto" w:fill="auto"/>
            <w:noWrap/>
            <w:vAlign w:val="bottom"/>
            <w:hideMark/>
          </w:tcPr>
          <w:p w14:paraId="204CB26C"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(15.7 - 79.4)</w:t>
            </w:r>
          </w:p>
        </w:tc>
        <w:tc>
          <w:tcPr>
            <w:tcW w:w="827" w:type="dxa"/>
            <w:tcBorders>
              <w:top w:val="nil"/>
              <w:left w:val="nil"/>
              <w:bottom w:val="single" w:sz="4" w:space="0" w:color="auto"/>
              <w:right w:val="nil"/>
            </w:tcBorders>
            <w:shd w:val="clear" w:color="auto" w:fill="auto"/>
            <w:noWrap/>
            <w:vAlign w:val="bottom"/>
            <w:hideMark/>
          </w:tcPr>
          <w:p w14:paraId="3965903C"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2.3</w:t>
            </w:r>
          </w:p>
        </w:tc>
        <w:tc>
          <w:tcPr>
            <w:tcW w:w="1152" w:type="dxa"/>
            <w:tcBorders>
              <w:top w:val="nil"/>
              <w:left w:val="nil"/>
              <w:bottom w:val="single" w:sz="4" w:space="0" w:color="auto"/>
              <w:right w:val="nil"/>
            </w:tcBorders>
            <w:shd w:val="clear" w:color="auto" w:fill="auto"/>
            <w:noWrap/>
            <w:vAlign w:val="bottom"/>
            <w:hideMark/>
          </w:tcPr>
          <w:p w14:paraId="085B0DB7"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(1.2 - 4.8)</w:t>
            </w:r>
          </w:p>
        </w:tc>
        <w:tc>
          <w:tcPr>
            <w:tcW w:w="827" w:type="dxa"/>
            <w:tcBorders>
              <w:top w:val="nil"/>
              <w:left w:val="nil"/>
              <w:bottom w:val="single" w:sz="4" w:space="0" w:color="auto"/>
              <w:right w:val="nil"/>
            </w:tcBorders>
            <w:shd w:val="clear" w:color="auto" w:fill="auto"/>
            <w:noWrap/>
            <w:vAlign w:val="bottom"/>
            <w:hideMark/>
          </w:tcPr>
          <w:p w14:paraId="2829D6A3"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2.8</w:t>
            </w:r>
          </w:p>
        </w:tc>
        <w:tc>
          <w:tcPr>
            <w:tcW w:w="1152" w:type="dxa"/>
            <w:tcBorders>
              <w:top w:val="nil"/>
              <w:left w:val="nil"/>
              <w:bottom w:val="single" w:sz="4" w:space="0" w:color="auto"/>
              <w:right w:val="nil"/>
            </w:tcBorders>
            <w:shd w:val="clear" w:color="auto" w:fill="auto"/>
            <w:noWrap/>
            <w:vAlign w:val="bottom"/>
            <w:hideMark/>
          </w:tcPr>
          <w:p w14:paraId="681BE4AF" w14:textId="77777777" w:rsidR="00336D25" w:rsidRPr="00D53FDD" w:rsidRDefault="00336D25"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(1.3 - 5.3)</w:t>
            </w:r>
          </w:p>
        </w:tc>
      </w:tr>
    </w:tbl>
    <w:p w14:paraId="7723D1FE" w14:textId="77777777" w:rsidR="00850E57" w:rsidRDefault="00850E57" w:rsidP="006F38C2">
      <w:pPr>
        <w:pStyle w:val="Subtitle"/>
        <w:spacing w:line="480" w:lineRule="auto"/>
      </w:pPr>
    </w:p>
    <w:p w14:paraId="093002B8" w14:textId="77777777" w:rsidR="00850E57" w:rsidRDefault="00850E57" w:rsidP="006F38C2">
      <w:pPr>
        <w:pStyle w:val="Subtitle"/>
        <w:spacing w:line="480" w:lineRule="auto"/>
      </w:pPr>
    </w:p>
    <w:p w14:paraId="40221A09" w14:textId="77777777" w:rsidR="00D53FDD" w:rsidRDefault="00D53FDD" w:rsidP="006F38C2">
      <w:pPr>
        <w:spacing w:after="200" w:line="480" w:lineRule="auto"/>
        <w:ind w:firstLine="0"/>
        <w:jc w:val="left"/>
        <w:rPr>
          <w:rFonts w:eastAsiaTheme="majorEastAsia" w:cstheme="majorBidi"/>
          <w:b/>
          <w:bCs/>
          <w:sz w:val="28"/>
          <w:szCs w:val="28"/>
        </w:rPr>
      </w:pPr>
      <w:r>
        <w:br w:type="page"/>
      </w:r>
    </w:p>
    <w:p w14:paraId="189A2DCE" w14:textId="35595BC3" w:rsidR="00F42611" w:rsidRDefault="002A15E3" w:rsidP="006F38C2">
      <w:pPr>
        <w:pStyle w:val="Heading1"/>
        <w:spacing w:line="480" w:lineRule="auto"/>
      </w:pPr>
      <w:r>
        <w:lastRenderedPageBreak/>
        <w:t>Figures</w:t>
      </w:r>
    </w:p>
    <w:p w14:paraId="1C21B7D6" w14:textId="08252763" w:rsidR="00A32F5D" w:rsidRDefault="00070047" w:rsidP="006F38C2">
      <w:pPr>
        <w:spacing w:line="480" w:lineRule="auto"/>
        <w:ind w:firstLine="0"/>
      </w:pPr>
      <w:r w:rsidRPr="00070047">
        <w:rPr>
          <w:noProof/>
        </w:rPr>
        <w:drawing>
          <wp:inline distT="0" distB="0" distL="0" distR="0" wp14:anchorId="5AECA9AD" wp14:editId="12FC7B5C">
            <wp:extent cx="5943600" cy="5943600"/>
            <wp:effectExtent l="0" t="0" r="0" b="0"/>
            <wp:docPr id="5" name="Picture 5" descr="C:\PhD\Chapter3\WriteUp\Plots\sele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PhD\Chapter3\WriteUp\Plots\selectivity.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F8BEB21" w14:textId="116CD8FA" w:rsidR="0071496B" w:rsidRDefault="00A93208" w:rsidP="006F38C2">
      <w:pPr>
        <w:pStyle w:val="Subtitle"/>
        <w:spacing w:line="480" w:lineRule="auto"/>
        <w:ind w:firstLine="0"/>
      </w:pPr>
      <w:r w:rsidRPr="006B5F9C">
        <w:t>Figure</w:t>
      </w:r>
      <w:r>
        <w:t xml:space="preserve"> 1</w:t>
      </w:r>
      <w:r w:rsidR="00173383">
        <w:t xml:space="preserve">. </w:t>
      </w:r>
      <w:r w:rsidR="00BF7196">
        <w:t>F</w:t>
      </w:r>
      <w:r w:rsidR="00173383">
        <w:t>ishery selectivity</w:t>
      </w:r>
      <w:r w:rsidR="006B5F9C">
        <w:t xml:space="preserve"> for </w:t>
      </w:r>
      <w:r w:rsidR="00070047">
        <w:t>either time-invariant</w:t>
      </w:r>
      <w:r w:rsidR="009B1750">
        <w:t xml:space="preserve"> </w:t>
      </w:r>
      <w:r w:rsidR="00070047">
        <w:t>or time-varying selectivity</w:t>
      </w:r>
      <w:r w:rsidR="009B1750">
        <w:t xml:space="preserve"> for the historical/</w:t>
      </w:r>
      <w:r w:rsidR="00070047">
        <w:t xml:space="preserve">rebuilt </w:t>
      </w:r>
      <w:r w:rsidR="00337C42">
        <w:t xml:space="preserve">(a and c) </w:t>
      </w:r>
      <w:r w:rsidR="00070047">
        <w:t xml:space="preserve">and overfished </w:t>
      </w:r>
      <w:r w:rsidR="00337C42">
        <w:t>(b and d)</w:t>
      </w:r>
      <w:r w:rsidR="00B21733" w:rsidRPr="00B21733">
        <w:t xml:space="preserve"> </w:t>
      </w:r>
      <w:r w:rsidR="00B21733">
        <w:t>periods</w:t>
      </w:r>
      <w:r w:rsidR="00070047">
        <w:t>.</w:t>
      </w:r>
      <w:r w:rsidR="00752784">
        <w:t xml:space="preserve">  </w:t>
      </w:r>
      <w:r w:rsidR="009E27EB">
        <w:t xml:space="preserve">A </w:t>
      </w:r>
      <w:r w:rsidR="00752784">
        <w:t xml:space="preserve">standard error </w:t>
      </w:r>
      <w:r w:rsidR="00970031">
        <w:t>of 0.</w:t>
      </w:r>
      <w:r w:rsidR="008A7788">
        <w:t>0</w:t>
      </w:r>
      <w:r w:rsidR="00970031">
        <w:t>5</w:t>
      </w:r>
      <w:r w:rsidR="008A7788">
        <w:t xml:space="preserve"> was applied annually </w:t>
      </w:r>
      <w:r w:rsidR="00752784">
        <w:t xml:space="preserve">about the size at </w:t>
      </w:r>
      <w:r w:rsidR="00173383">
        <w:t>maximum</w:t>
      </w:r>
      <w:r w:rsidR="00752784">
        <w:t xml:space="preserve"> selectivity</w:t>
      </w:r>
      <w:r w:rsidR="00BF7196">
        <w:t>,</w:t>
      </w:r>
      <w:r w:rsidR="0000237A">
        <w:t xml:space="preserve"> </w:t>
      </w:r>
      <w:r w:rsidR="00337C42">
        <w:t xml:space="preserve">which defined the variability among the ascending limb of the selectivity curve (c and d), </w:t>
      </w:r>
      <w:r w:rsidR="008A7788">
        <w:t xml:space="preserve">and a standard error of 0.20 was applied for the </w:t>
      </w:r>
      <w:r w:rsidR="00173383">
        <w:t>width at maximum selectivity</w:t>
      </w:r>
      <w:r w:rsidR="00337C42">
        <w:t xml:space="preserve"> that defined the </w:t>
      </w:r>
      <w:r w:rsidR="00030726">
        <w:t>length at which the dome in selectivity began</w:t>
      </w:r>
      <w:r w:rsidR="00337C42">
        <w:t xml:space="preserve"> </w:t>
      </w:r>
      <w:r w:rsidR="008A7788">
        <w:t xml:space="preserve">while </w:t>
      </w:r>
      <w:r w:rsidR="008A7788">
        <w:lastRenderedPageBreak/>
        <w:t>the stock was estimated overfished</w:t>
      </w:r>
      <w:r w:rsidR="009E27EB">
        <w:t xml:space="preserve"> (d) </w:t>
      </w:r>
      <w:r w:rsidR="00173383">
        <w:t>(see Methot and Wetzel, 2013</w:t>
      </w:r>
      <w:r w:rsidR="00970031">
        <w:t>,</w:t>
      </w:r>
      <w:r w:rsidR="00173383">
        <w:t xml:space="preserve"> for additional details on double normal selectivity)</w:t>
      </w:r>
      <w:r w:rsidR="008A7788">
        <w:t>.</w:t>
      </w:r>
      <w:r w:rsidR="00173383">
        <w:t xml:space="preserve"> </w:t>
      </w:r>
    </w:p>
    <w:p w14:paraId="1DAB4C7B" w14:textId="64B8A37E" w:rsidR="00A93208" w:rsidRDefault="00203F0E" w:rsidP="006F38C2">
      <w:pPr>
        <w:spacing w:line="480" w:lineRule="auto"/>
      </w:pPr>
      <w:r w:rsidRPr="00203F0E">
        <w:rPr>
          <w:noProof/>
        </w:rPr>
        <w:drawing>
          <wp:inline distT="0" distB="0" distL="0" distR="0" wp14:anchorId="52441F6D" wp14:editId="614CC52E">
            <wp:extent cx="5943600" cy="3820886"/>
            <wp:effectExtent l="0" t="0" r="0" b="8255"/>
            <wp:docPr id="1" name="Picture 1" descr="C:\PhD\Chapter3\WriteUp\Plots\DataScenarios_lowCV_nosurv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PhD\Chapter3\WriteUp\Plots\DataScenarios_lowCV_nosurvey.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943600" cy="3820886"/>
                    </a:xfrm>
                    <a:prstGeom prst="rect">
                      <a:avLst/>
                    </a:prstGeom>
                    <a:noFill/>
                    <a:ln>
                      <a:noFill/>
                    </a:ln>
                  </pic:spPr>
                </pic:pic>
              </a:graphicData>
            </a:graphic>
          </wp:inline>
        </w:drawing>
      </w:r>
    </w:p>
    <w:p w14:paraId="05EE7D07" w14:textId="2B24ACD0" w:rsidR="00BC61CD" w:rsidRDefault="00A93208" w:rsidP="006F38C2">
      <w:pPr>
        <w:pStyle w:val="Subtitle"/>
        <w:spacing w:line="480" w:lineRule="auto"/>
        <w:ind w:firstLine="0"/>
        <w:jc w:val="left"/>
      </w:pPr>
      <w:r>
        <w:t>Figure 2.  Summary of the data available for each</w:t>
      </w:r>
      <w:r w:rsidR="00CD16A1">
        <w:t xml:space="preserve"> of the data</w:t>
      </w:r>
      <w:r>
        <w:t xml:space="preserve"> scenario</w:t>
      </w:r>
      <w:r w:rsidR="00CD16A1">
        <w:t>s</w:t>
      </w:r>
      <w:r>
        <w:t>.</w:t>
      </w:r>
      <w:r w:rsidR="00203F0E">
        <w:t xml:space="preserve">  Catches were known without error and</w:t>
      </w:r>
      <w:r w:rsidR="00CD16A1">
        <w:t xml:space="preserve"> were available </w:t>
      </w:r>
      <w:r w:rsidR="00845F60">
        <w:t xml:space="preserve">for </w:t>
      </w:r>
      <w:r w:rsidR="00CD16A1">
        <w:t>all data scenarios.</w:t>
      </w:r>
    </w:p>
    <w:p w14:paraId="265B78EC" w14:textId="383C746C" w:rsidR="00BC61CD" w:rsidRDefault="00C76537" w:rsidP="006F38C2">
      <w:pPr>
        <w:pStyle w:val="Subtitle"/>
        <w:spacing w:line="480" w:lineRule="auto"/>
        <w:jc w:val="left"/>
      </w:pPr>
      <w:r w:rsidRPr="00C76537">
        <w:rPr>
          <w:noProof/>
        </w:rPr>
        <w:lastRenderedPageBreak/>
        <w:drawing>
          <wp:inline distT="0" distB="0" distL="0" distR="0" wp14:anchorId="1FF5A470" wp14:editId="7DE56927">
            <wp:extent cx="5943600" cy="5319319"/>
            <wp:effectExtent l="0" t="0" r="0" b="0"/>
            <wp:docPr id="3" name="Picture 3" descr="C:\PhD\Chapter3\Final_wo_survey\Plots\RE_SSB_cu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PhD\Chapter3\Final_wo_survey\Plots\RE_SSB_cumm.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943600" cy="5319319"/>
                    </a:xfrm>
                    <a:prstGeom prst="rect">
                      <a:avLst/>
                    </a:prstGeom>
                    <a:noFill/>
                    <a:ln>
                      <a:noFill/>
                    </a:ln>
                  </pic:spPr>
                </pic:pic>
              </a:graphicData>
            </a:graphic>
          </wp:inline>
        </w:drawing>
      </w:r>
    </w:p>
    <w:p w14:paraId="56245D47" w14:textId="330EFF5C" w:rsidR="00BC61CD" w:rsidRDefault="00C76537" w:rsidP="006F38C2">
      <w:pPr>
        <w:pStyle w:val="Subtitle"/>
        <w:spacing w:line="480" w:lineRule="auto"/>
        <w:ind w:firstLine="0"/>
      </w:pPr>
      <w:r>
        <w:t>Figure 3. R</w:t>
      </w:r>
      <w:r w:rsidR="00BA45FE">
        <w:t>elativ</w:t>
      </w:r>
      <w:r w:rsidR="00BC61CD">
        <w:t xml:space="preserve">e error of </w:t>
      </w:r>
      <w:r w:rsidR="00BA45FE">
        <w:t xml:space="preserve">estimated </w:t>
      </w:r>
      <w:r w:rsidR="00BC61CD">
        <w:t xml:space="preserve">spawning biomass in each assessment year for each </w:t>
      </w:r>
      <w:r w:rsidR="00DE0025">
        <w:t xml:space="preserve">case and </w:t>
      </w:r>
      <w:r w:rsidR="00BC61CD">
        <w:t xml:space="preserve">data scenario </w:t>
      </w:r>
      <w:r w:rsidR="00BA45FE">
        <w:t>for all</w:t>
      </w:r>
      <w:r w:rsidR="00B2210D">
        <w:t xml:space="preserve"> simulations (top panel) </w:t>
      </w:r>
      <w:r w:rsidR="00BA45FE">
        <w:t>and the percentage of stocks that had rebuilt</w:t>
      </w:r>
      <w:r w:rsidR="00DE0025">
        <w:t xml:space="preserve"> to the target biomass</w:t>
      </w:r>
      <w:r w:rsidR="00BA45FE">
        <w:t xml:space="preserve"> </w:t>
      </w:r>
      <w:r w:rsidR="00DE0025">
        <w:t xml:space="preserve">during the management period </w:t>
      </w:r>
      <w:r w:rsidR="00B2210D">
        <w:t>(bottom panel)</w:t>
      </w:r>
      <w:r w:rsidR="00BA45FE">
        <w:t>, with data collection consequently returning to historical levels.</w:t>
      </w:r>
      <w:r w:rsidR="00BC61CD">
        <w:t xml:space="preserve">  </w:t>
      </w:r>
      <w:r w:rsidR="00970031">
        <w:t>The median is denoted by the black lines, the grey boxes cover the 25-75</w:t>
      </w:r>
      <w:r w:rsidR="00D82FE7">
        <w:t>%</w:t>
      </w:r>
      <w:r w:rsidR="00970031">
        <w:t xml:space="preserve"> </w:t>
      </w:r>
      <w:r w:rsidR="00D82FE7">
        <w:t>simulation interval</w:t>
      </w:r>
      <w:r w:rsidR="00970031">
        <w:t>, and the boxplot whiskers cover the 95% simulation interval for each assessment year.</w:t>
      </w:r>
    </w:p>
    <w:p w14:paraId="30589F65" w14:textId="77777777" w:rsidR="00BC61CD" w:rsidRPr="00BC61CD" w:rsidRDefault="00BC61CD" w:rsidP="006F38C2">
      <w:pPr>
        <w:spacing w:line="480" w:lineRule="auto"/>
      </w:pPr>
    </w:p>
    <w:p w14:paraId="53B988E7" w14:textId="10320C6E" w:rsidR="00421E07" w:rsidRDefault="00AF302B" w:rsidP="006F38C2">
      <w:pPr>
        <w:pStyle w:val="Subtitle"/>
        <w:spacing w:line="480" w:lineRule="auto"/>
      </w:pPr>
      <w:r w:rsidRPr="00AF302B">
        <w:rPr>
          <w:noProof/>
        </w:rPr>
        <w:lastRenderedPageBreak/>
        <w:drawing>
          <wp:inline distT="0" distB="0" distL="0" distR="0" wp14:anchorId="57A0B149" wp14:editId="3746E911">
            <wp:extent cx="5943600" cy="5319319"/>
            <wp:effectExtent l="0" t="0" r="0" b="0"/>
            <wp:docPr id="7" name="Picture 7" descr="C:\PhD\Chapter3\Final_wo_survey\Plots\RE_depl_full_cu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PhD\Chapter3\Final_wo_survey\Plots\RE_depl_full_cumm.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943600" cy="5319319"/>
                    </a:xfrm>
                    <a:prstGeom prst="rect">
                      <a:avLst/>
                    </a:prstGeom>
                    <a:noFill/>
                    <a:ln>
                      <a:noFill/>
                    </a:ln>
                  </pic:spPr>
                </pic:pic>
              </a:graphicData>
            </a:graphic>
          </wp:inline>
        </w:drawing>
      </w:r>
    </w:p>
    <w:p w14:paraId="041E0CFE" w14:textId="03C32A08" w:rsidR="00B2210D" w:rsidRDefault="00BC61CD" w:rsidP="006F38C2">
      <w:pPr>
        <w:pStyle w:val="Subtitle"/>
        <w:spacing w:line="480" w:lineRule="auto"/>
        <w:ind w:firstLine="0"/>
      </w:pPr>
      <w:r>
        <w:t>Figure 4</w:t>
      </w:r>
      <w:r w:rsidR="00AF302B">
        <w:t>. R</w:t>
      </w:r>
      <w:r w:rsidR="000A1F15">
        <w:t xml:space="preserve">elative error of estimated relative spawning biomass in each assessment year for each </w:t>
      </w:r>
      <w:r w:rsidR="00DE0025">
        <w:t xml:space="preserve">case and </w:t>
      </w:r>
      <w:r w:rsidR="000A1F15">
        <w:t xml:space="preserve">data scenario </w:t>
      </w:r>
      <w:r w:rsidR="00B2210D">
        <w:t>for all simulations (top panel)</w:t>
      </w:r>
      <w:r w:rsidR="000A1F15">
        <w:t xml:space="preserve"> and the percentage of stocks that had </w:t>
      </w:r>
      <w:r w:rsidR="00DE0025">
        <w:t>rebuilt to the target biomass during the management period</w:t>
      </w:r>
      <w:r w:rsidR="000A1F15">
        <w:t>, with data collection consequently returning to historical levels</w:t>
      </w:r>
      <w:r w:rsidR="00B2210D">
        <w:t xml:space="preserve"> (bottom panel)</w:t>
      </w:r>
      <w:r w:rsidR="000A1F15">
        <w:t xml:space="preserve">.  </w:t>
      </w:r>
      <w:r w:rsidR="00970031">
        <w:t>The median is denoted by the black lines, the grey boxes cover</w:t>
      </w:r>
      <w:r w:rsidR="00D82FE7">
        <w:t xml:space="preserve"> the 25-75% simulation interval</w:t>
      </w:r>
      <w:r w:rsidR="00970031">
        <w:t>, and the boxplot whiskers cover the 95% simulation interval for each assessment year.</w:t>
      </w:r>
    </w:p>
    <w:p w14:paraId="78A68803" w14:textId="338D8199" w:rsidR="00337C42" w:rsidRDefault="00B209A4" w:rsidP="006F38C2">
      <w:pPr>
        <w:pStyle w:val="Subtitle"/>
        <w:spacing w:line="480" w:lineRule="auto"/>
        <w:ind w:firstLine="0"/>
      </w:pPr>
      <w:r w:rsidRPr="00B209A4">
        <w:rPr>
          <w:noProof/>
        </w:rPr>
        <w:lastRenderedPageBreak/>
        <w:drawing>
          <wp:inline distT="0" distB="0" distL="0" distR="0" wp14:anchorId="1722D666" wp14:editId="1D5A5DD3">
            <wp:extent cx="5943600" cy="3104222"/>
            <wp:effectExtent l="0" t="0" r="0" b="1270"/>
            <wp:docPr id="14" name="Picture 14" descr="C:\PhD\Chapter3\Final_wo_survey\Plots\RMSE_depl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PhD\Chapter3\Final_wo_survey\Plots\RMSE_depl_full.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943600" cy="3104222"/>
                    </a:xfrm>
                    <a:prstGeom prst="rect">
                      <a:avLst/>
                    </a:prstGeom>
                    <a:noFill/>
                    <a:ln>
                      <a:noFill/>
                    </a:ln>
                  </pic:spPr>
                </pic:pic>
              </a:graphicData>
            </a:graphic>
          </wp:inline>
        </w:drawing>
      </w:r>
    </w:p>
    <w:p w14:paraId="27BCC664" w14:textId="21D1BA37" w:rsidR="00337C42" w:rsidRDefault="00337C42" w:rsidP="006F38C2">
      <w:pPr>
        <w:pStyle w:val="Subtitle"/>
        <w:spacing w:line="480" w:lineRule="auto"/>
        <w:ind w:firstLine="0"/>
      </w:pPr>
      <w:r>
        <w:t xml:space="preserve">Figure 5. The root mean square error </w:t>
      </w:r>
      <w:r w:rsidR="00AF302B">
        <w:t xml:space="preserve">about relative spawning biomass by </w:t>
      </w:r>
      <w:r>
        <w:t xml:space="preserve">assessment year for each </w:t>
      </w:r>
      <w:r w:rsidR="00DE0025">
        <w:t xml:space="preserve">case and </w:t>
      </w:r>
      <w:r>
        <w:t xml:space="preserve">data scenario. </w:t>
      </w:r>
    </w:p>
    <w:p w14:paraId="12690276" w14:textId="00DBC6DF" w:rsidR="00B2210D" w:rsidRPr="00337C42" w:rsidRDefault="00337C42" w:rsidP="006F38C2">
      <w:pPr>
        <w:spacing w:after="200" w:line="480" w:lineRule="auto"/>
        <w:ind w:firstLine="0"/>
        <w:jc w:val="left"/>
        <w:rPr>
          <w:rFonts w:eastAsiaTheme="majorEastAsia" w:cstheme="majorBidi"/>
          <w:iCs/>
          <w:spacing w:val="15"/>
          <w:sz w:val="20"/>
          <w:szCs w:val="24"/>
        </w:rPr>
      </w:pPr>
      <w:r>
        <w:br w:type="page"/>
      </w:r>
    </w:p>
    <w:p w14:paraId="3CFBEAC0" w14:textId="77777777" w:rsidR="00B2210D" w:rsidRPr="00B2210D" w:rsidRDefault="00B2210D" w:rsidP="006F38C2">
      <w:pPr>
        <w:spacing w:line="480" w:lineRule="auto"/>
      </w:pPr>
    </w:p>
    <w:p w14:paraId="7CFBD9EB" w14:textId="77777777" w:rsidR="00B2210D" w:rsidRDefault="00B2210D" w:rsidP="006F38C2">
      <w:pPr>
        <w:pStyle w:val="Subtitle"/>
        <w:spacing w:line="480" w:lineRule="auto"/>
        <w:ind w:firstLine="0"/>
      </w:pPr>
      <w:r w:rsidRPr="00B2210D">
        <w:rPr>
          <w:noProof/>
        </w:rPr>
        <w:drawing>
          <wp:inline distT="0" distB="0" distL="0" distR="0" wp14:anchorId="0D175C60" wp14:editId="6391DF75">
            <wp:extent cx="5943600" cy="4434603"/>
            <wp:effectExtent l="0" t="0" r="0" b="4445"/>
            <wp:docPr id="13" name="Picture 13" descr="C:\PhD\Chapter3\Final_wo_survey\Plots\RE_SSB_Rebuilt_vs_N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PhD\Chapter3\Final_wo_survey\Plots\RE_SSB_Rebuilt_vs_Not.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943600" cy="4434603"/>
                    </a:xfrm>
                    <a:prstGeom prst="rect">
                      <a:avLst/>
                    </a:prstGeom>
                    <a:noFill/>
                    <a:ln>
                      <a:noFill/>
                    </a:ln>
                  </pic:spPr>
                </pic:pic>
              </a:graphicData>
            </a:graphic>
          </wp:inline>
        </w:drawing>
      </w:r>
    </w:p>
    <w:p w14:paraId="4649F00B" w14:textId="6254779C" w:rsidR="00970031" w:rsidRDefault="00B2210D" w:rsidP="006F38C2">
      <w:pPr>
        <w:pStyle w:val="Subtitle"/>
        <w:spacing w:line="480" w:lineRule="auto"/>
        <w:ind w:firstLine="0"/>
      </w:pPr>
      <w:r>
        <w:t xml:space="preserve">Figure 6.  </w:t>
      </w:r>
      <w:r w:rsidR="00902951">
        <w:t>R</w:t>
      </w:r>
      <w:r>
        <w:t xml:space="preserve">elative error </w:t>
      </w:r>
      <w:r w:rsidR="00902951">
        <w:t xml:space="preserve">of </w:t>
      </w:r>
      <w:r>
        <w:t>spawning biomass and the estimates of steepness</w:t>
      </w:r>
      <w:r w:rsidR="000447F8">
        <w:t xml:space="preserve"> </w:t>
      </w:r>
      <w:r w:rsidR="00902951">
        <w:t xml:space="preserve">for </w:t>
      </w:r>
      <w:r w:rsidR="000447F8">
        <w:t>the full and eliminated data scenarios</w:t>
      </w:r>
      <w:r w:rsidR="00DE0025">
        <w:t xml:space="preserve"> for the time-invariant case</w:t>
      </w:r>
      <w:r w:rsidR="00902951">
        <w:t>,</w:t>
      </w:r>
      <w:r>
        <w:t xml:space="preserve"> </w:t>
      </w:r>
      <w:r w:rsidR="000447F8">
        <w:t xml:space="preserve">with the results divided </w:t>
      </w:r>
      <w:r>
        <w:t xml:space="preserve">by </w:t>
      </w:r>
      <w:r w:rsidR="00902951">
        <w:t xml:space="preserve">whether </w:t>
      </w:r>
      <w:r>
        <w:t xml:space="preserve">the simulated stock </w:t>
      </w:r>
      <w:r w:rsidR="00902951">
        <w:t>was estimated to be</w:t>
      </w:r>
      <w:r w:rsidR="00DE0025">
        <w:t xml:space="preserve"> </w:t>
      </w:r>
      <w:r w:rsidR="00902951">
        <w:t xml:space="preserve">rebuilt </w:t>
      </w:r>
      <w:r w:rsidR="00DE0025">
        <w:t>(35 simulations [</w:t>
      </w:r>
      <w:r>
        <w:t>white</w:t>
      </w:r>
      <w:r w:rsidR="00DE0025">
        <w:t>]</w:t>
      </w:r>
      <w:r>
        <w:t xml:space="preserve">) </w:t>
      </w:r>
      <w:r w:rsidR="00902951">
        <w:t>or not</w:t>
      </w:r>
      <w:r w:rsidR="00DE0025">
        <w:t xml:space="preserve"> (65 simulations [</w:t>
      </w:r>
      <w:r>
        <w:t>grey</w:t>
      </w:r>
      <w:r w:rsidR="00DE0025">
        <w:t>]</w:t>
      </w:r>
      <w:r>
        <w:t xml:space="preserve">) </w:t>
      </w:r>
      <w:r w:rsidR="00902951">
        <w:t xml:space="preserve">for </w:t>
      </w:r>
      <w:r>
        <w:t xml:space="preserve">the eliminated data scenario.  </w:t>
      </w:r>
      <w:r w:rsidR="00970031">
        <w:t xml:space="preserve">The median is denoted by the black lines, the grey boxes cover the </w:t>
      </w:r>
      <w:r w:rsidR="00D82FE7">
        <w:t>25-75% simulation interval</w:t>
      </w:r>
      <w:r w:rsidR="00970031">
        <w:t>, and the boxplot whiskers cover the 95% simulation interval for each assessment year.</w:t>
      </w:r>
    </w:p>
    <w:p w14:paraId="317C7C47" w14:textId="55BCC7CD" w:rsidR="00337C42" w:rsidRDefault="00337C42" w:rsidP="006F38C2">
      <w:pPr>
        <w:pStyle w:val="Subtitle"/>
        <w:spacing w:line="480" w:lineRule="auto"/>
        <w:ind w:firstLine="0"/>
      </w:pPr>
      <w:r w:rsidRPr="00B2210D">
        <w:rPr>
          <w:noProof/>
        </w:rPr>
        <w:lastRenderedPageBreak/>
        <w:drawing>
          <wp:inline distT="0" distB="0" distL="0" distR="0" wp14:anchorId="323203CE" wp14:editId="43C8C76F">
            <wp:extent cx="5943600" cy="4434603"/>
            <wp:effectExtent l="0" t="0" r="0" b="4445"/>
            <wp:docPr id="11" name="Picture 11" descr="C:\PhD\Chapter3\Final_wo_survey\Plot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PhD\Chapter3\Final_wo_survey\Plots\h.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943600" cy="4434603"/>
                    </a:xfrm>
                    <a:prstGeom prst="rect">
                      <a:avLst/>
                    </a:prstGeom>
                    <a:noFill/>
                    <a:ln>
                      <a:noFill/>
                    </a:ln>
                  </pic:spPr>
                </pic:pic>
              </a:graphicData>
            </a:graphic>
          </wp:inline>
        </w:drawing>
      </w:r>
    </w:p>
    <w:p w14:paraId="1302F643" w14:textId="2A0ACE87" w:rsidR="00970031" w:rsidRDefault="00337C42" w:rsidP="006F38C2">
      <w:pPr>
        <w:pStyle w:val="Subtitle"/>
        <w:spacing w:line="480" w:lineRule="auto"/>
        <w:ind w:firstLine="0"/>
      </w:pPr>
      <w:r>
        <w:t xml:space="preserve">Figure 7. The estimates of steepness in each assessment year for each </w:t>
      </w:r>
      <w:r w:rsidR="00DE0025">
        <w:t>case and data scenario</w:t>
      </w:r>
      <w:r>
        <w:t xml:space="preserve">.  </w:t>
      </w:r>
      <w:r w:rsidR="00970031">
        <w:t xml:space="preserve">The median is denoted by the black lines, the grey boxes cover the </w:t>
      </w:r>
      <w:r w:rsidR="00D82FE7">
        <w:t>25-75% simulation interval</w:t>
      </w:r>
      <w:r w:rsidR="00970031">
        <w:t>, and the boxplot whiskers cover the 95% simulation interval for each assessment year.</w:t>
      </w:r>
    </w:p>
    <w:p w14:paraId="0FB87375" w14:textId="1CAC248D" w:rsidR="00337C42" w:rsidRDefault="00337C42" w:rsidP="006F38C2">
      <w:pPr>
        <w:pStyle w:val="Subtitle"/>
        <w:spacing w:line="480" w:lineRule="auto"/>
        <w:ind w:firstLine="0"/>
      </w:pPr>
    </w:p>
    <w:p w14:paraId="580DF5F5" w14:textId="68C7A2B1" w:rsidR="00421E07" w:rsidRPr="00287193" w:rsidRDefault="00BC61CD" w:rsidP="006F38C2">
      <w:pPr>
        <w:pStyle w:val="Subtitle"/>
        <w:spacing w:line="480" w:lineRule="auto"/>
        <w:ind w:firstLine="0"/>
        <w:rPr>
          <w:iCs w:val="0"/>
        </w:rPr>
      </w:pPr>
      <w:r>
        <w:br w:type="page"/>
      </w:r>
    </w:p>
    <w:p w14:paraId="3E64DAC4" w14:textId="1919EBB1" w:rsidR="00970031" w:rsidRDefault="000A1F15" w:rsidP="006F38C2">
      <w:pPr>
        <w:pStyle w:val="Subtitle"/>
        <w:keepLines/>
        <w:spacing w:line="480" w:lineRule="auto"/>
      </w:pPr>
      <w:r w:rsidRPr="000A1F15">
        <w:rPr>
          <w:noProof/>
        </w:rPr>
        <w:lastRenderedPageBreak/>
        <w:drawing>
          <wp:inline distT="0" distB="0" distL="0" distR="0" wp14:anchorId="5F576F7D" wp14:editId="555D5477">
            <wp:extent cx="5943600" cy="3991143"/>
            <wp:effectExtent l="0" t="0" r="0" b="9525"/>
            <wp:docPr id="4" name="Picture 4" descr="C:\PhD\Chapter3\Final_wo_survey\Plots\FisherySelect_p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PhD\Chapter3\Final_wo_survey\Plots\FisherySelect_peak.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943600" cy="3991143"/>
                    </a:xfrm>
                    <a:prstGeom prst="rect">
                      <a:avLst/>
                    </a:prstGeom>
                    <a:noFill/>
                    <a:ln>
                      <a:noFill/>
                    </a:ln>
                  </pic:spPr>
                </pic:pic>
              </a:graphicData>
            </a:graphic>
          </wp:inline>
        </w:drawing>
      </w:r>
      <w:r w:rsidR="00287193">
        <w:t xml:space="preserve">Figure </w:t>
      </w:r>
      <w:r w:rsidR="00337C42">
        <w:t>8</w:t>
      </w:r>
      <w:r w:rsidR="00421E07">
        <w:t xml:space="preserve">. </w:t>
      </w:r>
      <w:r w:rsidR="00173383">
        <w:t xml:space="preserve">The </w:t>
      </w:r>
      <w:r w:rsidR="00421E07">
        <w:t>estimate</w:t>
      </w:r>
      <w:r w:rsidR="00EF1D50">
        <w:t>d</w:t>
      </w:r>
      <w:r w:rsidR="00421E07">
        <w:t xml:space="preserve"> </w:t>
      </w:r>
      <w:r w:rsidR="00173383">
        <w:t>size at maximum</w:t>
      </w:r>
      <w:r w:rsidR="00EF1D50">
        <w:t xml:space="preserve"> fishery selectivity </w:t>
      </w:r>
      <w:r w:rsidR="00421E07">
        <w:t xml:space="preserve">for each data scenario and </w:t>
      </w:r>
      <w:r w:rsidR="00045438">
        <w:t>case</w:t>
      </w:r>
      <w:r w:rsidR="00421E07">
        <w:t>.</w:t>
      </w:r>
      <w:r w:rsidR="00173383">
        <w:t xml:space="preserve">  </w:t>
      </w:r>
      <w:r>
        <w:t xml:space="preserve">The black dashed line indicates the operating model parameter value. </w:t>
      </w:r>
      <w:r w:rsidR="00173383">
        <w:t xml:space="preserve">The </w:t>
      </w:r>
      <w:r w:rsidR="007F1615">
        <w:t xml:space="preserve">estimates from the </w:t>
      </w:r>
      <w:r w:rsidR="00173383">
        <w:t xml:space="preserve">data scenarios </w:t>
      </w:r>
      <w:r w:rsidR="007F1615">
        <w:t xml:space="preserve">with </w:t>
      </w:r>
      <w:r w:rsidR="00F72A9A">
        <w:t xml:space="preserve">time-varying </w:t>
      </w:r>
      <w:r w:rsidR="00784E15">
        <w:t xml:space="preserve">selectivity </w:t>
      </w:r>
      <w:r w:rsidR="00173383">
        <w:t>were compared against the mean of the distribution</w:t>
      </w:r>
      <w:r>
        <w:t xml:space="preserve"> from the operating model</w:t>
      </w:r>
      <w:r w:rsidR="00173383">
        <w:t>.</w:t>
      </w:r>
      <w:r w:rsidR="00E1239E">
        <w:t xml:space="preserve">  </w:t>
      </w:r>
      <w:r w:rsidR="00970031">
        <w:t xml:space="preserve">The median is denoted by the black lines, the grey boxes cover the </w:t>
      </w:r>
      <w:r w:rsidR="00D82FE7">
        <w:t>25-75% simulation interval</w:t>
      </w:r>
      <w:r w:rsidR="00970031">
        <w:t>, and the boxplot whiskers cover the 95% simulation interval for each assessment year.</w:t>
      </w:r>
    </w:p>
    <w:p w14:paraId="5364548B" w14:textId="77777777" w:rsidR="00970031" w:rsidRDefault="00970031" w:rsidP="006F38C2">
      <w:pPr>
        <w:spacing w:after="200" w:line="480" w:lineRule="auto"/>
        <w:ind w:firstLine="0"/>
        <w:jc w:val="left"/>
        <w:rPr>
          <w:rFonts w:eastAsiaTheme="majorEastAsia" w:cstheme="majorBidi"/>
          <w:iCs/>
          <w:spacing w:val="15"/>
          <w:sz w:val="20"/>
          <w:szCs w:val="24"/>
        </w:rPr>
      </w:pPr>
      <w:r>
        <w:br w:type="page"/>
      </w:r>
    </w:p>
    <w:p w14:paraId="42EEC4DA" w14:textId="3E2959BC" w:rsidR="00EF1D50" w:rsidRDefault="000A1F15" w:rsidP="006F38C2">
      <w:pPr>
        <w:pStyle w:val="Subtitle"/>
        <w:keepLines/>
        <w:spacing w:line="480" w:lineRule="auto"/>
        <w:jc w:val="left"/>
      </w:pPr>
      <w:r w:rsidRPr="000A1F15">
        <w:rPr>
          <w:noProof/>
        </w:rPr>
        <w:lastRenderedPageBreak/>
        <w:drawing>
          <wp:inline distT="0" distB="0" distL="0" distR="0" wp14:anchorId="2034855B" wp14:editId="40283392">
            <wp:extent cx="5943600" cy="3991143"/>
            <wp:effectExtent l="0" t="0" r="0" b="9525"/>
            <wp:docPr id="6" name="Picture 6" descr="C:\PhD\Chapter3\Final_wo_survey\Plots\FisherySelect_d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PhD\Chapter3\Final_wo_survey\Plots\FisherySelect_dome.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943600" cy="3991143"/>
                    </a:xfrm>
                    <a:prstGeom prst="rect">
                      <a:avLst/>
                    </a:prstGeom>
                    <a:noFill/>
                    <a:ln>
                      <a:noFill/>
                    </a:ln>
                  </pic:spPr>
                </pic:pic>
              </a:graphicData>
            </a:graphic>
          </wp:inline>
        </w:drawing>
      </w:r>
    </w:p>
    <w:p w14:paraId="4B190660" w14:textId="05192392" w:rsidR="000A4652" w:rsidRDefault="00EF1D50" w:rsidP="006F38C2">
      <w:pPr>
        <w:pStyle w:val="Subtitle"/>
        <w:spacing w:line="480" w:lineRule="auto"/>
        <w:ind w:firstLine="0"/>
      </w:pPr>
      <w:r>
        <w:t xml:space="preserve">Figure </w:t>
      </w:r>
      <w:r w:rsidR="00337C42">
        <w:t>9</w:t>
      </w:r>
      <w:r>
        <w:t xml:space="preserve">. </w:t>
      </w:r>
      <w:r w:rsidR="00173383">
        <w:t>The</w:t>
      </w:r>
      <w:r>
        <w:t xml:space="preserve"> estimated </w:t>
      </w:r>
      <w:r w:rsidR="00173383">
        <w:t>width at maximum selectivity</w:t>
      </w:r>
      <w:r w:rsidR="00203F0E">
        <w:t xml:space="preserve"> (i.e. d</w:t>
      </w:r>
      <w:r w:rsidR="00907E43">
        <w:t xml:space="preserve">efines the </w:t>
      </w:r>
      <w:r w:rsidR="007F1615">
        <w:t xml:space="preserve">extent </w:t>
      </w:r>
      <w:r w:rsidR="00907E43">
        <w:t xml:space="preserve">of </w:t>
      </w:r>
      <w:r w:rsidR="007F1615">
        <w:t>d</w:t>
      </w:r>
      <w:r w:rsidR="00907E43">
        <w:t>ome-</w:t>
      </w:r>
      <w:r w:rsidR="00203F0E">
        <w:t xml:space="preserve">shaped selectivity) </w:t>
      </w:r>
      <w:r w:rsidR="00173383">
        <w:t>for the</w:t>
      </w:r>
      <w:r>
        <w:t xml:space="preserve"> fishery </w:t>
      </w:r>
      <w:r w:rsidR="00173383">
        <w:t xml:space="preserve">that occurred while the stock was </w:t>
      </w:r>
      <w:r>
        <w:t xml:space="preserve">overfished for each data scenario and </w:t>
      </w:r>
      <w:r w:rsidR="00045438">
        <w:t>case</w:t>
      </w:r>
      <w:r>
        <w:t>.</w:t>
      </w:r>
      <w:r w:rsidR="00173383" w:rsidRPr="00173383">
        <w:t xml:space="preserve"> </w:t>
      </w:r>
      <w:r w:rsidR="000A1F15">
        <w:t xml:space="preserve">The black dashed line indicates the operating model parameter value. </w:t>
      </w:r>
      <w:r w:rsidR="00F72A9A">
        <w:t xml:space="preserve">The estimates from the data scenarios with time-varying were compared against the mean of the distribution from the operating model.  </w:t>
      </w:r>
      <w:r w:rsidR="00970031">
        <w:t xml:space="preserve">The median is denoted by the black lines, the grey boxes cover the </w:t>
      </w:r>
      <w:r w:rsidR="00D82FE7">
        <w:t>25-75% simulation interval</w:t>
      </w:r>
      <w:r w:rsidR="00970031">
        <w:t>, and the boxplot whiskers cover the 95% simulation interval for each assessment year.</w:t>
      </w:r>
    </w:p>
    <w:p w14:paraId="21B27BBC" w14:textId="77777777" w:rsidR="000A4652" w:rsidRDefault="000A4652" w:rsidP="006F38C2">
      <w:pPr>
        <w:spacing w:after="200" w:line="480" w:lineRule="auto"/>
        <w:ind w:firstLine="0"/>
        <w:jc w:val="left"/>
        <w:rPr>
          <w:rFonts w:eastAsiaTheme="majorEastAsia" w:cstheme="majorBidi"/>
          <w:iCs/>
          <w:spacing w:val="15"/>
          <w:sz w:val="20"/>
          <w:szCs w:val="24"/>
        </w:rPr>
      </w:pPr>
      <w:r>
        <w:br w:type="page"/>
      </w:r>
    </w:p>
    <w:p w14:paraId="407EF2AD" w14:textId="673B6F87" w:rsidR="00170CE2" w:rsidRDefault="000A4652" w:rsidP="006F38C2">
      <w:pPr>
        <w:pStyle w:val="Heading1"/>
        <w:spacing w:line="480" w:lineRule="auto"/>
      </w:pPr>
      <w:r>
        <w:lastRenderedPageBreak/>
        <w:t>Appendix A</w:t>
      </w:r>
    </w:p>
    <w:p w14:paraId="3DC50DB1" w14:textId="1489D3EA" w:rsidR="006D46D2" w:rsidRDefault="000A4652" w:rsidP="006F38C2">
      <w:pPr>
        <w:spacing w:line="480" w:lineRule="auto"/>
        <w:ind w:firstLine="0"/>
      </w:pPr>
      <w:r>
        <w:t xml:space="preserve">Additional simulations were conducted to evaluate the impact of only having fishery information versus indices of abundance and length- and age-composition data available from both a fishery-independent survey and </w:t>
      </w:r>
      <w:r w:rsidR="004247C9">
        <w:t xml:space="preserve">a </w:t>
      </w:r>
      <w:r>
        <w:t>fishery.</w:t>
      </w:r>
      <w:r w:rsidR="004247C9">
        <w:t xml:space="preserve">  The operating model generated a highly uncertain survey </w:t>
      </w:r>
      <w:r w:rsidR="007D6536">
        <w:t>(</w:t>
      </w:r>
      <w:r w:rsidR="004247C9">
        <w:t xml:space="preserve">CV = 0.40) </w:t>
      </w:r>
      <w:r w:rsidR="00E0759B">
        <w:t xml:space="preserve">that was conducted on a biennial basis </w:t>
      </w:r>
      <w:r w:rsidR="004247C9">
        <w:t xml:space="preserve">with low length- and age-composition sample sizes, representative of a survey that poorly sampled </w:t>
      </w:r>
      <w:r w:rsidR="007D6536">
        <w:t xml:space="preserve">the simulated stock </w:t>
      </w:r>
      <w:r w:rsidR="004247C9">
        <w:t xml:space="preserve">(e.g. due to habitat and gear restrictions or restricted sampling areas) </w:t>
      </w:r>
      <w:r w:rsidR="006D46D2">
        <w:t>(Fig. A.1)</w:t>
      </w:r>
      <w:r w:rsidR="004247C9">
        <w:t xml:space="preserve">. </w:t>
      </w:r>
      <w:r>
        <w:t xml:space="preserve">  </w:t>
      </w:r>
      <w:r w:rsidR="007D6536">
        <w:t xml:space="preserve">The survey selectivity was assumed to be fixed at an asymptotic shape, selecting fish at smaller sizes relative to the fishery selectivity.  </w:t>
      </w:r>
      <w:r w:rsidR="006D46D2">
        <w:t xml:space="preserve">All other specifications for the fishery within the operating model and the assumptions applied by the estimation method were </w:t>
      </w:r>
      <w:r w:rsidR="00D61482">
        <w:t>the same as</w:t>
      </w:r>
      <w:r w:rsidR="006D46D2">
        <w:t xml:space="preserve"> those detailed in the Material and Methods section.</w:t>
      </w:r>
    </w:p>
    <w:p w14:paraId="4B9B1C23" w14:textId="6776EA60" w:rsidR="003B4396" w:rsidRDefault="006D46D2" w:rsidP="006F38C2">
      <w:pPr>
        <w:spacing w:line="480" w:lineRule="auto"/>
      </w:pPr>
      <w:r>
        <w:t>The estimates of spawning biomass (Fig. A.2</w:t>
      </w:r>
      <w:r w:rsidR="001C2E35">
        <w:t>a-c</w:t>
      </w:r>
      <w:r>
        <w:t>) and relative spawning biomass (Fig. A.3</w:t>
      </w:r>
      <w:r w:rsidR="001C2E35">
        <w:t>a-c</w:t>
      </w:r>
      <w:r>
        <w:t xml:space="preserve">) </w:t>
      </w:r>
      <w:r w:rsidR="00E0759B">
        <w:t xml:space="preserve">for the time-invariant case were </w:t>
      </w:r>
      <w:r w:rsidR="00E0759B" w:rsidRPr="00F920C9">
        <w:t>median unbiased</w:t>
      </w:r>
      <w:r w:rsidR="00E0759B">
        <w:t xml:space="preserve"> at the time of the first assessment in year 50.  The addition of a survey index and composition data </w:t>
      </w:r>
      <w:r w:rsidR="008439E8">
        <w:t>for all data scenar</w:t>
      </w:r>
      <w:r w:rsidR="007D6536">
        <w:t>ios le</w:t>
      </w:r>
      <w:r w:rsidR="008439E8">
        <w:t xml:space="preserve">d to </w:t>
      </w:r>
      <w:r>
        <w:t xml:space="preserve">less </w:t>
      </w:r>
      <w:r w:rsidR="00D82FE7">
        <w:t>among-simulation variability</w:t>
      </w:r>
      <w:r>
        <w:t xml:space="preserve"> and</w:t>
      </w:r>
      <w:r w:rsidR="007D6536">
        <w:t xml:space="preserve"> reduced</w:t>
      </w:r>
      <w:r>
        <w:t xml:space="preserve"> median bias over the management period relative to the simulations without </w:t>
      </w:r>
      <w:r w:rsidR="00364642">
        <w:t>survey</w:t>
      </w:r>
      <w:r>
        <w:t xml:space="preserve"> data (Figs. 4</w:t>
      </w:r>
      <w:r w:rsidR="001C2E35">
        <w:t>a-c</w:t>
      </w:r>
      <w:r>
        <w:t xml:space="preserve"> and 5</w:t>
      </w:r>
      <w:r w:rsidR="001C2E35">
        <w:t>a-c</w:t>
      </w:r>
      <w:r>
        <w:t xml:space="preserve">).   </w:t>
      </w:r>
      <w:r w:rsidR="00F94506">
        <w:t xml:space="preserve">The presence of </w:t>
      </w:r>
      <w:r w:rsidR="00364642">
        <w:t>survey data</w:t>
      </w:r>
      <w:r w:rsidR="00F94506">
        <w:t xml:space="preserve"> when fishery data were eliminated (eliminated data scenario) </w:t>
      </w:r>
      <w:r w:rsidR="00364642">
        <w:t>allowed the</w:t>
      </w:r>
      <w:r w:rsidR="00F94506">
        <w:t xml:space="preserve"> majority of </w:t>
      </w:r>
      <w:r w:rsidR="00364642">
        <w:t xml:space="preserve">the simulated </w:t>
      </w:r>
      <w:r w:rsidR="00F94506">
        <w:t>stock</w:t>
      </w:r>
      <w:r w:rsidR="00364642">
        <w:t>s</w:t>
      </w:r>
      <w:r w:rsidR="00F94506">
        <w:t xml:space="preserve"> being estimated rebuilt by the end of the management period (Fig. A.2c)</w:t>
      </w:r>
      <w:r w:rsidR="00364642">
        <w:t xml:space="preserve"> compared to </w:t>
      </w:r>
      <w:r w:rsidR="007D6536">
        <w:t xml:space="preserve">the </w:t>
      </w:r>
      <w:r w:rsidR="00364642">
        <w:t>large fraction of simulations that failed to be estimated rebuilt when only historical data were available</w:t>
      </w:r>
      <w:r w:rsidR="007D6536">
        <w:t xml:space="preserve"> from the fishery</w:t>
      </w:r>
      <w:r w:rsidR="00364642">
        <w:t xml:space="preserve"> (Fig. 4c)</w:t>
      </w:r>
      <w:r w:rsidR="00F94506">
        <w:t xml:space="preserve">.  </w:t>
      </w:r>
    </w:p>
    <w:p w14:paraId="29B5A09B" w14:textId="6908DC3D" w:rsidR="007A4FC5" w:rsidRDefault="007A4FC5" w:rsidP="006F38C2">
      <w:pPr>
        <w:spacing w:line="480" w:lineRule="auto"/>
      </w:pPr>
      <w:r>
        <w:t>The inclusion of survey data</w:t>
      </w:r>
      <w:r w:rsidR="007D6536">
        <w:t>,</w:t>
      </w:r>
      <w:r>
        <w:t xml:space="preserve"> in addition to fishery data </w:t>
      </w:r>
      <w:r w:rsidR="007D6536">
        <w:t xml:space="preserve">when </w:t>
      </w:r>
      <w:r>
        <w:t xml:space="preserve">time-varying parameters </w:t>
      </w:r>
      <w:r w:rsidR="007D6536">
        <w:t>were present le</w:t>
      </w:r>
      <w:r>
        <w:t xml:space="preserve">d </w:t>
      </w:r>
      <w:r w:rsidR="00EE382B">
        <w:t>reduced the</w:t>
      </w:r>
      <w:r w:rsidR="00D82FE7">
        <w:t xml:space="preserve"> among-simulation </w:t>
      </w:r>
      <w:r w:rsidR="007D6536">
        <w:t>variability in the</w:t>
      </w:r>
      <w:r>
        <w:t xml:space="preserve"> estimates of spawning biomass and relative spawning biomass (Figs. A.2d-f and A.3d-f).  The full data scenario</w:t>
      </w:r>
      <w:r w:rsidR="00AF302B">
        <w:t xml:space="preserve"> </w:t>
      </w:r>
      <w:r>
        <w:t xml:space="preserve">had the lowest RMSE for relative spawning biomass </w:t>
      </w:r>
      <w:r w:rsidR="007D6536">
        <w:t xml:space="preserve">during the early portion of the </w:t>
      </w:r>
      <w:r>
        <w:t>management period</w:t>
      </w:r>
      <w:r w:rsidR="00F84EC6" w:rsidRPr="00F84EC6">
        <w:t xml:space="preserve"> </w:t>
      </w:r>
      <w:r w:rsidR="00F84EC6">
        <w:t xml:space="preserve">for both </w:t>
      </w:r>
      <w:r w:rsidR="00F84EC6">
        <w:lastRenderedPageBreak/>
        <w:t>cases (time-invariant and time-varying),</w:t>
      </w:r>
      <w:r>
        <w:t xml:space="preserve"> when the majority of simulations were rebuilding for both cases (Fig. A.4). However, midway through the management period</w:t>
      </w:r>
      <w:r w:rsidR="007D6536">
        <w:t>,</w:t>
      </w:r>
      <w:r>
        <w:t xml:space="preserve"> after a majority of the simulated stocks had rebuilt and data restrictions were removed</w:t>
      </w:r>
      <w:r w:rsidR="007D6536">
        <w:t>,</w:t>
      </w:r>
      <w:r>
        <w:t xml:space="preserve"> </w:t>
      </w:r>
      <w:r w:rsidR="007D6536">
        <w:t xml:space="preserve">the data scenarios </w:t>
      </w:r>
      <w:r>
        <w:t>resulted in similar RMSE</w:t>
      </w:r>
      <w:r w:rsidR="00AF302B">
        <w:t>s</w:t>
      </w:r>
      <w:r>
        <w:t xml:space="preserve"> (Fig. A.4).  The inclusion of survey data </w:t>
      </w:r>
      <w:r w:rsidR="007D6536">
        <w:t>for all</w:t>
      </w:r>
      <w:r>
        <w:t xml:space="preserve"> data scenarios </w:t>
      </w:r>
      <w:r w:rsidR="007D6536">
        <w:t>resulted in similar estimates</w:t>
      </w:r>
      <w:r>
        <w:t xml:space="preserve"> </w:t>
      </w:r>
      <w:r w:rsidR="007D6536">
        <w:t xml:space="preserve">of the </w:t>
      </w:r>
      <w:r>
        <w:t xml:space="preserve">median number of years to recover to the target biomass, which were similar to the median rebuilding time with the operating model (Table A.1).  </w:t>
      </w:r>
    </w:p>
    <w:p w14:paraId="22A2AD6A" w14:textId="77777777" w:rsidR="003B4396" w:rsidRDefault="003B4396" w:rsidP="006F38C2">
      <w:pPr>
        <w:spacing w:line="480" w:lineRule="auto"/>
      </w:pPr>
    </w:p>
    <w:p w14:paraId="4A6D34FE" w14:textId="77777777" w:rsidR="00024471" w:rsidRDefault="00024471" w:rsidP="006F38C2">
      <w:pPr>
        <w:spacing w:after="200" w:line="480" w:lineRule="auto"/>
        <w:ind w:firstLine="0"/>
        <w:jc w:val="left"/>
        <w:rPr>
          <w:rFonts w:eastAsiaTheme="majorEastAsia" w:cstheme="majorBidi"/>
          <w:iCs/>
          <w:spacing w:val="15"/>
          <w:sz w:val="20"/>
          <w:szCs w:val="24"/>
        </w:rPr>
      </w:pPr>
      <w:r>
        <w:br w:type="page"/>
      </w:r>
    </w:p>
    <w:p w14:paraId="08B2EE14" w14:textId="055DD0BB" w:rsidR="003B4396" w:rsidRDefault="003B4396" w:rsidP="006F38C2">
      <w:pPr>
        <w:pStyle w:val="Subtitle"/>
        <w:spacing w:line="480" w:lineRule="auto"/>
        <w:ind w:firstLine="0"/>
      </w:pPr>
      <w:r>
        <w:lastRenderedPageBreak/>
        <w:t xml:space="preserve">Table A.1 </w:t>
      </w:r>
      <w:r w:rsidR="00EE382B">
        <w:t xml:space="preserve">The median and 90% simulation interval for the estimated number of years needed to rebuild to the target biomass, the operating model number of years needed to rebuild to target biomass, and the number of stocks that failed to rebuild to the target biomass determined by the estimation method (EM) and the operating model (OM) for each case and data scenario.  </w:t>
      </w:r>
    </w:p>
    <w:p w14:paraId="5364327B" w14:textId="77777777" w:rsidR="003B4396" w:rsidRDefault="003B4396" w:rsidP="006F38C2">
      <w:pPr>
        <w:pStyle w:val="Subtitle"/>
        <w:spacing w:line="480" w:lineRule="auto"/>
      </w:pPr>
    </w:p>
    <w:tbl>
      <w:tblPr>
        <w:tblW w:w="8205" w:type="dxa"/>
        <w:tblLook w:val="04A0" w:firstRow="1" w:lastRow="0" w:firstColumn="1" w:lastColumn="0" w:noHBand="0" w:noVBand="1"/>
      </w:tblPr>
      <w:tblGrid>
        <w:gridCol w:w="2807"/>
        <w:gridCol w:w="827"/>
        <w:gridCol w:w="1152"/>
        <w:gridCol w:w="827"/>
        <w:gridCol w:w="1152"/>
        <w:gridCol w:w="720"/>
        <w:gridCol w:w="720"/>
      </w:tblGrid>
      <w:tr w:rsidR="003B4396" w:rsidRPr="00D53FDD" w14:paraId="52132EBD" w14:textId="77777777" w:rsidTr="005201CD">
        <w:trPr>
          <w:trHeight w:val="645"/>
        </w:trPr>
        <w:tc>
          <w:tcPr>
            <w:tcW w:w="2807" w:type="dxa"/>
            <w:tcBorders>
              <w:top w:val="single" w:sz="4" w:space="0" w:color="auto"/>
              <w:left w:val="nil"/>
              <w:bottom w:val="nil"/>
              <w:right w:val="nil"/>
            </w:tcBorders>
            <w:shd w:val="clear" w:color="auto" w:fill="auto"/>
            <w:noWrap/>
            <w:vAlign w:val="bottom"/>
            <w:hideMark/>
          </w:tcPr>
          <w:p w14:paraId="45F181E2" w14:textId="77777777" w:rsidR="003B4396" w:rsidRPr="00D53FDD" w:rsidRDefault="003B4396" w:rsidP="006F38C2">
            <w:pPr>
              <w:spacing w:line="480" w:lineRule="auto"/>
              <w:ind w:firstLine="0"/>
              <w:jc w:val="left"/>
              <w:rPr>
                <w:rFonts w:eastAsia="Times New Roman" w:cs="Times New Roman"/>
                <w:color w:val="000000"/>
                <w:sz w:val="20"/>
                <w:szCs w:val="20"/>
              </w:rPr>
            </w:pPr>
            <w:r w:rsidRPr="00D53FDD">
              <w:rPr>
                <w:rFonts w:eastAsia="Times New Roman" w:cs="Times New Roman"/>
                <w:color w:val="000000"/>
                <w:sz w:val="20"/>
                <w:szCs w:val="20"/>
              </w:rPr>
              <w:t>  </w:t>
            </w:r>
            <w:r>
              <w:rPr>
                <w:rFonts w:eastAsia="Times New Roman" w:cs="Times New Roman"/>
                <w:color w:val="000000"/>
                <w:sz w:val="20"/>
                <w:szCs w:val="20"/>
              </w:rPr>
              <w:t>Selectivity / data scenario</w:t>
            </w:r>
          </w:p>
        </w:tc>
        <w:tc>
          <w:tcPr>
            <w:tcW w:w="1979" w:type="dxa"/>
            <w:gridSpan w:val="2"/>
            <w:tcBorders>
              <w:top w:val="single" w:sz="4" w:space="0" w:color="auto"/>
              <w:left w:val="nil"/>
              <w:bottom w:val="nil"/>
              <w:right w:val="nil"/>
            </w:tcBorders>
            <w:shd w:val="clear" w:color="auto" w:fill="auto"/>
            <w:vAlign w:val="bottom"/>
            <w:hideMark/>
          </w:tcPr>
          <w:p w14:paraId="5D1095D7" w14:textId="77777777" w:rsidR="003B4396" w:rsidRPr="00D53FDD" w:rsidRDefault="003B4396"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Estimated num. of rebuilding years </w:t>
            </w:r>
          </w:p>
        </w:tc>
        <w:tc>
          <w:tcPr>
            <w:tcW w:w="1979" w:type="dxa"/>
            <w:gridSpan w:val="2"/>
            <w:tcBorders>
              <w:top w:val="single" w:sz="4" w:space="0" w:color="auto"/>
              <w:left w:val="nil"/>
              <w:bottom w:val="nil"/>
              <w:right w:val="nil"/>
            </w:tcBorders>
            <w:shd w:val="clear" w:color="auto" w:fill="auto"/>
            <w:vAlign w:val="bottom"/>
            <w:hideMark/>
          </w:tcPr>
          <w:p w14:paraId="605131AB" w14:textId="77777777" w:rsidR="003B4396" w:rsidRPr="00D53FDD" w:rsidRDefault="003B4396"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Operating model num. of rebuilding years</w:t>
            </w:r>
          </w:p>
        </w:tc>
        <w:tc>
          <w:tcPr>
            <w:tcW w:w="1440" w:type="dxa"/>
            <w:gridSpan w:val="2"/>
            <w:tcBorders>
              <w:top w:val="single" w:sz="4" w:space="0" w:color="auto"/>
              <w:left w:val="nil"/>
              <w:bottom w:val="nil"/>
              <w:right w:val="nil"/>
            </w:tcBorders>
            <w:shd w:val="clear" w:color="auto" w:fill="auto"/>
            <w:vAlign w:val="bottom"/>
            <w:hideMark/>
          </w:tcPr>
          <w:p w14:paraId="25EB61C9" w14:textId="77777777" w:rsidR="003B4396" w:rsidRPr="00D53FDD" w:rsidRDefault="003B4396"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Num. </w:t>
            </w:r>
            <w:r>
              <w:rPr>
                <w:rFonts w:eastAsia="Times New Roman" w:cs="Times New Roman"/>
                <w:color w:val="000000"/>
                <w:sz w:val="20"/>
                <w:szCs w:val="20"/>
              </w:rPr>
              <w:t>of stocks that failed to rebuild</w:t>
            </w:r>
          </w:p>
        </w:tc>
      </w:tr>
      <w:tr w:rsidR="003B4396" w:rsidRPr="00D53FDD" w14:paraId="1493FCFE" w14:textId="77777777" w:rsidTr="005201CD">
        <w:trPr>
          <w:trHeight w:val="315"/>
        </w:trPr>
        <w:tc>
          <w:tcPr>
            <w:tcW w:w="2807" w:type="dxa"/>
            <w:tcBorders>
              <w:top w:val="nil"/>
              <w:left w:val="nil"/>
              <w:bottom w:val="double" w:sz="6" w:space="0" w:color="auto"/>
              <w:right w:val="nil"/>
            </w:tcBorders>
            <w:shd w:val="clear" w:color="auto" w:fill="auto"/>
            <w:noWrap/>
            <w:vAlign w:val="bottom"/>
            <w:hideMark/>
          </w:tcPr>
          <w:p w14:paraId="44F4F6E1" w14:textId="77777777" w:rsidR="003B4396" w:rsidRPr="00D53FDD" w:rsidRDefault="003B4396" w:rsidP="006F38C2">
            <w:pPr>
              <w:spacing w:line="480" w:lineRule="auto"/>
              <w:ind w:firstLine="0"/>
              <w:jc w:val="left"/>
              <w:rPr>
                <w:rFonts w:ascii="Calibri" w:eastAsia="Times New Roman" w:hAnsi="Calibri" w:cs="Times New Roman"/>
                <w:color w:val="000000"/>
                <w:sz w:val="20"/>
                <w:szCs w:val="20"/>
              </w:rPr>
            </w:pPr>
            <w:r w:rsidRPr="00D53FDD">
              <w:rPr>
                <w:rFonts w:ascii="Calibri" w:eastAsia="Times New Roman" w:hAnsi="Calibri" w:cs="Times New Roman"/>
                <w:color w:val="000000"/>
                <w:sz w:val="20"/>
                <w:szCs w:val="20"/>
              </w:rPr>
              <w:t> </w:t>
            </w:r>
          </w:p>
        </w:tc>
        <w:tc>
          <w:tcPr>
            <w:tcW w:w="827" w:type="dxa"/>
            <w:tcBorders>
              <w:top w:val="nil"/>
              <w:left w:val="nil"/>
              <w:bottom w:val="double" w:sz="6" w:space="0" w:color="auto"/>
              <w:right w:val="nil"/>
            </w:tcBorders>
            <w:shd w:val="clear" w:color="auto" w:fill="auto"/>
            <w:noWrap/>
            <w:vAlign w:val="bottom"/>
            <w:hideMark/>
          </w:tcPr>
          <w:p w14:paraId="04AFF700" w14:textId="77777777" w:rsidR="003B4396" w:rsidRPr="00D53FDD" w:rsidRDefault="003B4396"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6DA365A2" w14:textId="77777777" w:rsidR="003B4396" w:rsidRPr="00D53FDD" w:rsidRDefault="003B4396"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827" w:type="dxa"/>
            <w:tcBorders>
              <w:top w:val="nil"/>
              <w:left w:val="nil"/>
              <w:bottom w:val="double" w:sz="6" w:space="0" w:color="auto"/>
              <w:right w:val="nil"/>
            </w:tcBorders>
            <w:shd w:val="clear" w:color="auto" w:fill="auto"/>
            <w:noWrap/>
            <w:vAlign w:val="bottom"/>
            <w:hideMark/>
          </w:tcPr>
          <w:p w14:paraId="307EDF41" w14:textId="77777777" w:rsidR="003B4396" w:rsidRPr="00D53FDD" w:rsidRDefault="003B4396"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0E478D91" w14:textId="77777777" w:rsidR="003B4396" w:rsidRPr="00D53FDD" w:rsidRDefault="003B4396"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720" w:type="dxa"/>
            <w:tcBorders>
              <w:top w:val="nil"/>
              <w:left w:val="nil"/>
              <w:bottom w:val="double" w:sz="6" w:space="0" w:color="auto"/>
              <w:right w:val="nil"/>
            </w:tcBorders>
            <w:shd w:val="clear" w:color="auto" w:fill="auto"/>
            <w:noWrap/>
            <w:vAlign w:val="bottom"/>
            <w:hideMark/>
          </w:tcPr>
          <w:p w14:paraId="6A0EBC0E" w14:textId="77777777" w:rsidR="003B4396" w:rsidRPr="00D53FDD" w:rsidRDefault="003B4396"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EM</w:t>
            </w:r>
          </w:p>
        </w:tc>
        <w:tc>
          <w:tcPr>
            <w:tcW w:w="720" w:type="dxa"/>
            <w:tcBorders>
              <w:top w:val="nil"/>
              <w:left w:val="nil"/>
              <w:bottom w:val="double" w:sz="6" w:space="0" w:color="auto"/>
              <w:right w:val="nil"/>
            </w:tcBorders>
            <w:shd w:val="clear" w:color="auto" w:fill="auto"/>
            <w:noWrap/>
            <w:vAlign w:val="bottom"/>
            <w:hideMark/>
          </w:tcPr>
          <w:p w14:paraId="525150C2" w14:textId="77777777" w:rsidR="003B4396" w:rsidRPr="00D53FDD" w:rsidRDefault="003B4396"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OM</w:t>
            </w:r>
          </w:p>
        </w:tc>
      </w:tr>
      <w:tr w:rsidR="003B4396" w:rsidRPr="00D53FDD" w14:paraId="250EB6EB" w14:textId="77777777" w:rsidTr="005201CD">
        <w:trPr>
          <w:trHeight w:val="315"/>
        </w:trPr>
        <w:tc>
          <w:tcPr>
            <w:tcW w:w="2807" w:type="dxa"/>
            <w:tcBorders>
              <w:top w:val="nil"/>
              <w:left w:val="nil"/>
              <w:bottom w:val="nil"/>
              <w:right w:val="nil"/>
            </w:tcBorders>
            <w:shd w:val="clear" w:color="auto" w:fill="auto"/>
            <w:noWrap/>
            <w:vAlign w:val="bottom"/>
            <w:hideMark/>
          </w:tcPr>
          <w:p w14:paraId="0C5D5FF0" w14:textId="77777777" w:rsidR="003B4396" w:rsidRPr="00D53FDD" w:rsidRDefault="003B4396" w:rsidP="006F38C2">
            <w:pPr>
              <w:spacing w:line="480" w:lineRule="auto"/>
              <w:ind w:firstLine="0"/>
              <w:jc w:val="left"/>
              <w:rPr>
                <w:rFonts w:eastAsia="Times New Roman" w:cs="Times New Roman"/>
                <w:color w:val="000000"/>
                <w:sz w:val="20"/>
                <w:szCs w:val="20"/>
              </w:rPr>
            </w:pPr>
            <w:r w:rsidRPr="00D53FDD">
              <w:rPr>
                <w:rFonts w:eastAsia="Times New Roman" w:cs="Times New Roman"/>
                <w:color w:val="000000"/>
                <w:sz w:val="20"/>
                <w:szCs w:val="20"/>
              </w:rPr>
              <w:t>Time-invariant</w:t>
            </w:r>
          </w:p>
        </w:tc>
        <w:tc>
          <w:tcPr>
            <w:tcW w:w="827" w:type="dxa"/>
            <w:tcBorders>
              <w:top w:val="nil"/>
              <w:left w:val="nil"/>
              <w:bottom w:val="nil"/>
              <w:right w:val="nil"/>
            </w:tcBorders>
            <w:shd w:val="clear" w:color="auto" w:fill="auto"/>
            <w:noWrap/>
            <w:vAlign w:val="bottom"/>
            <w:hideMark/>
          </w:tcPr>
          <w:p w14:paraId="75362E7C" w14:textId="77777777" w:rsidR="003B4396" w:rsidRPr="00D53FDD" w:rsidRDefault="003B4396" w:rsidP="006F38C2">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AA24302" w14:textId="77777777" w:rsidR="003B4396" w:rsidRPr="00D53FDD" w:rsidRDefault="003B4396" w:rsidP="006F38C2">
            <w:pPr>
              <w:spacing w:line="480" w:lineRule="auto"/>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7DF17638" w14:textId="77777777" w:rsidR="003B4396" w:rsidRPr="00D53FDD" w:rsidRDefault="003B4396" w:rsidP="006F38C2">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3514206" w14:textId="77777777" w:rsidR="003B4396" w:rsidRPr="00D53FDD" w:rsidRDefault="003B4396" w:rsidP="006F38C2">
            <w:pPr>
              <w:spacing w:line="480" w:lineRule="auto"/>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4F5EA770" w14:textId="77777777" w:rsidR="003B4396" w:rsidRPr="00D53FDD" w:rsidRDefault="003B4396" w:rsidP="006F38C2">
            <w:pPr>
              <w:spacing w:line="480" w:lineRule="auto"/>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7D4A438F" w14:textId="77777777" w:rsidR="003B4396" w:rsidRPr="00D53FDD" w:rsidRDefault="003B4396" w:rsidP="006F38C2">
            <w:pPr>
              <w:spacing w:line="480" w:lineRule="auto"/>
              <w:ind w:firstLine="0"/>
              <w:jc w:val="center"/>
              <w:rPr>
                <w:rFonts w:eastAsia="Times New Roman" w:cs="Times New Roman"/>
                <w:sz w:val="20"/>
                <w:szCs w:val="20"/>
              </w:rPr>
            </w:pPr>
          </w:p>
        </w:tc>
      </w:tr>
      <w:tr w:rsidR="003B4396" w:rsidRPr="00D53FDD" w14:paraId="2C59C94A" w14:textId="77777777" w:rsidTr="005201CD">
        <w:trPr>
          <w:trHeight w:val="300"/>
        </w:trPr>
        <w:tc>
          <w:tcPr>
            <w:tcW w:w="2807" w:type="dxa"/>
            <w:tcBorders>
              <w:top w:val="nil"/>
              <w:left w:val="nil"/>
              <w:bottom w:val="nil"/>
              <w:right w:val="nil"/>
            </w:tcBorders>
            <w:shd w:val="clear" w:color="auto" w:fill="auto"/>
            <w:noWrap/>
            <w:vAlign w:val="bottom"/>
            <w:hideMark/>
          </w:tcPr>
          <w:p w14:paraId="408C137D" w14:textId="77777777" w:rsidR="003B4396" w:rsidRPr="00D53FDD" w:rsidRDefault="003B4396"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827" w:type="dxa"/>
            <w:tcBorders>
              <w:top w:val="nil"/>
              <w:left w:val="nil"/>
              <w:bottom w:val="nil"/>
              <w:right w:val="nil"/>
            </w:tcBorders>
            <w:shd w:val="clear" w:color="auto" w:fill="auto"/>
            <w:noWrap/>
            <w:vAlign w:val="bottom"/>
            <w:hideMark/>
          </w:tcPr>
          <w:p w14:paraId="58D46C23" w14:textId="70586858"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37</w:t>
            </w:r>
          </w:p>
        </w:tc>
        <w:tc>
          <w:tcPr>
            <w:tcW w:w="1152" w:type="dxa"/>
            <w:tcBorders>
              <w:top w:val="nil"/>
              <w:left w:val="nil"/>
              <w:bottom w:val="nil"/>
              <w:right w:val="nil"/>
            </w:tcBorders>
            <w:shd w:val="clear" w:color="auto" w:fill="auto"/>
            <w:noWrap/>
            <w:vAlign w:val="bottom"/>
            <w:hideMark/>
          </w:tcPr>
          <w:p w14:paraId="684570BA" w14:textId="4A6B5AC5"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(18 - 79</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4B026CA2" w14:textId="534E92D7"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39</w:t>
            </w:r>
          </w:p>
        </w:tc>
        <w:tc>
          <w:tcPr>
            <w:tcW w:w="1152" w:type="dxa"/>
            <w:tcBorders>
              <w:top w:val="nil"/>
              <w:left w:val="nil"/>
              <w:bottom w:val="nil"/>
              <w:right w:val="nil"/>
            </w:tcBorders>
            <w:shd w:val="clear" w:color="auto" w:fill="auto"/>
            <w:noWrap/>
            <w:vAlign w:val="bottom"/>
            <w:hideMark/>
          </w:tcPr>
          <w:p w14:paraId="370E4D42" w14:textId="73DCDBDD"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(18 - 79</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3AB69E9D" w14:textId="38614668"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2</w:t>
            </w:r>
          </w:p>
        </w:tc>
        <w:tc>
          <w:tcPr>
            <w:tcW w:w="720" w:type="dxa"/>
            <w:tcBorders>
              <w:top w:val="nil"/>
              <w:left w:val="nil"/>
              <w:bottom w:val="nil"/>
              <w:right w:val="nil"/>
            </w:tcBorders>
            <w:shd w:val="clear" w:color="auto" w:fill="auto"/>
            <w:noWrap/>
            <w:vAlign w:val="bottom"/>
            <w:hideMark/>
          </w:tcPr>
          <w:p w14:paraId="0AEFCB60" w14:textId="018C15EC"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2</w:t>
            </w:r>
          </w:p>
        </w:tc>
      </w:tr>
      <w:tr w:rsidR="003B4396" w:rsidRPr="00D53FDD" w14:paraId="5E6B5C93" w14:textId="77777777" w:rsidTr="005201CD">
        <w:trPr>
          <w:trHeight w:val="300"/>
        </w:trPr>
        <w:tc>
          <w:tcPr>
            <w:tcW w:w="2807" w:type="dxa"/>
            <w:tcBorders>
              <w:top w:val="nil"/>
              <w:left w:val="nil"/>
              <w:bottom w:val="nil"/>
              <w:right w:val="nil"/>
            </w:tcBorders>
            <w:shd w:val="clear" w:color="auto" w:fill="auto"/>
            <w:noWrap/>
            <w:vAlign w:val="bottom"/>
            <w:hideMark/>
          </w:tcPr>
          <w:p w14:paraId="0B8BE431" w14:textId="77777777" w:rsidR="003B4396" w:rsidRPr="00D53FDD" w:rsidRDefault="003B4396"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827" w:type="dxa"/>
            <w:tcBorders>
              <w:top w:val="nil"/>
              <w:left w:val="nil"/>
              <w:bottom w:val="nil"/>
              <w:right w:val="nil"/>
            </w:tcBorders>
            <w:shd w:val="clear" w:color="auto" w:fill="auto"/>
            <w:noWrap/>
            <w:vAlign w:val="bottom"/>
            <w:hideMark/>
          </w:tcPr>
          <w:p w14:paraId="10BDEA25" w14:textId="7B36DAA1"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37</w:t>
            </w:r>
          </w:p>
        </w:tc>
        <w:tc>
          <w:tcPr>
            <w:tcW w:w="1152" w:type="dxa"/>
            <w:tcBorders>
              <w:top w:val="nil"/>
              <w:left w:val="nil"/>
              <w:bottom w:val="nil"/>
              <w:right w:val="nil"/>
            </w:tcBorders>
            <w:shd w:val="clear" w:color="auto" w:fill="auto"/>
            <w:noWrap/>
            <w:vAlign w:val="bottom"/>
            <w:hideMark/>
          </w:tcPr>
          <w:p w14:paraId="60CC45B6" w14:textId="70E629B4"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(19 - 67</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179B40C5" w14:textId="4BFA1BCD"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38</w:t>
            </w:r>
          </w:p>
        </w:tc>
        <w:tc>
          <w:tcPr>
            <w:tcW w:w="1152" w:type="dxa"/>
            <w:tcBorders>
              <w:top w:val="nil"/>
              <w:left w:val="nil"/>
              <w:bottom w:val="nil"/>
              <w:right w:val="nil"/>
            </w:tcBorders>
            <w:shd w:val="clear" w:color="auto" w:fill="auto"/>
            <w:noWrap/>
            <w:vAlign w:val="bottom"/>
            <w:hideMark/>
          </w:tcPr>
          <w:p w14:paraId="3A107D64" w14:textId="4570BD7C"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(16 - 78</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25A7252B" w14:textId="143EDE5F"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0</w:t>
            </w:r>
          </w:p>
        </w:tc>
        <w:tc>
          <w:tcPr>
            <w:tcW w:w="720" w:type="dxa"/>
            <w:tcBorders>
              <w:top w:val="nil"/>
              <w:left w:val="nil"/>
              <w:bottom w:val="nil"/>
              <w:right w:val="nil"/>
            </w:tcBorders>
            <w:shd w:val="clear" w:color="auto" w:fill="auto"/>
            <w:noWrap/>
            <w:vAlign w:val="bottom"/>
            <w:hideMark/>
          </w:tcPr>
          <w:p w14:paraId="1849B32C" w14:textId="7129A648"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4</w:t>
            </w:r>
          </w:p>
        </w:tc>
      </w:tr>
      <w:tr w:rsidR="003B4396" w:rsidRPr="00D53FDD" w14:paraId="1966C93C" w14:textId="77777777" w:rsidTr="005201CD">
        <w:trPr>
          <w:trHeight w:val="300"/>
        </w:trPr>
        <w:tc>
          <w:tcPr>
            <w:tcW w:w="2807" w:type="dxa"/>
            <w:tcBorders>
              <w:top w:val="nil"/>
              <w:left w:val="nil"/>
              <w:bottom w:val="nil"/>
              <w:right w:val="nil"/>
            </w:tcBorders>
            <w:shd w:val="clear" w:color="auto" w:fill="auto"/>
            <w:noWrap/>
            <w:vAlign w:val="bottom"/>
            <w:hideMark/>
          </w:tcPr>
          <w:p w14:paraId="57CB5914" w14:textId="77777777" w:rsidR="003B4396" w:rsidRPr="00D53FDD" w:rsidRDefault="003B4396"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827" w:type="dxa"/>
            <w:tcBorders>
              <w:top w:val="nil"/>
              <w:left w:val="nil"/>
              <w:bottom w:val="nil"/>
              <w:right w:val="nil"/>
            </w:tcBorders>
            <w:shd w:val="clear" w:color="auto" w:fill="auto"/>
            <w:noWrap/>
            <w:vAlign w:val="bottom"/>
            <w:hideMark/>
          </w:tcPr>
          <w:p w14:paraId="2F2540C3" w14:textId="475832FD"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w:t>
            </w:r>
            <w:r w:rsidR="00024471">
              <w:rPr>
                <w:rFonts w:eastAsia="Times New Roman" w:cs="Times New Roman"/>
                <w:color w:val="000000"/>
                <w:sz w:val="20"/>
                <w:szCs w:val="20"/>
              </w:rPr>
              <w:t>7</w:t>
            </w:r>
          </w:p>
        </w:tc>
        <w:tc>
          <w:tcPr>
            <w:tcW w:w="1152" w:type="dxa"/>
            <w:tcBorders>
              <w:top w:val="nil"/>
              <w:left w:val="nil"/>
              <w:bottom w:val="nil"/>
              <w:right w:val="nil"/>
            </w:tcBorders>
            <w:shd w:val="clear" w:color="auto" w:fill="auto"/>
            <w:noWrap/>
            <w:vAlign w:val="bottom"/>
            <w:hideMark/>
          </w:tcPr>
          <w:p w14:paraId="43325347" w14:textId="0E11AD59" w:rsidR="003B4396" w:rsidRPr="00D53FDD" w:rsidRDefault="003B4396" w:rsidP="006F38C2">
            <w:pPr>
              <w:spacing w:line="480" w:lineRule="auto"/>
              <w:ind w:firstLine="0"/>
              <w:rPr>
                <w:rFonts w:eastAsia="Times New Roman" w:cs="Times New Roman"/>
                <w:color w:val="000000"/>
                <w:sz w:val="20"/>
                <w:szCs w:val="20"/>
              </w:rPr>
            </w:pPr>
            <w:r>
              <w:rPr>
                <w:rFonts w:eastAsia="Times New Roman" w:cs="Times New Roman"/>
                <w:color w:val="000000"/>
                <w:sz w:val="20"/>
                <w:szCs w:val="20"/>
              </w:rPr>
              <w:t>(18 -  74</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7CB1ADD8" w14:textId="10FC240E"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38.5</w:t>
            </w:r>
          </w:p>
        </w:tc>
        <w:tc>
          <w:tcPr>
            <w:tcW w:w="1152" w:type="dxa"/>
            <w:tcBorders>
              <w:top w:val="nil"/>
              <w:left w:val="nil"/>
              <w:bottom w:val="nil"/>
              <w:right w:val="nil"/>
            </w:tcBorders>
            <w:shd w:val="clear" w:color="auto" w:fill="auto"/>
            <w:noWrap/>
            <w:vAlign w:val="bottom"/>
            <w:hideMark/>
          </w:tcPr>
          <w:p w14:paraId="47673C9E" w14:textId="745F5D86"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(16 - 84</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5E8D4AB2" w14:textId="22B1B940"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2</w:t>
            </w:r>
          </w:p>
        </w:tc>
        <w:tc>
          <w:tcPr>
            <w:tcW w:w="720" w:type="dxa"/>
            <w:tcBorders>
              <w:top w:val="nil"/>
              <w:left w:val="nil"/>
              <w:bottom w:val="nil"/>
              <w:right w:val="nil"/>
            </w:tcBorders>
            <w:shd w:val="clear" w:color="auto" w:fill="auto"/>
            <w:noWrap/>
            <w:vAlign w:val="bottom"/>
            <w:hideMark/>
          </w:tcPr>
          <w:p w14:paraId="6D776B93" w14:textId="77777777" w:rsidR="003B4396" w:rsidRPr="00D53FDD" w:rsidRDefault="003B4396"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w:t>
            </w:r>
          </w:p>
        </w:tc>
      </w:tr>
      <w:tr w:rsidR="003B4396" w:rsidRPr="00D53FDD" w14:paraId="31F487A7" w14:textId="77777777" w:rsidTr="005201CD">
        <w:trPr>
          <w:trHeight w:val="300"/>
        </w:trPr>
        <w:tc>
          <w:tcPr>
            <w:tcW w:w="2807" w:type="dxa"/>
            <w:tcBorders>
              <w:top w:val="nil"/>
              <w:left w:val="nil"/>
              <w:bottom w:val="nil"/>
              <w:right w:val="nil"/>
            </w:tcBorders>
            <w:shd w:val="clear" w:color="auto" w:fill="auto"/>
            <w:noWrap/>
            <w:vAlign w:val="bottom"/>
            <w:hideMark/>
          </w:tcPr>
          <w:p w14:paraId="1742CCC1" w14:textId="77777777" w:rsidR="003B4396" w:rsidRPr="00D53FDD" w:rsidRDefault="003B4396" w:rsidP="006F38C2">
            <w:pPr>
              <w:spacing w:line="480" w:lineRule="auto"/>
              <w:ind w:firstLine="0"/>
              <w:jc w:val="left"/>
              <w:rPr>
                <w:rFonts w:eastAsia="Times New Roman" w:cs="Times New Roman"/>
                <w:color w:val="000000"/>
                <w:sz w:val="20"/>
                <w:szCs w:val="20"/>
              </w:rPr>
            </w:pPr>
            <w:r w:rsidRPr="00D53FDD">
              <w:rPr>
                <w:rFonts w:eastAsia="Times New Roman" w:cs="Times New Roman"/>
                <w:color w:val="000000"/>
                <w:sz w:val="20"/>
                <w:szCs w:val="20"/>
              </w:rPr>
              <w:t>Time-varying</w:t>
            </w:r>
          </w:p>
        </w:tc>
        <w:tc>
          <w:tcPr>
            <w:tcW w:w="827" w:type="dxa"/>
            <w:tcBorders>
              <w:top w:val="nil"/>
              <w:left w:val="nil"/>
              <w:bottom w:val="nil"/>
              <w:right w:val="nil"/>
            </w:tcBorders>
            <w:shd w:val="clear" w:color="auto" w:fill="auto"/>
            <w:noWrap/>
            <w:vAlign w:val="bottom"/>
            <w:hideMark/>
          </w:tcPr>
          <w:p w14:paraId="78B5C64D" w14:textId="77777777" w:rsidR="003B4396" w:rsidRPr="00D53FDD" w:rsidRDefault="003B4396" w:rsidP="006F38C2">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70856F08" w14:textId="77777777" w:rsidR="003B4396" w:rsidRPr="00D53FDD" w:rsidRDefault="003B4396" w:rsidP="006F38C2">
            <w:pPr>
              <w:spacing w:line="480" w:lineRule="auto"/>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4A0177DF" w14:textId="77777777" w:rsidR="003B4396" w:rsidRPr="00D53FDD" w:rsidRDefault="003B4396" w:rsidP="006F38C2">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5608A7E" w14:textId="77777777" w:rsidR="003B4396" w:rsidRPr="00D53FDD" w:rsidRDefault="003B4396" w:rsidP="006F38C2">
            <w:pPr>
              <w:spacing w:line="480" w:lineRule="auto"/>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53ADCD81" w14:textId="77777777" w:rsidR="003B4396" w:rsidRPr="00D53FDD" w:rsidRDefault="003B4396" w:rsidP="006F38C2">
            <w:pPr>
              <w:spacing w:line="480" w:lineRule="auto"/>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4DB19D83" w14:textId="77777777" w:rsidR="003B4396" w:rsidRPr="00D53FDD" w:rsidRDefault="003B4396" w:rsidP="006F38C2">
            <w:pPr>
              <w:spacing w:line="480" w:lineRule="auto"/>
              <w:ind w:firstLine="0"/>
              <w:jc w:val="left"/>
              <w:rPr>
                <w:rFonts w:eastAsia="Times New Roman" w:cs="Times New Roman"/>
                <w:sz w:val="20"/>
                <w:szCs w:val="20"/>
              </w:rPr>
            </w:pPr>
          </w:p>
        </w:tc>
      </w:tr>
      <w:tr w:rsidR="003B4396" w:rsidRPr="00D53FDD" w14:paraId="0AADE0CE" w14:textId="77777777" w:rsidTr="005201CD">
        <w:trPr>
          <w:trHeight w:val="300"/>
        </w:trPr>
        <w:tc>
          <w:tcPr>
            <w:tcW w:w="2807" w:type="dxa"/>
            <w:tcBorders>
              <w:top w:val="nil"/>
              <w:left w:val="nil"/>
              <w:bottom w:val="nil"/>
              <w:right w:val="nil"/>
            </w:tcBorders>
            <w:shd w:val="clear" w:color="auto" w:fill="auto"/>
            <w:noWrap/>
            <w:vAlign w:val="bottom"/>
            <w:hideMark/>
          </w:tcPr>
          <w:p w14:paraId="0D04DC13" w14:textId="77777777" w:rsidR="003B4396" w:rsidRPr="00D53FDD" w:rsidRDefault="003B4396"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827" w:type="dxa"/>
            <w:tcBorders>
              <w:top w:val="nil"/>
              <w:left w:val="nil"/>
              <w:bottom w:val="nil"/>
              <w:right w:val="nil"/>
            </w:tcBorders>
            <w:shd w:val="clear" w:color="auto" w:fill="auto"/>
            <w:noWrap/>
            <w:vAlign w:val="bottom"/>
            <w:hideMark/>
          </w:tcPr>
          <w:p w14:paraId="0E7B868B" w14:textId="77777777" w:rsidR="003B4396" w:rsidRPr="00D53FDD" w:rsidRDefault="003B4396" w:rsidP="006F38C2">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31</w:t>
            </w:r>
          </w:p>
        </w:tc>
        <w:tc>
          <w:tcPr>
            <w:tcW w:w="1152" w:type="dxa"/>
            <w:tcBorders>
              <w:top w:val="nil"/>
              <w:left w:val="nil"/>
              <w:bottom w:val="nil"/>
              <w:right w:val="nil"/>
            </w:tcBorders>
            <w:shd w:val="clear" w:color="auto" w:fill="auto"/>
            <w:noWrap/>
            <w:vAlign w:val="bottom"/>
            <w:hideMark/>
          </w:tcPr>
          <w:p w14:paraId="33E53A78" w14:textId="1D618DE5"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(13 - 85</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7C00DB5E" w14:textId="4DD8E30B"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41</w:t>
            </w:r>
          </w:p>
        </w:tc>
        <w:tc>
          <w:tcPr>
            <w:tcW w:w="1152" w:type="dxa"/>
            <w:tcBorders>
              <w:top w:val="nil"/>
              <w:left w:val="nil"/>
              <w:bottom w:val="nil"/>
              <w:right w:val="nil"/>
            </w:tcBorders>
            <w:shd w:val="clear" w:color="auto" w:fill="auto"/>
            <w:noWrap/>
            <w:vAlign w:val="bottom"/>
            <w:hideMark/>
          </w:tcPr>
          <w:p w14:paraId="47EC93D1" w14:textId="0AD31C09"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(14 - 85</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59EF9DB4" w14:textId="24BAACDB"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15</w:t>
            </w:r>
          </w:p>
        </w:tc>
        <w:tc>
          <w:tcPr>
            <w:tcW w:w="720" w:type="dxa"/>
            <w:tcBorders>
              <w:top w:val="nil"/>
              <w:left w:val="nil"/>
              <w:bottom w:val="nil"/>
              <w:right w:val="nil"/>
            </w:tcBorders>
            <w:shd w:val="clear" w:color="auto" w:fill="auto"/>
            <w:noWrap/>
            <w:vAlign w:val="bottom"/>
            <w:hideMark/>
          </w:tcPr>
          <w:p w14:paraId="5881E7FE" w14:textId="184B84B0"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w:t>
            </w:r>
          </w:p>
        </w:tc>
      </w:tr>
      <w:tr w:rsidR="003B4396" w:rsidRPr="00D53FDD" w14:paraId="43DF4C20" w14:textId="77777777" w:rsidTr="005201CD">
        <w:trPr>
          <w:trHeight w:val="300"/>
        </w:trPr>
        <w:tc>
          <w:tcPr>
            <w:tcW w:w="2807" w:type="dxa"/>
            <w:tcBorders>
              <w:top w:val="nil"/>
              <w:left w:val="nil"/>
              <w:bottom w:val="nil"/>
              <w:right w:val="nil"/>
            </w:tcBorders>
            <w:shd w:val="clear" w:color="auto" w:fill="auto"/>
            <w:noWrap/>
            <w:vAlign w:val="bottom"/>
            <w:hideMark/>
          </w:tcPr>
          <w:p w14:paraId="4B95F708" w14:textId="77777777" w:rsidR="003B4396" w:rsidRPr="00D53FDD" w:rsidRDefault="003B4396"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827" w:type="dxa"/>
            <w:tcBorders>
              <w:top w:val="nil"/>
              <w:left w:val="nil"/>
              <w:bottom w:val="nil"/>
              <w:right w:val="nil"/>
            </w:tcBorders>
            <w:shd w:val="clear" w:color="auto" w:fill="auto"/>
            <w:noWrap/>
            <w:vAlign w:val="bottom"/>
            <w:hideMark/>
          </w:tcPr>
          <w:p w14:paraId="5332D096" w14:textId="086BEA02"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31</w:t>
            </w:r>
          </w:p>
        </w:tc>
        <w:tc>
          <w:tcPr>
            <w:tcW w:w="1152" w:type="dxa"/>
            <w:tcBorders>
              <w:top w:val="nil"/>
              <w:left w:val="nil"/>
              <w:bottom w:val="nil"/>
              <w:right w:val="nil"/>
            </w:tcBorders>
            <w:shd w:val="clear" w:color="auto" w:fill="auto"/>
            <w:noWrap/>
            <w:vAlign w:val="bottom"/>
            <w:hideMark/>
          </w:tcPr>
          <w:p w14:paraId="5F78ECCC" w14:textId="6DB8208A"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(13 - 85</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3D2133F0" w14:textId="7963A49D"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39</w:t>
            </w:r>
          </w:p>
        </w:tc>
        <w:tc>
          <w:tcPr>
            <w:tcW w:w="1152" w:type="dxa"/>
            <w:tcBorders>
              <w:top w:val="nil"/>
              <w:left w:val="nil"/>
              <w:bottom w:val="nil"/>
              <w:right w:val="nil"/>
            </w:tcBorders>
            <w:shd w:val="clear" w:color="auto" w:fill="auto"/>
            <w:noWrap/>
            <w:vAlign w:val="bottom"/>
            <w:hideMark/>
          </w:tcPr>
          <w:p w14:paraId="3DD25242" w14:textId="3F37F13A"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(13 - 80</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48AA802C" w14:textId="527F73DD"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9</w:t>
            </w:r>
          </w:p>
        </w:tc>
        <w:tc>
          <w:tcPr>
            <w:tcW w:w="720" w:type="dxa"/>
            <w:tcBorders>
              <w:top w:val="nil"/>
              <w:left w:val="nil"/>
              <w:bottom w:val="nil"/>
              <w:right w:val="nil"/>
            </w:tcBorders>
            <w:shd w:val="clear" w:color="auto" w:fill="auto"/>
            <w:noWrap/>
            <w:vAlign w:val="bottom"/>
            <w:hideMark/>
          </w:tcPr>
          <w:p w14:paraId="5003FBCA" w14:textId="76401EAD"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w:t>
            </w:r>
          </w:p>
        </w:tc>
      </w:tr>
      <w:tr w:rsidR="003B4396" w:rsidRPr="00D53FDD" w14:paraId="7622EBEE" w14:textId="77777777" w:rsidTr="005201CD">
        <w:trPr>
          <w:trHeight w:val="300"/>
        </w:trPr>
        <w:tc>
          <w:tcPr>
            <w:tcW w:w="2807" w:type="dxa"/>
            <w:tcBorders>
              <w:top w:val="nil"/>
              <w:left w:val="nil"/>
              <w:bottom w:val="single" w:sz="4" w:space="0" w:color="auto"/>
              <w:right w:val="nil"/>
            </w:tcBorders>
            <w:shd w:val="clear" w:color="auto" w:fill="auto"/>
            <w:noWrap/>
            <w:vAlign w:val="bottom"/>
            <w:hideMark/>
          </w:tcPr>
          <w:p w14:paraId="687835FF" w14:textId="77777777" w:rsidR="003B4396" w:rsidRPr="00D53FDD" w:rsidRDefault="003B4396" w:rsidP="006F38C2">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827" w:type="dxa"/>
            <w:tcBorders>
              <w:top w:val="nil"/>
              <w:left w:val="nil"/>
              <w:bottom w:val="single" w:sz="4" w:space="0" w:color="auto"/>
              <w:right w:val="nil"/>
            </w:tcBorders>
            <w:shd w:val="clear" w:color="auto" w:fill="auto"/>
            <w:noWrap/>
            <w:vAlign w:val="bottom"/>
            <w:hideMark/>
          </w:tcPr>
          <w:p w14:paraId="66BC77B0" w14:textId="636E447F"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31</w:t>
            </w:r>
          </w:p>
        </w:tc>
        <w:tc>
          <w:tcPr>
            <w:tcW w:w="1152" w:type="dxa"/>
            <w:tcBorders>
              <w:top w:val="nil"/>
              <w:left w:val="nil"/>
              <w:bottom w:val="single" w:sz="4" w:space="0" w:color="auto"/>
              <w:right w:val="nil"/>
            </w:tcBorders>
            <w:shd w:val="clear" w:color="auto" w:fill="auto"/>
            <w:noWrap/>
            <w:vAlign w:val="bottom"/>
            <w:hideMark/>
          </w:tcPr>
          <w:p w14:paraId="67488509" w14:textId="26FE8F45"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(13 - 88</w:t>
            </w:r>
            <w:r w:rsidRPr="00D53FDD">
              <w:rPr>
                <w:rFonts w:eastAsia="Times New Roman" w:cs="Times New Roman"/>
                <w:color w:val="000000"/>
                <w:sz w:val="20"/>
                <w:szCs w:val="20"/>
              </w:rPr>
              <w:t>)</w:t>
            </w:r>
          </w:p>
        </w:tc>
        <w:tc>
          <w:tcPr>
            <w:tcW w:w="827" w:type="dxa"/>
            <w:tcBorders>
              <w:top w:val="nil"/>
              <w:left w:val="nil"/>
              <w:bottom w:val="single" w:sz="4" w:space="0" w:color="auto"/>
              <w:right w:val="nil"/>
            </w:tcBorders>
            <w:shd w:val="clear" w:color="auto" w:fill="auto"/>
            <w:noWrap/>
            <w:vAlign w:val="bottom"/>
            <w:hideMark/>
          </w:tcPr>
          <w:p w14:paraId="64248BE6" w14:textId="226207BC"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39</w:t>
            </w:r>
          </w:p>
        </w:tc>
        <w:tc>
          <w:tcPr>
            <w:tcW w:w="1152" w:type="dxa"/>
            <w:tcBorders>
              <w:top w:val="nil"/>
              <w:left w:val="nil"/>
              <w:bottom w:val="single" w:sz="4" w:space="0" w:color="auto"/>
              <w:right w:val="nil"/>
            </w:tcBorders>
            <w:shd w:val="clear" w:color="auto" w:fill="auto"/>
            <w:noWrap/>
            <w:vAlign w:val="bottom"/>
            <w:hideMark/>
          </w:tcPr>
          <w:p w14:paraId="6917EA64" w14:textId="2ED17D72"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(13 - 80</w:t>
            </w:r>
            <w:r w:rsidRPr="00D53FDD">
              <w:rPr>
                <w:rFonts w:eastAsia="Times New Roman" w:cs="Times New Roman"/>
                <w:color w:val="000000"/>
                <w:sz w:val="20"/>
                <w:szCs w:val="20"/>
              </w:rPr>
              <w:t>)</w:t>
            </w:r>
          </w:p>
        </w:tc>
        <w:tc>
          <w:tcPr>
            <w:tcW w:w="720" w:type="dxa"/>
            <w:tcBorders>
              <w:top w:val="nil"/>
              <w:left w:val="nil"/>
              <w:bottom w:val="single" w:sz="4" w:space="0" w:color="auto"/>
              <w:right w:val="nil"/>
            </w:tcBorders>
            <w:shd w:val="clear" w:color="auto" w:fill="auto"/>
            <w:noWrap/>
            <w:vAlign w:val="bottom"/>
            <w:hideMark/>
          </w:tcPr>
          <w:p w14:paraId="5587F77C" w14:textId="0C762762"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8</w:t>
            </w:r>
          </w:p>
        </w:tc>
        <w:tc>
          <w:tcPr>
            <w:tcW w:w="720" w:type="dxa"/>
            <w:tcBorders>
              <w:top w:val="nil"/>
              <w:left w:val="nil"/>
              <w:bottom w:val="single" w:sz="4" w:space="0" w:color="auto"/>
              <w:right w:val="nil"/>
            </w:tcBorders>
            <w:shd w:val="clear" w:color="auto" w:fill="auto"/>
            <w:noWrap/>
            <w:vAlign w:val="bottom"/>
            <w:hideMark/>
          </w:tcPr>
          <w:p w14:paraId="5C2E453C" w14:textId="77DD1D86" w:rsidR="003B4396" w:rsidRPr="00D53FDD" w:rsidRDefault="003B4396" w:rsidP="006F38C2">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w:t>
            </w:r>
          </w:p>
        </w:tc>
      </w:tr>
    </w:tbl>
    <w:p w14:paraId="1550DFB3" w14:textId="12CECD32" w:rsidR="0016763C" w:rsidRDefault="006D46D2" w:rsidP="006F38C2">
      <w:pPr>
        <w:spacing w:line="480" w:lineRule="auto"/>
      </w:pPr>
      <w:r>
        <w:br w:type="page"/>
      </w:r>
    </w:p>
    <w:p w14:paraId="6BA78445" w14:textId="528A3112" w:rsidR="0016763C" w:rsidRDefault="0016763C" w:rsidP="006F38C2">
      <w:pPr>
        <w:spacing w:line="480" w:lineRule="auto"/>
        <w:ind w:firstLine="0"/>
      </w:pPr>
      <w:r w:rsidRPr="0016763C">
        <w:rPr>
          <w:noProof/>
        </w:rPr>
        <w:lastRenderedPageBreak/>
        <w:drawing>
          <wp:inline distT="0" distB="0" distL="0" distR="0" wp14:anchorId="3FBDD20B" wp14:editId="1D086E4A">
            <wp:extent cx="5943600" cy="5943600"/>
            <wp:effectExtent l="0" t="0" r="0" b="0"/>
            <wp:docPr id="17" name="Picture 17" descr="C:\PhD\Chapter3\WriteUp\Plots\DataScenarios_low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PhD\Chapter3\WriteUp\Plots\DataScenarios_lowCV.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5509BE9" w14:textId="11A50BDB" w:rsidR="0016763C" w:rsidRDefault="0016763C" w:rsidP="006F38C2">
      <w:pPr>
        <w:pStyle w:val="Subtitle"/>
        <w:spacing w:line="480" w:lineRule="auto"/>
        <w:ind w:firstLine="0"/>
      </w:pPr>
      <w:r>
        <w:t xml:space="preserve">Figure A.1.  Summary of the data available for each of the data scenarios.  Catches, a fishery independent survey with length- and age-composition data were available </w:t>
      </w:r>
      <w:r w:rsidR="00970031">
        <w:t>for</w:t>
      </w:r>
      <w:r>
        <w:t xml:space="preserve"> all data scenarios.</w:t>
      </w:r>
    </w:p>
    <w:p w14:paraId="572B20B0" w14:textId="50641901" w:rsidR="0016763C" w:rsidRDefault="0016763C" w:rsidP="006F38C2">
      <w:pPr>
        <w:spacing w:line="480" w:lineRule="auto"/>
        <w:ind w:firstLine="0"/>
      </w:pPr>
    </w:p>
    <w:p w14:paraId="7812FEC6" w14:textId="5813BA18" w:rsidR="0016763C" w:rsidRDefault="00A37B20" w:rsidP="006F38C2">
      <w:pPr>
        <w:spacing w:line="480" w:lineRule="auto"/>
        <w:ind w:firstLine="0"/>
      </w:pPr>
      <w:r w:rsidRPr="00A37B20">
        <w:rPr>
          <w:noProof/>
        </w:rPr>
        <w:lastRenderedPageBreak/>
        <w:drawing>
          <wp:inline distT="0" distB="0" distL="0" distR="0" wp14:anchorId="48055FCA" wp14:editId="35500E78">
            <wp:extent cx="5943600" cy="5321524"/>
            <wp:effectExtent l="0" t="0" r="0" b="0"/>
            <wp:docPr id="18" name="Picture 18" descr="C:\PhD\Chapter3\Final_w_survey\Plots\RE_SSB_cu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PhD\Chapter3\Final_w_survey\Plots\RE_SSB_cumm.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943600" cy="5321524"/>
                    </a:xfrm>
                    <a:prstGeom prst="rect">
                      <a:avLst/>
                    </a:prstGeom>
                    <a:noFill/>
                    <a:ln>
                      <a:noFill/>
                    </a:ln>
                  </pic:spPr>
                </pic:pic>
              </a:graphicData>
            </a:graphic>
          </wp:inline>
        </w:drawing>
      </w:r>
    </w:p>
    <w:p w14:paraId="74016E50" w14:textId="7A75DB53" w:rsidR="00A37B20" w:rsidRDefault="0016763C" w:rsidP="006F38C2">
      <w:pPr>
        <w:pStyle w:val="Subtitle"/>
        <w:spacing w:line="480" w:lineRule="auto"/>
        <w:ind w:firstLine="0"/>
      </w:pPr>
      <w:r>
        <w:t>Figure A.2</w:t>
      </w:r>
      <w:r w:rsidR="00A37B20">
        <w:t xml:space="preserve">. </w:t>
      </w:r>
      <w:r w:rsidR="00970031">
        <w:t>Relative error of estimated spawning biomass in each assessment year for each case and data scenario for all simulations (top panel) and the percentage of stocks that had rebuilt to the target biomass during the management period (bottom panel), with data collection consequently returning to historical levels.</w:t>
      </w:r>
      <w:r w:rsidR="00A37B20">
        <w:t xml:space="preserve">  </w:t>
      </w:r>
      <w:r w:rsidR="00970031">
        <w:t>The median is denoted by the black lines, the grey boxes cover the 25-</w:t>
      </w:r>
      <w:r w:rsidR="00EE382B">
        <w:t>75% simulation interval</w:t>
      </w:r>
      <w:r w:rsidR="00970031">
        <w:t>, and the boxplot whiskers cover the 95% simulation interval for each assessment year.</w:t>
      </w:r>
    </w:p>
    <w:p w14:paraId="75C67019" w14:textId="3E173A8D" w:rsidR="0016763C" w:rsidRDefault="0016763C" w:rsidP="006F38C2">
      <w:pPr>
        <w:spacing w:line="480" w:lineRule="auto"/>
        <w:ind w:firstLine="0"/>
      </w:pPr>
    </w:p>
    <w:p w14:paraId="7D5E0E94" w14:textId="70EB4E8A" w:rsidR="0016763C" w:rsidRDefault="00A37B20" w:rsidP="006F38C2">
      <w:pPr>
        <w:spacing w:line="480" w:lineRule="auto"/>
        <w:ind w:firstLine="0"/>
      </w:pPr>
      <w:r w:rsidRPr="00A37B20">
        <w:rPr>
          <w:noProof/>
        </w:rPr>
        <w:lastRenderedPageBreak/>
        <w:drawing>
          <wp:inline distT="0" distB="0" distL="0" distR="0" wp14:anchorId="03479BFD" wp14:editId="4F2C143A">
            <wp:extent cx="5943600" cy="5321524"/>
            <wp:effectExtent l="0" t="0" r="0" b="0"/>
            <wp:docPr id="19" name="Picture 19" descr="C:\PhD\Chapter3\Final_w_survey\Plots\RE_depl_full_cu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PhD\Chapter3\Final_w_survey\Plots\RE_depl_full_cumm.pn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943600" cy="5321524"/>
                    </a:xfrm>
                    <a:prstGeom prst="rect">
                      <a:avLst/>
                    </a:prstGeom>
                    <a:noFill/>
                    <a:ln>
                      <a:noFill/>
                    </a:ln>
                  </pic:spPr>
                </pic:pic>
              </a:graphicData>
            </a:graphic>
          </wp:inline>
        </w:drawing>
      </w:r>
    </w:p>
    <w:p w14:paraId="3EA1924C" w14:textId="0B151504" w:rsidR="0016763C" w:rsidRDefault="0016763C" w:rsidP="006F38C2">
      <w:pPr>
        <w:pStyle w:val="Subtitle"/>
        <w:spacing w:line="480" w:lineRule="auto"/>
        <w:ind w:firstLine="0"/>
      </w:pPr>
      <w:r>
        <w:t>Figure A.3</w:t>
      </w:r>
      <w:r w:rsidR="00AF302B">
        <w:t xml:space="preserve">. </w:t>
      </w:r>
      <w:r w:rsidR="00970031">
        <w:t>Relative error of estimated relative spawning biomass in each assessment year for each case and data scenario for all simulations (top panel) and the percentage of stocks that had rebuilt to the target biomass during the management period (bottom panel), with data collection consequently returning to historical levels.</w:t>
      </w:r>
      <w:r w:rsidR="00AF302B">
        <w:t xml:space="preserve">  </w:t>
      </w:r>
      <w:r w:rsidR="00970031">
        <w:t>The median is denoted by the black lines, the grey boxes cover the 25-</w:t>
      </w:r>
      <w:r w:rsidR="00EE382B">
        <w:t>75% simulation interval</w:t>
      </w:r>
      <w:r w:rsidR="00970031">
        <w:t>, and the boxplot whiskers cover the 95% simulation interval for each assessment year.</w:t>
      </w:r>
    </w:p>
    <w:p w14:paraId="09A1A9F8" w14:textId="5C9A4096" w:rsidR="007A4FC5" w:rsidRDefault="007A4FC5" w:rsidP="006F38C2">
      <w:pPr>
        <w:spacing w:line="480" w:lineRule="auto"/>
      </w:pPr>
    </w:p>
    <w:p w14:paraId="24ACA711" w14:textId="73CFE014" w:rsidR="007A4FC5" w:rsidRDefault="007A4FC5" w:rsidP="006F38C2">
      <w:pPr>
        <w:spacing w:line="480" w:lineRule="auto"/>
      </w:pPr>
      <w:r w:rsidRPr="007A4FC5">
        <w:rPr>
          <w:noProof/>
        </w:rPr>
        <w:lastRenderedPageBreak/>
        <w:drawing>
          <wp:inline distT="0" distB="0" distL="0" distR="0" wp14:anchorId="32AD7228" wp14:editId="0FB72FC8">
            <wp:extent cx="5943600" cy="3104222"/>
            <wp:effectExtent l="0" t="0" r="0" b="1270"/>
            <wp:docPr id="2" name="Picture 2" descr="C:\PhD\Chapter3\Final_w_survey\Plots\RMSE_depl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PhD\Chapter3\Final_w_survey\Plots\RMSE_depl_full.pn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943600" cy="3104222"/>
                    </a:xfrm>
                    <a:prstGeom prst="rect">
                      <a:avLst/>
                    </a:prstGeom>
                    <a:noFill/>
                    <a:ln>
                      <a:noFill/>
                    </a:ln>
                  </pic:spPr>
                </pic:pic>
              </a:graphicData>
            </a:graphic>
          </wp:inline>
        </w:drawing>
      </w:r>
    </w:p>
    <w:p w14:paraId="08D45D00" w14:textId="6C123737" w:rsidR="007A4FC5" w:rsidRPr="007A4FC5" w:rsidRDefault="007A4FC5" w:rsidP="006F38C2">
      <w:pPr>
        <w:pStyle w:val="Subtitle"/>
        <w:spacing w:line="480" w:lineRule="auto"/>
        <w:ind w:firstLine="0"/>
      </w:pPr>
      <w:r>
        <w:t>Figure A.4 The root mean square error about relative spawning biomass in th</w:t>
      </w:r>
      <w:r w:rsidR="00970031">
        <w:t>e assessment year for each case</w:t>
      </w:r>
      <w:r>
        <w:t xml:space="preserve"> and data scenario</w:t>
      </w:r>
      <w:r w:rsidR="007D6536">
        <w:t xml:space="preserve">. </w:t>
      </w:r>
    </w:p>
    <w:sectPr w:rsidR="007A4FC5" w:rsidRPr="007A4FC5" w:rsidSect="00970031">
      <w:pgSz w:w="12240" w:h="15840" w:code="1"/>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Vladlena Gertseva" w:date="2016-08-04T11:35:00Z" w:initials="VG">
    <w:p w14:paraId="27BEFA91" w14:textId="2C9785D7" w:rsidR="006F38C2" w:rsidRDefault="006F38C2">
      <w:pPr>
        <w:pStyle w:val="CommentText"/>
      </w:pPr>
      <w:r>
        <w:rPr>
          <w:rStyle w:val="CommentReference"/>
        </w:rPr>
        <w:annotationRef/>
      </w:r>
      <w:r>
        <w:t>Recommended affiliation format for FRAM</w:t>
      </w:r>
    </w:p>
  </w:comment>
  <w:comment w:id="40" w:author="Vladlena Gertseva" w:date="2016-08-05T13:24:00Z" w:initials="VG">
    <w:p w14:paraId="22A7B64B" w14:textId="0E769659" w:rsidR="00767A70" w:rsidRDefault="00767A70" w:rsidP="00A66889">
      <w:pPr>
        <w:pStyle w:val="CommentText"/>
      </w:pPr>
      <w:r>
        <w:rPr>
          <w:rStyle w:val="CommentReference"/>
        </w:rPr>
        <w:annotationRef/>
      </w:r>
      <w:r>
        <w:t xml:space="preserve">The same </w:t>
      </w:r>
      <w:r w:rsidR="00A66889">
        <w:t>text</w:t>
      </w:r>
      <w:r>
        <w:t xml:space="preserve"> is </w:t>
      </w:r>
      <w:r w:rsidR="00A66889">
        <w:t>in the end of “The operation model” section. To avoid repetition, I would remove it from here and keep it only in “The operation model”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BEFA91" w15:done="0"/>
  <w15:commentEx w15:paraId="22A7B6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10532"/>
    <w:multiLevelType w:val="hybridMultilevel"/>
    <w:tmpl w:val="99640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CA41EF"/>
    <w:multiLevelType w:val="hybridMultilevel"/>
    <w:tmpl w:val="673CDCF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544B1422"/>
    <w:multiLevelType w:val="hybridMultilevel"/>
    <w:tmpl w:val="EEDE56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BD4B14"/>
    <w:multiLevelType w:val="hybridMultilevel"/>
    <w:tmpl w:val="B21ECFC6"/>
    <w:lvl w:ilvl="0" w:tplc="8F808812">
      <w:start w:val="2"/>
      <w:numFmt w:val="bullet"/>
      <w:lvlText w:val="-"/>
      <w:lvlJc w:val="left"/>
      <w:pPr>
        <w:ind w:left="720" w:hanging="360"/>
      </w:pPr>
      <w:rPr>
        <w:rFonts w:ascii="Times New Roman" w:eastAsiaTheme="minorHAnsi"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ladlena Gertseva">
    <w15:presenceInfo w15:providerId="None" w15:userId="Vladlena Gertse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C69"/>
    <w:rsid w:val="00000A33"/>
    <w:rsid w:val="00001800"/>
    <w:rsid w:val="0000237A"/>
    <w:rsid w:val="00002C86"/>
    <w:rsid w:val="0000553A"/>
    <w:rsid w:val="00024471"/>
    <w:rsid w:val="00025426"/>
    <w:rsid w:val="0002633E"/>
    <w:rsid w:val="00030726"/>
    <w:rsid w:val="000361A0"/>
    <w:rsid w:val="000447F8"/>
    <w:rsid w:val="00045438"/>
    <w:rsid w:val="00046AE3"/>
    <w:rsid w:val="000651BD"/>
    <w:rsid w:val="00070047"/>
    <w:rsid w:val="00070D08"/>
    <w:rsid w:val="00071514"/>
    <w:rsid w:val="0007766D"/>
    <w:rsid w:val="0008015D"/>
    <w:rsid w:val="00085C13"/>
    <w:rsid w:val="000873DC"/>
    <w:rsid w:val="00090418"/>
    <w:rsid w:val="00096542"/>
    <w:rsid w:val="0009663C"/>
    <w:rsid w:val="000A1F15"/>
    <w:rsid w:val="000A4652"/>
    <w:rsid w:val="000A6B6D"/>
    <w:rsid w:val="000B687D"/>
    <w:rsid w:val="000B6DFC"/>
    <w:rsid w:val="000C3DB9"/>
    <w:rsid w:val="000D0891"/>
    <w:rsid w:val="000D0C58"/>
    <w:rsid w:val="000D0DDE"/>
    <w:rsid w:val="000E4B79"/>
    <w:rsid w:val="000F7F24"/>
    <w:rsid w:val="00104763"/>
    <w:rsid w:val="0010525D"/>
    <w:rsid w:val="00120292"/>
    <w:rsid w:val="00122B4B"/>
    <w:rsid w:val="00127DBD"/>
    <w:rsid w:val="00137B50"/>
    <w:rsid w:val="0016763C"/>
    <w:rsid w:val="00170CE2"/>
    <w:rsid w:val="00173383"/>
    <w:rsid w:val="0017646F"/>
    <w:rsid w:val="001904E0"/>
    <w:rsid w:val="001920C2"/>
    <w:rsid w:val="001B35A1"/>
    <w:rsid w:val="001B66C6"/>
    <w:rsid w:val="001C10E0"/>
    <w:rsid w:val="001C2E35"/>
    <w:rsid w:val="001C6F10"/>
    <w:rsid w:val="001E5D17"/>
    <w:rsid w:val="001F7782"/>
    <w:rsid w:val="0020012B"/>
    <w:rsid w:val="0020329A"/>
    <w:rsid w:val="0020389E"/>
    <w:rsid w:val="00203C66"/>
    <w:rsid w:val="00203F0E"/>
    <w:rsid w:val="0021145F"/>
    <w:rsid w:val="00220BE0"/>
    <w:rsid w:val="00224767"/>
    <w:rsid w:val="00224C59"/>
    <w:rsid w:val="002330FA"/>
    <w:rsid w:val="0024191A"/>
    <w:rsid w:val="00244508"/>
    <w:rsid w:val="0024660D"/>
    <w:rsid w:val="00251539"/>
    <w:rsid w:val="00252479"/>
    <w:rsid w:val="00261232"/>
    <w:rsid w:val="002639F2"/>
    <w:rsid w:val="00264368"/>
    <w:rsid w:val="002712E1"/>
    <w:rsid w:val="00275061"/>
    <w:rsid w:val="00281173"/>
    <w:rsid w:val="00287193"/>
    <w:rsid w:val="00290BBE"/>
    <w:rsid w:val="00296CB9"/>
    <w:rsid w:val="002A050C"/>
    <w:rsid w:val="002A15E3"/>
    <w:rsid w:val="002A1662"/>
    <w:rsid w:val="002B169B"/>
    <w:rsid w:val="002B4F81"/>
    <w:rsid w:val="002C0888"/>
    <w:rsid w:val="002C12E8"/>
    <w:rsid w:val="002E3462"/>
    <w:rsid w:val="002F0AFD"/>
    <w:rsid w:val="002F6B60"/>
    <w:rsid w:val="002F7CBD"/>
    <w:rsid w:val="003032DE"/>
    <w:rsid w:val="00314AE9"/>
    <w:rsid w:val="00323360"/>
    <w:rsid w:val="0032790F"/>
    <w:rsid w:val="00334E84"/>
    <w:rsid w:val="0033626A"/>
    <w:rsid w:val="00336D25"/>
    <w:rsid w:val="00337C42"/>
    <w:rsid w:val="00346291"/>
    <w:rsid w:val="00354875"/>
    <w:rsid w:val="00361A97"/>
    <w:rsid w:val="00362ECD"/>
    <w:rsid w:val="00364642"/>
    <w:rsid w:val="003760D3"/>
    <w:rsid w:val="00380CB6"/>
    <w:rsid w:val="003851B9"/>
    <w:rsid w:val="003937E7"/>
    <w:rsid w:val="00394EB8"/>
    <w:rsid w:val="00395200"/>
    <w:rsid w:val="00395FCD"/>
    <w:rsid w:val="00396A0F"/>
    <w:rsid w:val="003B1204"/>
    <w:rsid w:val="003B4396"/>
    <w:rsid w:val="003B4EFB"/>
    <w:rsid w:val="003C6EDD"/>
    <w:rsid w:val="003E6B88"/>
    <w:rsid w:val="003F51BA"/>
    <w:rsid w:val="00407707"/>
    <w:rsid w:val="00421E07"/>
    <w:rsid w:val="004247C9"/>
    <w:rsid w:val="00426E8C"/>
    <w:rsid w:val="00433C11"/>
    <w:rsid w:val="004371B1"/>
    <w:rsid w:val="00442112"/>
    <w:rsid w:val="004449E2"/>
    <w:rsid w:val="00454658"/>
    <w:rsid w:val="00466591"/>
    <w:rsid w:val="00470E68"/>
    <w:rsid w:val="004717E7"/>
    <w:rsid w:val="00471F66"/>
    <w:rsid w:val="00474F9D"/>
    <w:rsid w:val="004755C6"/>
    <w:rsid w:val="00476895"/>
    <w:rsid w:val="004829F8"/>
    <w:rsid w:val="00492AAB"/>
    <w:rsid w:val="004969D1"/>
    <w:rsid w:val="004A043E"/>
    <w:rsid w:val="004A0709"/>
    <w:rsid w:val="004B1156"/>
    <w:rsid w:val="004B7107"/>
    <w:rsid w:val="004C291F"/>
    <w:rsid w:val="004C3522"/>
    <w:rsid w:val="004C4260"/>
    <w:rsid w:val="004D3650"/>
    <w:rsid w:val="00507A01"/>
    <w:rsid w:val="0051629E"/>
    <w:rsid w:val="005201CD"/>
    <w:rsid w:val="00531FDC"/>
    <w:rsid w:val="00536ED9"/>
    <w:rsid w:val="0054281D"/>
    <w:rsid w:val="005443A6"/>
    <w:rsid w:val="005601F7"/>
    <w:rsid w:val="005740E2"/>
    <w:rsid w:val="005834C1"/>
    <w:rsid w:val="00591C70"/>
    <w:rsid w:val="00592025"/>
    <w:rsid w:val="005A00A8"/>
    <w:rsid w:val="005A27BD"/>
    <w:rsid w:val="005A737D"/>
    <w:rsid w:val="005B315D"/>
    <w:rsid w:val="005B664F"/>
    <w:rsid w:val="005C161B"/>
    <w:rsid w:val="005C7881"/>
    <w:rsid w:val="005D0493"/>
    <w:rsid w:val="005D7BD0"/>
    <w:rsid w:val="005D7DBD"/>
    <w:rsid w:val="005E31EE"/>
    <w:rsid w:val="005E5540"/>
    <w:rsid w:val="005E560A"/>
    <w:rsid w:val="0060246C"/>
    <w:rsid w:val="00603025"/>
    <w:rsid w:val="00632451"/>
    <w:rsid w:val="00642CEC"/>
    <w:rsid w:val="006445AF"/>
    <w:rsid w:val="00647B65"/>
    <w:rsid w:val="00653CFF"/>
    <w:rsid w:val="00657831"/>
    <w:rsid w:val="00663A70"/>
    <w:rsid w:val="00670AD4"/>
    <w:rsid w:val="00673D76"/>
    <w:rsid w:val="00677B6C"/>
    <w:rsid w:val="0068017E"/>
    <w:rsid w:val="0068285D"/>
    <w:rsid w:val="00684595"/>
    <w:rsid w:val="00692EA3"/>
    <w:rsid w:val="0069712D"/>
    <w:rsid w:val="006A2AE1"/>
    <w:rsid w:val="006B163B"/>
    <w:rsid w:val="006B5F9C"/>
    <w:rsid w:val="006B7F6A"/>
    <w:rsid w:val="006D46D2"/>
    <w:rsid w:val="006D6C16"/>
    <w:rsid w:val="006F38C2"/>
    <w:rsid w:val="006F656A"/>
    <w:rsid w:val="007059F3"/>
    <w:rsid w:val="0071202B"/>
    <w:rsid w:val="007125A0"/>
    <w:rsid w:val="0071496B"/>
    <w:rsid w:val="00715266"/>
    <w:rsid w:val="0071587B"/>
    <w:rsid w:val="00717846"/>
    <w:rsid w:val="007204E4"/>
    <w:rsid w:val="00722BE8"/>
    <w:rsid w:val="00727956"/>
    <w:rsid w:val="0073350A"/>
    <w:rsid w:val="00733653"/>
    <w:rsid w:val="00752784"/>
    <w:rsid w:val="00754C3E"/>
    <w:rsid w:val="00755CA5"/>
    <w:rsid w:val="00761F3B"/>
    <w:rsid w:val="00762436"/>
    <w:rsid w:val="00767A70"/>
    <w:rsid w:val="0077077A"/>
    <w:rsid w:val="0077258C"/>
    <w:rsid w:val="0077368C"/>
    <w:rsid w:val="00775A51"/>
    <w:rsid w:val="00784E15"/>
    <w:rsid w:val="00787F79"/>
    <w:rsid w:val="007A0568"/>
    <w:rsid w:val="007A0FDB"/>
    <w:rsid w:val="007A4BF3"/>
    <w:rsid w:val="007A4FC5"/>
    <w:rsid w:val="007C5E14"/>
    <w:rsid w:val="007D1858"/>
    <w:rsid w:val="007D4593"/>
    <w:rsid w:val="007D6536"/>
    <w:rsid w:val="007E3286"/>
    <w:rsid w:val="007E47B3"/>
    <w:rsid w:val="007E47CA"/>
    <w:rsid w:val="007F1615"/>
    <w:rsid w:val="007F22CB"/>
    <w:rsid w:val="00802A49"/>
    <w:rsid w:val="00810946"/>
    <w:rsid w:val="00822D22"/>
    <w:rsid w:val="00823F20"/>
    <w:rsid w:val="00825981"/>
    <w:rsid w:val="008439E8"/>
    <w:rsid w:val="00845F60"/>
    <w:rsid w:val="00850E57"/>
    <w:rsid w:val="00852590"/>
    <w:rsid w:val="008577AB"/>
    <w:rsid w:val="0086285E"/>
    <w:rsid w:val="00870505"/>
    <w:rsid w:val="008715D5"/>
    <w:rsid w:val="008738EF"/>
    <w:rsid w:val="0088414C"/>
    <w:rsid w:val="00885ACC"/>
    <w:rsid w:val="00891142"/>
    <w:rsid w:val="00892332"/>
    <w:rsid w:val="008A196E"/>
    <w:rsid w:val="008A5D1A"/>
    <w:rsid w:val="008A71A3"/>
    <w:rsid w:val="008A7788"/>
    <w:rsid w:val="008B3258"/>
    <w:rsid w:val="008B40FE"/>
    <w:rsid w:val="008C7087"/>
    <w:rsid w:val="008E316E"/>
    <w:rsid w:val="008E7882"/>
    <w:rsid w:val="008F37BB"/>
    <w:rsid w:val="00902951"/>
    <w:rsid w:val="0090296F"/>
    <w:rsid w:val="00906899"/>
    <w:rsid w:val="00906C93"/>
    <w:rsid w:val="00907E43"/>
    <w:rsid w:val="00914317"/>
    <w:rsid w:val="009170C8"/>
    <w:rsid w:val="00921453"/>
    <w:rsid w:val="00922D8A"/>
    <w:rsid w:val="00936FF3"/>
    <w:rsid w:val="00942875"/>
    <w:rsid w:val="009512C1"/>
    <w:rsid w:val="00953ED2"/>
    <w:rsid w:val="0096212D"/>
    <w:rsid w:val="00970031"/>
    <w:rsid w:val="0097415C"/>
    <w:rsid w:val="00986617"/>
    <w:rsid w:val="009907A5"/>
    <w:rsid w:val="00994201"/>
    <w:rsid w:val="009943E5"/>
    <w:rsid w:val="0099463A"/>
    <w:rsid w:val="009A0E1D"/>
    <w:rsid w:val="009A3AC4"/>
    <w:rsid w:val="009A6DFD"/>
    <w:rsid w:val="009A7634"/>
    <w:rsid w:val="009B16E9"/>
    <w:rsid w:val="009B1750"/>
    <w:rsid w:val="009C2ED2"/>
    <w:rsid w:val="009C359A"/>
    <w:rsid w:val="009D4CC7"/>
    <w:rsid w:val="009E27EB"/>
    <w:rsid w:val="009E56CA"/>
    <w:rsid w:val="009E7446"/>
    <w:rsid w:val="009F0784"/>
    <w:rsid w:val="009F0EBE"/>
    <w:rsid w:val="009F24EC"/>
    <w:rsid w:val="00A02B05"/>
    <w:rsid w:val="00A15B80"/>
    <w:rsid w:val="00A161AD"/>
    <w:rsid w:val="00A26E06"/>
    <w:rsid w:val="00A32D4F"/>
    <w:rsid w:val="00A32F5D"/>
    <w:rsid w:val="00A37B20"/>
    <w:rsid w:val="00A47F5E"/>
    <w:rsid w:val="00A520FC"/>
    <w:rsid w:val="00A6292D"/>
    <w:rsid w:val="00A66889"/>
    <w:rsid w:val="00A70841"/>
    <w:rsid w:val="00A70C64"/>
    <w:rsid w:val="00A76FAF"/>
    <w:rsid w:val="00A874ED"/>
    <w:rsid w:val="00A93208"/>
    <w:rsid w:val="00AA1235"/>
    <w:rsid w:val="00AA1B36"/>
    <w:rsid w:val="00AB5638"/>
    <w:rsid w:val="00AB7725"/>
    <w:rsid w:val="00AC24B5"/>
    <w:rsid w:val="00AC7C6C"/>
    <w:rsid w:val="00AE595E"/>
    <w:rsid w:val="00AF302B"/>
    <w:rsid w:val="00AF3AF1"/>
    <w:rsid w:val="00B13347"/>
    <w:rsid w:val="00B16A3C"/>
    <w:rsid w:val="00B209A4"/>
    <w:rsid w:val="00B21733"/>
    <w:rsid w:val="00B2210D"/>
    <w:rsid w:val="00B42E5E"/>
    <w:rsid w:val="00B51811"/>
    <w:rsid w:val="00B571AF"/>
    <w:rsid w:val="00B64B50"/>
    <w:rsid w:val="00B669B2"/>
    <w:rsid w:val="00B67A0E"/>
    <w:rsid w:val="00B74597"/>
    <w:rsid w:val="00B76650"/>
    <w:rsid w:val="00B77214"/>
    <w:rsid w:val="00B849DD"/>
    <w:rsid w:val="00BA45FE"/>
    <w:rsid w:val="00BB6A3C"/>
    <w:rsid w:val="00BC0706"/>
    <w:rsid w:val="00BC318F"/>
    <w:rsid w:val="00BC5743"/>
    <w:rsid w:val="00BC61CD"/>
    <w:rsid w:val="00BC623B"/>
    <w:rsid w:val="00BC6454"/>
    <w:rsid w:val="00BD0D89"/>
    <w:rsid w:val="00BD3CC6"/>
    <w:rsid w:val="00BD3DCA"/>
    <w:rsid w:val="00BD483A"/>
    <w:rsid w:val="00BF527B"/>
    <w:rsid w:val="00BF6978"/>
    <w:rsid w:val="00BF7196"/>
    <w:rsid w:val="00C02BCC"/>
    <w:rsid w:val="00C050FF"/>
    <w:rsid w:val="00C051C6"/>
    <w:rsid w:val="00C1029F"/>
    <w:rsid w:val="00C14BF3"/>
    <w:rsid w:val="00C150EB"/>
    <w:rsid w:val="00C3126A"/>
    <w:rsid w:val="00C31705"/>
    <w:rsid w:val="00C31C81"/>
    <w:rsid w:val="00C321EE"/>
    <w:rsid w:val="00C344F6"/>
    <w:rsid w:val="00C36837"/>
    <w:rsid w:val="00C437A1"/>
    <w:rsid w:val="00C43B20"/>
    <w:rsid w:val="00C43B74"/>
    <w:rsid w:val="00C46406"/>
    <w:rsid w:val="00C628E7"/>
    <w:rsid w:val="00C643F9"/>
    <w:rsid w:val="00C70020"/>
    <w:rsid w:val="00C76537"/>
    <w:rsid w:val="00C84C2F"/>
    <w:rsid w:val="00C868D1"/>
    <w:rsid w:val="00C95C69"/>
    <w:rsid w:val="00CA3F76"/>
    <w:rsid w:val="00CB1F37"/>
    <w:rsid w:val="00CB209C"/>
    <w:rsid w:val="00CB3FD1"/>
    <w:rsid w:val="00CD16A1"/>
    <w:rsid w:val="00CD1900"/>
    <w:rsid w:val="00CD68D0"/>
    <w:rsid w:val="00CD6F15"/>
    <w:rsid w:val="00CE2A41"/>
    <w:rsid w:val="00CE5D9C"/>
    <w:rsid w:val="00CE5E75"/>
    <w:rsid w:val="00CF48EA"/>
    <w:rsid w:val="00CF5D3B"/>
    <w:rsid w:val="00D03C4F"/>
    <w:rsid w:val="00D066D7"/>
    <w:rsid w:val="00D140F3"/>
    <w:rsid w:val="00D20FF7"/>
    <w:rsid w:val="00D21D21"/>
    <w:rsid w:val="00D249FE"/>
    <w:rsid w:val="00D25749"/>
    <w:rsid w:val="00D35258"/>
    <w:rsid w:val="00D3588F"/>
    <w:rsid w:val="00D439D1"/>
    <w:rsid w:val="00D53254"/>
    <w:rsid w:val="00D53FDD"/>
    <w:rsid w:val="00D61482"/>
    <w:rsid w:val="00D82FE7"/>
    <w:rsid w:val="00D941A9"/>
    <w:rsid w:val="00DA2842"/>
    <w:rsid w:val="00DA6237"/>
    <w:rsid w:val="00DA634B"/>
    <w:rsid w:val="00DB28C3"/>
    <w:rsid w:val="00DB36F7"/>
    <w:rsid w:val="00DB4F95"/>
    <w:rsid w:val="00DC79E1"/>
    <w:rsid w:val="00DD0A28"/>
    <w:rsid w:val="00DD207A"/>
    <w:rsid w:val="00DD7BF1"/>
    <w:rsid w:val="00DE0025"/>
    <w:rsid w:val="00DE4E0E"/>
    <w:rsid w:val="00DE5A45"/>
    <w:rsid w:val="00DF1A5A"/>
    <w:rsid w:val="00E019C1"/>
    <w:rsid w:val="00E0300F"/>
    <w:rsid w:val="00E05204"/>
    <w:rsid w:val="00E05B18"/>
    <w:rsid w:val="00E06B66"/>
    <w:rsid w:val="00E0759B"/>
    <w:rsid w:val="00E1239E"/>
    <w:rsid w:val="00E20DFD"/>
    <w:rsid w:val="00E2227C"/>
    <w:rsid w:val="00E234B6"/>
    <w:rsid w:val="00E23B05"/>
    <w:rsid w:val="00E43C22"/>
    <w:rsid w:val="00E46678"/>
    <w:rsid w:val="00E543D9"/>
    <w:rsid w:val="00E549A0"/>
    <w:rsid w:val="00E70B9A"/>
    <w:rsid w:val="00E81AEC"/>
    <w:rsid w:val="00EA3249"/>
    <w:rsid w:val="00EA401A"/>
    <w:rsid w:val="00EB2743"/>
    <w:rsid w:val="00ED5761"/>
    <w:rsid w:val="00EE382B"/>
    <w:rsid w:val="00EE7AA2"/>
    <w:rsid w:val="00EF1D50"/>
    <w:rsid w:val="00EF6C6C"/>
    <w:rsid w:val="00F05A2C"/>
    <w:rsid w:val="00F11767"/>
    <w:rsid w:val="00F1544A"/>
    <w:rsid w:val="00F21BC0"/>
    <w:rsid w:val="00F41C31"/>
    <w:rsid w:val="00F42611"/>
    <w:rsid w:val="00F45950"/>
    <w:rsid w:val="00F525A1"/>
    <w:rsid w:val="00F6300E"/>
    <w:rsid w:val="00F64184"/>
    <w:rsid w:val="00F66E4E"/>
    <w:rsid w:val="00F72A9A"/>
    <w:rsid w:val="00F84EC6"/>
    <w:rsid w:val="00F9025E"/>
    <w:rsid w:val="00F920C9"/>
    <w:rsid w:val="00F93380"/>
    <w:rsid w:val="00F94506"/>
    <w:rsid w:val="00FA2493"/>
    <w:rsid w:val="00FA3683"/>
    <w:rsid w:val="00FB411D"/>
    <w:rsid w:val="00FB4A4C"/>
    <w:rsid w:val="00FB7522"/>
    <w:rsid w:val="00FC2A2B"/>
    <w:rsid w:val="00FC6DDB"/>
    <w:rsid w:val="00FE5B0C"/>
    <w:rsid w:val="00FF0E5A"/>
    <w:rsid w:val="00FF5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96063"/>
  <w15:docId w15:val="{1CC68832-C1CC-462E-87E8-37AB8014C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1705"/>
    <w:pPr>
      <w:spacing w:after="0" w:line="240" w:lineRule="auto"/>
      <w:ind w:firstLine="360"/>
      <w:jc w:val="both"/>
    </w:pPr>
    <w:rPr>
      <w:rFonts w:ascii="Times New Roman" w:hAnsi="Times New Roman"/>
      <w:sz w:val="24"/>
    </w:rPr>
  </w:style>
  <w:style w:type="paragraph" w:styleId="Heading1">
    <w:name w:val="heading 1"/>
    <w:basedOn w:val="Normal"/>
    <w:next w:val="Normal"/>
    <w:link w:val="Heading1Char"/>
    <w:uiPriority w:val="9"/>
    <w:qFormat/>
    <w:rsid w:val="00F42611"/>
    <w:pPr>
      <w:keepNext/>
      <w:keepLines/>
      <w:spacing w:before="240"/>
      <w:ind w:firstLine="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F42611"/>
    <w:pPr>
      <w:keepNext/>
      <w:keepLines/>
      <w:spacing w:before="240"/>
      <w:ind w:firstLine="0"/>
      <w:outlineLvl w:val="1"/>
    </w:pPr>
    <w:rPr>
      <w:rFonts w:eastAsiaTheme="majorEastAsia" w:cstheme="majorBidi"/>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95C69"/>
    <w:rPr>
      <w:sz w:val="16"/>
      <w:szCs w:val="16"/>
    </w:rPr>
  </w:style>
  <w:style w:type="paragraph" w:styleId="CommentText">
    <w:name w:val="annotation text"/>
    <w:basedOn w:val="Normal"/>
    <w:link w:val="CommentTextChar"/>
    <w:uiPriority w:val="99"/>
    <w:semiHidden/>
    <w:unhideWhenUsed/>
    <w:rsid w:val="00C95C69"/>
    <w:rPr>
      <w:sz w:val="20"/>
      <w:szCs w:val="20"/>
    </w:rPr>
  </w:style>
  <w:style w:type="character" w:customStyle="1" w:styleId="CommentTextChar">
    <w:name w:val="Comment Text Char"/>
    <w:basedOn w:val="DefaultParagraphFont"/>
    <w:link w:val="CommentText"/>
    <w:uiPriority w:val="99"/>
    <w:semiHidden/>
    <w:rsid w:val="00C95C69"/>
    <w:rPr>
      <w:rFonts w:ascii="Times New Roman" w:hAnsi="Times New Roman"/>
      <w:sz w:val="20"/>
      <w:szCs w:val="20"/>
    </w:rPr>
  </w:style>
  <w:style w:type="paragraph" w:styleId="BalloonText">
    <w:name w:val="Balloon Text"/>
    <w:basedOn w:val="Normal"/>
    <w:link w:val="BalloonTextChar"/>
    <w:uiPriority w:val="99"/>
    <w:semiHidden/>
    <w:unhideWhenUsed/>
    <w:rsid w:val="00C95C69"/>
    <w:rPr>
      <w:rFonts w:ascii="Tahoma" w:hAnsi="Tahoma" w:cs="Tahoma"/>
      <w:sz w:val="16"/>
      <w:szCs w:val="16"/>
    </w:rPr>
  </w:style>
  <w:style w:type="character" w:customStyle="1" w:styleId="BalloonTextChar">
    <w:name w:val="Balloon Text Char"/>
    <w:basedOn w:val="DefaultParagraphFont"/>
    <w:link w:val="BalloonText"/>
    <w:uiPriority w:val="99"/>
    <w:semiHidden/>
    <w:rsid w:val="00C95C69"/>
    <w:rPr>
      <w:rFonts w:ascii="Tahoma" w:hAnsi="Tahoma" w:cs="Tahoma"/>
      <w:sz w:val="16"/>
      <w:szCs w:val="16"/>
    </w:rPr>
  </w:style>
  <w:style w:type="character" w:customStyle="1" w:styleId="Heading1Char">
    <w:name w:val="Heading 1 Char"/>
    <w:basedOn w:val="DefaultParagraphFont"/>
    <w:link w:val="Heading1"/>
    <w:uiPriority w:val="9"/>
    <w:rsid w:val="00F42611"/>
    <w:rPr>
      <w:rFonts w:ascii="Times New Roman" w:eastAsiaTheme="majorEastAsia" w:hAnsi="Times New Roman" w:cstheme="majorBidi"/>
      <w:b/>
      <w:bCs/>
      <w:sz w:val="28"/>
      <w:szCs w:val="28"/>
    </w:rPr>
  </w:style>
  <w:style w:type="paragraph" w:customStyle="1" w:styleId="CorrespondingAuthors">
    <w:name w:val="Corresponding Authors"/>
    <w:basedOn w:val="Normal"/>
    <w:rsid w:val="00C95C69"/>
    <w:pPr>
      <w:ind w:firstLine="0"/>
    </w:pPr>
    <w:rPr>
      <w:rFonts w:eastAsia="Times New Roman"/>
      <w:sz w:val="20"/>
      <w:szCs w:val="18"/>
    </w:rPr>
  </w:style>
  <w:style w:type="character" w:styleId="Hyperlink">
    <w:name w:val="Hyperlink"/>
    <w:basedOn w:val="DefaultParagraphFont"/>
    <w:uiPriority w:val="99"/>
    <w:unhideWhenUsed/>
    <w:rsid w:val="00C95C69"/>
    <w:rPr>
      <w:color w:val="0000FF" w:themeColor="hyperlink"/>
      <w:u w:val="single"/>
    </w:rPr>
  </w:style>
  <w:style w:type="character" w:styleId="LineNumber">
    <w:name w:val="line number"/>
    <w:basedOn w:val="DefaultParagraphFont"/>
    <w:uiPriority w:val="99"/>
    <w:semiHidden/>
    <w:unhideWhenUsed/>
    <w:rsid w:val="00F05A2C"/>
  </w:style>
  <w:style w:type="paragraph" w:styleId="CommentSubject">
    <w:name w:val="annotation subject"/>
    <w:basedOn w:val="CommentText"/>
    <w:next w:val="CommentText"/>
    <w:link w:val="CommentSubjectChar"/>
    <w:uiPriority w:val="99"/>
    <w:semiHidden/>
    <w:unhideWhenUsed/>
    <w:rsid w:val="001920C2"/>
    <w:rPr>
      <w:b/>
      <w:bCs/>
    </w:rPr>
  </w:style>
  <w:style w:type="character" w:customStyle="1" w:styleId="CommentSubjectChar">
    <w:name w:val="Comment Subject Char"/>
    <w:basedOn w:val="CommentTextChar"/>
    <w:link w:val="CommentSubject"/>
    <w:uiPriority w:val="99"/>
    <w:semiHidden/>
    <w:rsid w:val="001920C2"/>
    <w:rPr>
      <w:rFonts w:ascii="Times New Roman" w:hAnsi="Times New Roman"/>
      <w:b/>
      <w:bCs/>
      <w:sz w:val="20"/>
      <w:szCs w:val="20"/>
    </w:rPr>
  </w:style>
  <w:style w:type="character" w:customStyle="1" w:styleId="Heading2Char">
    <w:name w:val="Heading 2 Char"/>
    <w:basedOn w:val="DefaultParagraphFont"/>
    <w:link w:val="Heading2"/>
    <w:uiPriority w:val="9"/>
    <w:rsid w:val="00F42611"/>
    <w:rPr>
      <w:rFonts w:ascii="Times New Roman" w:eastAsiaTheme="majorEastAsia" w:hAnsi="Times New Roman" w:cstheme="majorBidi"/>
      <w:bCs/>
      <w:i/>
      <w:sz w:val="24"/>
      <w:szCs w:val="26"/>
    </w:rPr>
  </w:style>
  <w:style w:type="paragraph" w:customStyle="1" w:styleId="Equations">
    <w:name w:val="Equations"/>
    <w:basedOn w:val="Normal"/>
    <w:qFormat/>
    <w:rsid w:val="00F42611"/>
    <w:pPr>
      <w:spacing w:before="240" w:after="240"/>
      <w:ind w:firstLine="0"/>
      <w:jc w:val="right"/>
    </w:pPr>
  </w:style>
  <w:style w:type="table" w:customStyle="1" w:styleId="TableGrid1">
    <w:name w:val="Table Grid1"/>
    <w:basedOn w:val="TableNormal"/>
    <w:next w:val="TableGrid"/>
    <w:uiPriority w:val="59"/>
    <w:rsid w:val="000A6B6D"/>
    <w:pPr>
      <w:spacing w:line="240" w:lineRule="auto"/>
    </w:pPr>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0A6B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8015D"/>
    <w:rPr>
      <w:color w:val="808080"/>
    </w:rPr>
  </w:style>
  <w:style w:type="paragraph" w:customStyle="1" w:styleId="References">
    <w:name w:val="References"/>
    <w:basedOn w:val="Normal"/>
    <w:link w:val="ReferencesChar"/>
    <w:qFormat/>
    <w:rsid w:val="002A15E3"/>
    <w:pPr>
      <w:spacing w:before="120"/>
      <w:ind w:left="720" w:hanging="720"/>
      <w:jc w:val="left"/>
    </w:pPr>
  </w:style>
  <w:style w:type="character" w:customStyle="1" w:styleId="ReferencesChar">
    <w:name w:val="References Char"/>
    <w:basedOn w:val="DefaultParagraphFont"/>
    <w:link w:val="References"/>
    <w:rsid w:val="002A15E3"/>
    <w:rPr>
      <w:rFonts w:ascii="Times New Roman" w:hAnsi="Times New Roman"/>
      <w:sz w:val="24"/>
    </w:rPr>
  </w:style>
  <w:style w:type="paragraph" w:styleId="Subtitle">
    <w:name w:val="Subtitle"/>
    <w:aliases w:val="Tables"/>
    <w:basedOn w:val="Normal"/>
    <w:next w:val="Normal"/>
    <w:link w:val="SubtitleChar"/>
    <w:uiPriority w:val="11"/>
    <w:qFormat/>
    <w:rsid w:val="00421E07"/>
    <w:pPr>
      <w:numPr>
        <w:ilvl w:val="1"/>
      </w:numPr>
      <w:ind w:firstLine="360"/>
    </w:pPr>
    <w:rPr>
      <w:rFonts w:eastAsiaTheme="majorEastAsia" w:cstheme="majorBidi"/>
      <w:iCs/>
      <w:spacing w:val="15"/>
      <w:sz w:val="20"/>
      <w:szCs w:val="24"/>
    </w:rPr>
  </w:style>
  <w:style w:type="character" w:customStyle="1" w:styleId="SubtitleChar">
    <w:name w:val="Subtitle Char"/>
    <w:aliases w:val="Tables Char"/>
    <w:basedOn w:val="DefaultParagraphFont"/>
    <w:link w:val="Subtitle"/>
    <w:uiPriority w:val="11"/>
    <w:rsid w:val="00421E07"/>
    <w:rPr>
      <w:rFonts w:ascii="Times New Roman" w:eastAsiaTheme="majorEastAsia" w:hAnsi="Times New Roman" w:cstheme="majorBidi"/>
      <w:iCs/>
      <w:spacing w:val="15"/>
      <w:sz w:val="20"/>
      <w:szCs w:val="24"/>
    </w:rPr>
  </w:style>
  <w:style w:type="paragraph" w:styleId="ListParagraph">
    <w:name w:val="List Paragraph"/>
    <w:basedOn w:val="Normal"/>
    <w:uiPriority w:val="34"/>
    <w:qFormat/>
    <w:rsid w:val="00F45950"/>
    <w:pPr>
      <w:spacing w:after="120"/>
      <w:ind w:left="720"/>
      <w:contextualSpacing/>
    </w:pPr>
  </w:style>
  <w:style w:type="paragraph" w:styleId="Title">
    <w:name w:val="Title"/>
    <w:basedOn w:val="Normal"/>
    <w:next w:val="Normal"/>
    <w:link w:val="TitleChar"/>
    <w:uiPriority w:val="10"/>
    <w:qFormat/>
    <w:rsid w:val="00A32F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F5D"/>
    <w:rPr>
      <w:rFonts w:asciiTheme="majorHAnsi" w:eastAsiaTheme="majorEastAsia" w:hAnsiTheme="majorHAnsi" w:cstheme="majorBidi"/>
      <w:spacing w:val="-10"/>
      <w:kern w:val="28"/>
      <w:sz w:val="56"/>
      <w:szCs w:val="56"/>
    </w:rPr>
  </w:style>
  <w:style w:type="paragraph" w:styleId="Revision">
    <w:name w:val="Revision"/>
    <w:hidden/>
    <w:uiPriority w:val="99"/>
    <w:semiHidden/>
    <w:rsid w:val="005C7881"/>
    <w:pPr>
      <w:spacing w:after="0" w:line="240" w:lineRule="auto"/>
    </w:pPr>
    <w:rPr>
      <w:rFonts w:ascii="Batang" w:hAnsi="Batang"/>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85399">
      <w:bodyDiv w:val="1"/>
      <w:marLeft w:val="0"/>
      <w:marRight w:val="0"/>
      <w:marTop w:val="0"/>
      <w:marBottom w:val="0"/>
      <w:divBdr>
        <w:top w:val="none" w:sz="0" w:space="0" w:color="auto"/>
        <w:left w:val="none" w:sz="0" w:space="0" w:color="auto"/>
        <w:bottom w:val="none" w:sz="0" w:space="0" w:color="auto"/>
        <w:right w:val="none" w:sz="0" w:space="0" w:color="auto"/>
      </w:divBdr>
    </w:div>
    <w:div w:id="589319465">
      <w:bodyDiv w:val="1"/>
      <w:marLeft w:val="0"/>
      <w:marRight w:val="0"/>
      <w:marTop w:val="0"/>
      <w:marBottom w:val="0"/>
      <w:divBdr>
        <w:top w:val="none" w:sz="0" w:space="0" w:color="auto"/>
        <w:left w:val="none" w:sz="0" w:space="0" w:color="auto"/>
        <w:bottom w:val="none" w:sz="0" w:space="0" w:color="auto"/>
        <w:right w:val="none" w:sz="0" w:space="0" w:color="auto"/>
      </w:divBdr>
    </w:div>
    <w:div w:id="702099317">
      <w:bodyDiv w:val="1"/>
      <w:marLeft w:val="0"/>
      <w:marRight w:val="0"/>
      <w:marTop w:val="0"/>
      <w:marBottom w:val="0"/>
      <w:divBdr>
        <w:top w:val="none" w:sz="0" w:space="0" w:color="auto"/>
        <w:left w:val="none" w:sz="0" w:space="0" w:color="auto"/>
        <w:bottom w:val="none" w:sz="0" w:space="0" w:color="auto"/>
        <w:right w:val="none" w:sz="0" w:space="0" w:color="auto"/>
      </w:divBdr>
    </w:div>
    <w:div w:id="791361039">
      <w:bodyDiv w:val="1"/>
      <w:marLeft w:val="0"/>
      <w:marRight w:val="0"/>
      <w:marTop w:val="0"/>
      <w:marBottom w:val="0"/>
      <w:divBdr>
        <w:top w:val="none" w:sz="0" w:space="0" w:color="auto"/>
        <w:left w:val="none" w:sz="0" w:space="0" w:color="auto"/>
        <w:bottom w:val="none" w:sz="0" w:space="0" w:color="auto"/>
        <w:right w:val="none" w:sz="0" w:space="0" w:color="auto"/>
      </w:divBdr>
    </w:div>
    <w:div w:id="1058431466">
      <w:bodyDiv w:val="1"/>
      <w:marLeft w:val="0"/>
      <w:marRight w:val="0"/>
      <w:marTop w:val="0"/>
      <w:marBottom w:val="0"/>
      <w:divBdr>
        <w:top w:val="none" w:sz="0" w:space="0" w:color="auto"/>
        <w:left w:val="none" w:sz="0" w:space="0" w:color="auto"/>
        <w:bottom w:val="none" w:sz="0" w:space="0" w:color="auto"/>
        <w:right w:val="none" w:sz="0" w:space="0" w:color="auto"/>
      </w:divBdr>
    </w:div>
    <w:div w:id="1099714889">
      <w:bodyDiv w:val="1"/>
      <w:marLeft w:val="0"/>
      <w:marRight w:val="0"/>
      <w:marTop w:val="0"/>
      <w:marBottom w:val="0"/>
      <w:divBdr>
        <w:top w:val="none" w:sz="0" w:space="0" w:color="auto"/>
        <w:left w:val="none" w:sz="0" w:space="0" w:color="auto"/>
        <w:bottom w:val="none" w:sz="0" w:space="0" w:color="auto"/>
        <w:right w:val="none" w:sz="0" w:space="0" w:color="auto"/>
      </w:divBdr>
    </w:div>
    <w:div w:id="1248030892">
      <w:bodyDiv w:val="1"/>
      <w:marLeft w:val="0"/>
      <w:marRight w:val="0"/>
      <w:marTop w:val="0"/>
      <w:marBottom w:val="0"/>
      <w:divBdr>
        <w:top w:val="none" w:sz="0" w:space="0" w:color="auto"/>
        <w:left w:val="none" w:sz="0" w:space="0" w:color="auto"/>
        <w:bottom w:val="none" w:sz="0" w:space="0" w:color="auto"/>
        <w:right w:val="none" w:sz="0" w:space="0" w:color="auto"/>
      </w:divBdr>
    </w:div>
    <w:div w:id="1371802258">
      <w:bodyDiv w:val="1"/>
      <w:marLeft w:val="0"/>
      <w:marRight w:val="0"/>
      <w:marTop w:val="0"/>
      <w:marBottom w:val="0"/>
      <w:divBdr>
        <w:top w:val="none" w:sz="0" w:space="0" w:color="auto"/>
        <w:left w:val="none" w:sz="0" w:space="0" w:color="auto"/>
        <w:bottom w:val="none" w:sz="0" w:space="0" w:color="auto"/>
        <w:right w:val="none" w:sz="0" w:space="0" w:color="auto"/>
      </w:divBdr>
    </w:div>
    <w:div w:id="1415470641">
      <w:bodyDiv w:val="1"/>
      <w:marLeft w:val="0"/>
      <w:marRight w:val="0"/>
      <w:marTop w:val="0"/>
      <w:marBottom w:val="0"/>
      <w:divBdr>
        <w:top w:val="none" w:sz="0" w:space="0" w:color="auto"/>
        <w:left w:val="none" w:sz="0" w:space="0" w:color="auto"/>
        <w:bottom w:val="none" w:sz="0" w:space="0" w:color="auto"/>
        <w:right w:val="none" w:sz="0" w:space="0" w:color="auto"/>
      </w:divBdr>
    </w:div>
    <w:div w:id="2011129962">
      <w:bodyDiv w:val="1"/>
      <w:marLeft w:val="0"/>
      <w:marRight w:val="0"/>
      <w:marTop w:val="0"/>
      <w:marBottom w:val="0"/>
      <w:divBdr>
        <w:top w:val="none" w:sz="0" w:space="0" w:color="auto"/>
        <w:left w:val="none" w:sz="0" w:space="0" w:color="auto"/>
        <w:bottom w:val="none" w:sz="0" w:space="0" w:color="auto"/>
        <w:right w:val="none" w:sz="0" w:space="0" w:color="auto"/>
      </w:divBdr>
    </w:div>
    <w:div w:id="212187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png"/><Relationship Id="rId50" Type="http://schemas.openxmlformats.org/officeDocument/2006/relationships/image" Target="media/image23.png"/><Relationship Id="rId55" Type="http://schemas.openxmlformats.org/officeDocument/2006/relationships/image" Target="media/image28.png"/><Relationship Id="rId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wmf"/><Relationship Id="rId41" Type="http://schemas.openxmlformats.org/officeDocument/2006/relationships/image" Target="media/image17.wmf"/><Relationship Id="rId54" Type="http://schemas.openxmlformats.org/officeDocument/2006/relationships/image" Target="media/image27.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image" Target="media/image26.png"/><Relationship Id="rId58"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png"/><Relationship Id="rId57" Type="http://schemas.openxmlformats.org/officeDocument/2006/relationships/image" Target="media/image30.png"/><Relationship Id="rId61" Type="http://schemas.microsoft.com/office/2011/relationships/people" Target="people.xml"/><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image" Target="media/image25.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image" Target="media/image21.png"/><Relationship Id="rId56" Type="http://schemas.openxmlformats.org/officeDocument/2006/relationships/image" Target="media/image29.png"/><Relationship Id="rId8" Type="http://schemas.openxmlformats.org/officeDocument/2006/relationships/hyperlink" Target="mailto:Chantel.Wetzel@noaa.gov" TargetMode="External"/><Relationship Id="rId51" Type="http://schemas.openxmlformats.org/officeDocument/2006/relationships/image" Target="media/image24.pn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0090CB-BBB2-40EE-8020-5D16C8614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4270</TotalTime>
  <Pages>46</Pages>
  <Words>8675</Words>
  <Characters>49453</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Chantell Wetzel</dc:creator>
  <cp:lastModifiedBy>Vladlena Gertseva</cp:lastModifiedBy>
  <cp:revision>7</cp:revision>
  <cp:lastPrinted>2016-08-04T18:31:00Z</cp:lastPrinted>
  <dcterms:created xsi:type="dcterms:W3CDTF">2016-08-04T18:35:00Z</dcterms:created>
  <dcterms:modified xsi:type="dcterms:W3CDTF">2016-08-08T19:04:00Z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